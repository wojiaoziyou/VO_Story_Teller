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19B5E" w14:textId="3835515C" w:rsidR="008B6461" w:rsidRDefault="000C5B11" w:rsidP="005960A8">
      <w:pPr>
        <w:pStyle w:val="Heading1"/>
        <w:rPr>
          <w:ins w:id="0" w:author="June" w:date="2021-05-10T17:17:00Z"/>
        </w:rPr>
      </w:pPr>
      <w:r>
        <w:t>T</w:t>
      </w:r>
      <w:r>
        <w:rPr>
          <w:rFonts w:hint="eastAsia"/>
        </w:rPr>
        <w:t>itle</w:t>
      </w:r>
      <w:r>
        <w:rPr>
          <w:rFonts w:hint="eastAsia"/>
        </w:rPr>
        <w:t>？</w:t>
      </w:r>
    </w:p>
    <w:p w14:paraId="707EFEE0" w14:textId="5304CA04" w:rsidR="0021797B" w:rsidRDefault="0021797B" w:rsidP="0021797B">
      <w:pPr>
        <w:rPr>
          <w:ins w:id="1" w:author="June" w:date="2021-05-10T17:17:00Z"/>
        </w:rPr>
      </w:pPr>
    </w:p>
    <w:p w14:paraId="79C6D1FE" w14:textId="02F5BC4F" w:rsidR="0021797B" w:rsidRPr="00A60324" w:rsidRDefault="0021797B" w:rsidP="0021797B">
      <w:pPr>
        <w:rPr>
          <w:ins w:id="2" w:author="June" w:date="2021-05-10T17:17:00Z"/>
        </w:rPr>
      </w:pPr>
      <w:ins w:id="3" w:author="June" w:date="2021-05-10T17:17:00Z">
        <w:r>
          <w:rPr>
            <w:rFonts w:hint="eastAsia"/>
          </w:rPr>
          <w:t>数值系统待定</w:t>
        </w:r>
      </w:ins>
      <w:ins w:id="4" w:author="June" w:date="2021-05-10T17:52:00Z">
        <w:r w:rsidR="00A31BE6">
          <w:rPr>
            <w:rFonts w:hint="eastAsia"/>
          </w:rPr>
          <w:t>阈值</w:t>
        </w:r>
      </w:ins>
      <w:ins w:id="5" w:author="June" w:date="2021-05-10T17:17:00Z">
        <w:r>
          <w:rPr>
            <w:rFonts w:hint="eastAsia"/>
          </w:rPr>
          <w:t>：</w:t>
        </w:r>
      </w:ins>
      <w:ins w:id="6" w:author="June" w:date="2021-05-10T23:34:00Z">
        <w:r w:rsidR="00A60324">
          <w:rPr>
            <w:rFonts w:hint="eastAsia"/>
          </w:rPr>
          <w:t>V</w:t>
        </w:r>
      </w:ins>
      <w:ins w:id="7" w:author="June" w:date="2021-05-10T23:35:00Z">
        <w:r w:rsidR="00A60324">
          <w:t>1</w:t>
        </w:r>
      </w:ins>
      <w:ins w:id="8" w:author="June" w:date="2021-05-10T23:34:00Z">
        <w:r w:rsidR="00A60324">
          <w:t xml:space="preserve">, </w:t>
        </w:r>
      </w:ins>
      <w:ins w:id="9" w:author="June" w:date="2021-05-10T23:33:00Z">
        <w:r w:rsidR="00A60324">
          <w:rPr>
            <w:rFonts w:hint="eastAsia"/>
          </w:rPr>
          <w:t>O</w:t>
        </w:r>
      </w:ins>
      <w:ins w:id="10" w:author="June" w:date="2021-05-10T23:35:00Z">
        <w:r w:rsidR="00A60324">
          <w:t>1</w:t>
        </w:r>
      </w:ins>
      <w:ins w:id="11" w:author="June" w:date="2021-05-10T23:33:00Z">
        <w:r w:rsidR="00A60324">
          <w:t>, O</w:t>
        </w:r>
      </w:ins>
      <w:ins w:id="12" w:author="June" w:date="2021-05-10T23:35:00Z">
        <w:r w:rsidR="00A60324">
          <w:t>2</w:t>
        </w:r>
      </w:ins>
      <w:ins w:id="13" w:author="June" w:date="2021-05-10T23:33:00Z">
        <w:r w:rsidR="00A60324">
          <w:t xml:space="preserve">, L1, L2, </w:t>
        </w:r>
      </w:ins>
      <w:ins w:id="14" w:author="June" w:date="2021-05-10T23:34:00Z">
        <w:r w:rsidR="00A60324">
          <w:t>L3,</w:t>
        </w:r>
      </w:ins>
      <w:ins w:id="15" w:author="June" w:date="2021-05-10T23:35:00Z">
        <w:r w:rsidR="00A60324">
          <w:t xml:space="preserve"> L4, L5,</w:t>
        </w:r>
      </w:ins>
      <w:ins w:id="16" w:author="June" w:date="2021-05-10T23:34:00Z">
        <w:r w:rsidR="00A60324">
          <w:t xml:space="preserve"> </w:t>
        </w:r>
      </w:ins>
      <w:ins w:id="17" w:author="June" w:date="2021-05-10T23:33:00Z">
        <w:r w:rsidR="00A60324">
          <w:t>X1,</w:t>
        </w:r>
      </w:ins>
      <w:ins w:id="18" w:author="June" w:date="2021-05-10T23:34:00Z">
        <w:r w:rsidR="00A60324">
          <w:t xml:space="preserve"> X2</w:t>
        </w:r>
      </w:ins>
      <w:ins w:id="19" w:author="June" w:date="2021-05-10T23:33:00Z">
        <w:r w:rsidR="00A60324">
          <w:t xml:space="preserve"> </w:t>
        </w:r>
      </w:ins>
    </w:p>
    <w:p w14:paraId="411576ED" w14:textId="405B8FBD" w:rsidR="0021797B" w:rsidRPr="003F724A" w:rsidRDefault="0021797B" w:rsidP="0021797B">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0" w:author="June" w:date="2021-05-10T17:19:00Z"/>
          <w:rFonts w:ascii="Palatino" w:eastAsia="Songti SC" w:hAnsi="Palatino" w:cs="Palatino"/>
          <w:color w:val="4472C4"/>
          <w:rPrChange w:id="21" w:author="June" w:date="2021-05-10T17:19:00Z">
            <w:rPr>
              <w:ins w:id="22" w:author="June" w:date="2021-05-10T17:19:00Z"/>
              <w:rFonts w:ascii="Songti SC" w:eastAsia="Songti SC" w:hAnsi="Palatino" w:cs="Songti SC"/>
              <w:color w:val="4472C4"/>
            </w:rPr>
          </w:rPrChange>
        </w:rPr>
      </w:pPr>
      <w:ins w:id="23" w:author="June" w:date="2021-05-10T17:18:00Z">
        <w:r>
          <w:rPr>
            <w:rFonts w:ascii="Songti SC" w:eastAsia="Songti SC" w:hAnsi="Palatino" w:cs="Songti SC" w:hint="eastAsia"/>
            <w:color w:val="4472C4"/>
          </w:rPr>
          <w:t>8：</w:t>
        </w:r>
      </w:ins>
      <w:ins w:id="24" w:author="June" w:date="2021-05-10T17:52:00Z">
        <w:r w:rsidR="00A31BE6">
          <w:rPr>
            <w:rFonts w:ascii="Songti SC" w:eastAsia="Songti SC" w:hAnsi="Palatino" w:cs="Songti SC" w:hint="eastAsia"/>
            <w:color w:val="4472C4"/>
          </w:rPr>
          <w:t>O≥</w:t>
        </w:r>
      </w:ins>
      <w:ins w:id="25" w:author="June" w:date="2021-05-10T17:18:00Z">
        <w:r>
          <w:rPr>
            <w:rFonts w:ascii="Songti SC" w:eastAsia="Songti SC" w:hAnsi="Palatino" w:cs="Songti SC" w:hint="eastAsia"/>
            <w:color w:val="4472C4"/>
          </w:rPr>
          <w:t>O</w:t>
        </w:r>
        <w:r w:rsidRPr="0021797B">
          <w:rPr>
            <w:rFonts w:ascii="Songti SC" w:eastAsia="Songti SC" w:hAnsi="Palatino" w:cs="Songti SC"/>
            <w:color w:val="4472C4"/>
            <w:vertAlign w:val="subscript"/>
            <w:rPrChange w:id="26" w:author="June" w:date="2021-05-10T17:18:00Z">
              <w:rPr>
                <w:rFonts w:ascii="Songti SC" w:eastAsia="Songti SC" w:hAnsi="Palatino" w:cs="Songti SC"/>
                <w:color w:val="4472C4"/>
              </w:rPr>
            </w:rPrChange>
          </w:rPr>
          <w:t>1</w:t>
        </w:r>
      </w:ins>
    </w:p>
    <w:p w14:paraId="73677C86" w14:textId="6422250E" w:rsidR="0021797B" w:rsidRPr="00D04625" w:rsidRDefault="003F724A"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 w:author="June" w:date="2021-05-10T17:31:00Z"/>
          <w:rFonts w:ascii="Palatino" w:eastAsia="Songti SC" w:hAnsi="Palatino" w:cs="Palatino"/>
          <w:color w:val="4472C4"/>
          <w:rPrChange w:id="28" w:author="June" w:date="2021-05-10T17:31:00Z">
            <w:rPr>
              <w:ins w:id="29" w:author="June" w:date="2021-05-10T17:31:00Z"/>
              <w:rFonts w:ascii="Songti SC" w:eastAsia="Songti SC" w:hAnsi="Palatino" w:cs="Songti SC"/>
              <w:color w:val="4472C4"/>
            </w:rPr>
          </w:rPrChange>
        </w:rPr>
      </w:pPr>
      <w:ins w:id="30" w:author="June" w:date="2021-05-10T17:19:00Z">
        <w:r>
          <w:rPr>
            <w:rFonts w:ascii="Songti SC" w:eastAsia="Songti SC" w:hAnsi="Palatino" w:cs="Songti SC" w:hint="eastAsia"/>
            <w:color w:val="4472C4"/>
          </w:rPr>
          <w:t>9：</w:t>
        </w:r>
      </w:ins>
      <w:ins w:id="31" w:author="June" w:date="2021-05-10T17:52:00Z">
        <w:r w:rsidR="00A31BE6">
          <w:rPr>
            <w:rFonts w:ascii="Songti SC" w:eastAsia="Songti SC" w:hAnsi="Palatino" w:cs="Songti SC" w:hint="eastAsia"/>
            <w:color w:val="4472C4"/>
          </w:rPr>
          <w:t>L≥</w:t>
        </w:r>
      </w:ins>
      <w:ins w:id="32" w:author="June" w:date="2021-05-10T17:19:00Z">
        <w:r>
          <w:rPr>
            <w:rFonts w:ascii="Songti SC" w:eastAsia="Songti SC" w:hAnsi="Palatino" w:cs="Songti SC" w:hint="eastAsia"/>
            <w:color w:val="4472C4"/>
          </w:rPr>
          <w:t>L</w:t>
        </w:r>
        <w:r>
          <w:rPr>
            <w:rFonts w:ascii="Songti SC" w:eastAsia="Songti SC" w:hAnsi="Palatino" w:cs="Songti SC"/>
            <w:color w:val="4472C4"/>
            <w:vertAlign w:val="subscript"/>
          </w:rPr>
          <w:t>1</w:t>
        </w:r>
      </w:ins>
    </w:p>
    <w:p w14:paraId="72523CDD" w14:textId="302A942C" w:rsidR="00D04625" w:rsidRPr="009D59E4" w:rsidRDefault="00D04625"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 w:author="June" w:date="2021-05-10T17:44:00Z"/>
          <w:rFonts w:ascii="Palatino" w:eastAsia="Songti SC" w:hAnsi="Palatino" w:cs="Palatino"/>
          <w:color w:val="4472C4"/>
          <w:rPrChange w:id="34" w:author="June" w:date="2021-05-10T17:44:00Z">
            <w:rPr>
              <w:ins w:id="35" w:author="June" w:date="2021-05-10T17:44:00Z"/>
              <w:rFonts w:ascii="Songti SC" w:eastAsia="Songti SC" w:hAnsi="Palatino" w:cs="Songti SC"/>
              <w:color w:val="4472C4"/>
            </w:rPr>
          </w:rPrChange>
        </w:rPr>
      </w:pPr>
      <w:ins w:id="36" w:author="June" w:date="2021-05-10T17:31:00Z">
        <w:r>
          <w:rPr>
            <w:rFonts w:ascii="Songti SC" w:eastAsia="Songti SC" w:hAnsi="Palatino" w:cs="Songti SC" w:hint="eastAsia"/>
            <w:color w:val="4472C4"/>
          </w:rPr>
          <w:t>1</w:t>
        </w:r>
        <w:r>
          <w:rPr>
            <w:rFonts w:ascii="Songti SC" w:eastAsia="Songti SC" w:hAnsi="Palatino" w:cs="Songti SC"/>
            <w:color w:val="4472C4"/>
          </w:rPr>
          <w:t>2</w:t>
        </w:r>
      </w:ins>
      <w:ins w:id="37" w:author="June" w:date="2021-05-10T19:09:00Z">
        <w:r w:rsidR="00564184">
          <w:rPr>
            <w:rFonts w:ascii="Songti SC" w:eastAsia="Songti SC" w:hAnsi="Palatino" w:cs="Songti SC" w:hint="eastAsia"/>
            <w:color w:val="4472C4"/>
          </w:rPr>
          <w:t>，1</w:t>
        </w:r>
        <w:r w:rsidR="00564184">
          <w:rPr>
            <w:rFonts w:ascii="Songti SC" w:eastAsia="Songti SC" w:hAnsi="Palatino" w:cs="Songti SC"/>
            <w:color w:val="4472C4"/>
          </w:rPr>
          <w:t>3</w:t>
        </w:r>
        <w:r w:rsidR="00564184">
          <w:rPr>
            <w:rFonts w:ascii="Songti SC" w:eastAsia="Songti SC" w:hAnsi="Palatino" w:cs="Songti SC" w:hint="eastAsia"/>
            <w:color w:val="4472C4"/>
          </w:rPr>
          <w:t>-</w:t>
        </w:r>
        <w:r w:rsidR="00564184">
          <w:rPr>
            <w:rFonts w:ascii="Songti SC" w:eastAsia="Songti SC" w:hAnsi="Palatino" w:cs="Songti SC"/>
            <w:color w:val="4472C4"/>
          </w:rPr>
          <w:t>1</w:t>
        </w:r>
      </w:ins>
      <w:ins w:id="38" w:author="June" w:date="2021-05-10T17:31:00Z">
        <w:r>
          <w:rPr>
            <w:rFonts w:ascii="Songti SC" w:eastAsia="Songti SC" w:hAnsi="Palatino" w:cs="Songti SC" w:hint="eastAsia"/>
            <w:color w:val="4472C4"/>
          </w:rPr>
          <w:t>：</w:t>
        </w:r>
      </w:ins>
      <w:ins w:id="39" w:author="June" w:date="2021-05-10T17:52:00Z">
        <w:r w:rsidR="00A31BE6">
          <w:rPr>
            <w:rFonts w:ascii="Songti SC" w:eastAsia="Songti SC" w:hAnsi="Palatino" w:cs="Songti SC" w:hint="eastAsia"/>
            <w:color w:val="4472C4"/>
          </w:rPr>
          <w:t>L≥</w:t>
        </w:r>
      </w:ins>
      <w:ins w:id="40" w:author="June" w:date="2021-05-10T17:31:00Z">
        <w:r>
          <w:rPr>
            <w:rFonts w:ascii="Songti SC" w:eastAsia="Songti SC" w:hAnsi="Palatino" w:cs="Songti SC" w:hint="eastAsia"/>
            <w:color w:val="4472C4"/>
          </w:rPr>
          <w:t>L</w:t>
        </w:r>
        <w:r>
          <w:rPr>
            <w:rFonts w:ascii="Songti SC" w:eastAsia="Songti SC" w:hAnsi="Palatino" w:cs="Songti SC"/>
            <w:color w:val="4472C4"/>
            <w:vertAlign w:val="subscript"/>
          </w:rPr>
          <w:t>2</w:t>
        </w:r>
      </w:ins>
    </w:p>
    <w:p w14:paraId="73E97DF7" w14:textId="6A848FC1" w:rsidR="00A6265E" w:rsidRPr="00E21EA7" w:rsidRDefault="00A6265E"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1" w:author="June" w:date="2021-05-10T17:55:00Z"/>
          <w:rFonts w:ascii="Palatino" w:eastAsia="Songti SC" w:hAnsi="Palatino" w:cs="Palatino"/>
          <w:color w:val="4472C4"/>
          <w:rPrChange w:id="42" w:author="June" w:date="2021-05-10T17:55:00Z">
            <w:rPr>
              <w:ins w:id="43" w:author="June" w:date="2021-05-10T17:55:00Z"/>
              <w:rFonts w:ascii="Songti SC" w:eastAsia="Songti SC" w:hAnsi="Palatino" w:cs="Songti SC"/>
              <w:color w:val="4472C4"/>
            </w:rPr>
          </w:rPrChange>
        </w:rPr>
      </w:pPr>
      <w:ins w:id="44" w:author="June" w:date="2021-05-10T17:52:00Z">
        <w:r>
          <w:rPr>
            <w:rFonts w:ascii="Songti SC" w:eastAsia="Songti SC" w:hAnsi="Palatino" w:cs="Songti SC" w:hint="eastAsia"/>
            <w:color w:val="4472C4"/>
          </w:rPr>
          <w:t>1</w:t>
        </w:r>
        <w:r>
          <w:rPr>
            <w:rFonts w:ascii="Songti SC" w:eastAsia="Songti SC" w:hAnsi="Palatino" w:cs="Songti SC"/>
            <w:color w:val="4472C4"/>
          </w:rPr>
          <w:t>4-1</w:t>
        </w:r>
        <w:r>
          <w:rPr>
            <w:rFonts w:ascii="Songti SC" w:eastAsia="Songti SC" w:hAnsi="Palatino" w:cs="Songti SC" w:hint="eastAsia"/>
            <w:color w:val="4472C4"/>
          </w:rPr>
          <w:t>：</w:t>
        </w:r>
        <w:r w:rsidR="00A31BE6">
          <w:rPr>
            <w:rFonts w:ascii="Songti SC" w:eastAsia="Songti SC" w:hAnsi="Palatino" w:cs="Songti SC" w:hint="eastAsia"/>
            <w:color w:val="4472C4"/>
          </w:rPr>
          <w:t>O</w:t>
        </w:r>
        <w:r w:rsidR="00A31BE6">
          <w:rPr>
            <w:rFonts w:ascii="Songti SC" w:eastAsia="Songti SC" w:hAnsi="Palatino" w:cs="Songti SC"/>
            <w:color w:val="4472C4"/>
          </w:rPr>
          <w:t>-L</w:t>
        </w:r>
        <w:r w:rsidR="00A31BE6">
          <w:rPr>
            <w:rFonts w:ascii="Songti SC" w:eastAsia="Songti SC" w:hAnsi="Palatino" w:cs="Songti SC" w:hint="eastAsia"/>
            <w:color w:val="4472C4"/>
          </w:rPr>
          <w:t>≥</w:t>
        </w:r>
        <w:r>
          <w:rPr>
            <w:rFonts w:ascii="Songti SC" w:eastAsia="Songti SC" w:hAnsi="Palatino" w:cs="Songti SC"/>
            <w:color w:val="4472C4"/>
          </w:rPr>
          <w:t>X</w:t>
        </w:r>
      </w:ins>
      <w:ins w:id="45" w:author="June" w:date="2021-05-10T19:09:00Z">
        <w:r w:rsidR="00E54C96">
          <w:rPr>
            <w:rFonts w:ascii="Songti SC" w:eastAsia="Songti SC" w:hAnsi="Palatino" w:cs="Songti SC"/>
            <w:color w:val="4472C4"/>
            <w:vertAlign w:val="subscript"/>
          </w:rPr>
          <w:t>1</w:t>
        </w:r>
      </w:ins>
      <w:ins w:id="46" w:author="June" w:date="2021-05-10T23:33:00Z">
        <w:r w:rsidR="00A60324">
          <w:rPr>
            <w:rFonts w:ascii="Songti SC" w:eastAsia="Songti SC" w:hAnsi="Palatino" w:cs="Songti SC" w:hint="eastAsia"/>
            <w:color w:val="4472C4"/>
          </w:rPr>
          <w:t>，V≥</w:t>
        </w:r>
        <w:r w:rsidR="00A60324">
          <w:rPr>
            <w:rFonts w:ascii="Songti SC" w:eastAsia="Songti SC" w:hAnsi="Palatino" w:cs="Songti SC"/>
            <w:color w:val="4472C4"/>
          </w:rPr>
          <w:t>V</w:t>
        </w:r>
        <w:r w:rsidR="00A60324">
          <w:rPr>
            <w:rFonts w:ascii="Songti SC" w:eastAsia="Songti SC" w:hAnsi="Palatino" w:cs="Songti SC"/>
            <w:color w:val="4472C4"/>
            <w:vertAlign w:val="subscript"/>
          </w:rPr>
          <w:t>1</w:t>
        </w:r>
      </w:ins>
    </w:p>
    <w:p w14:paraId="2E5314B1" w14:textId="34EA6A37" w:rsidR="006818B2" w:rsidRPr="00093BB8" w:rsidRDefault="006818B2"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7" w:author="June" w:date="2021-05-10T18:21:00Z"/>
          <w:rFonts w:ascii="Palatino" w:eastAsia="Songti SC" w:hAnsi="Palatino" w:cs="Palatino"/>
          <w:color w:val="4472C4"/>
          <w:rPrChange w:id="48" w:author="June" w:date="2021-05-10T18:21:00Z">
            <w:rPr>
              <w:ins w:id="49" w:author="June" w:date="2021-05-10T18:21:00Z"/>
              <w:rFonts w:ascii="Songti SC" w:eastAsia="Songti SC" w:hAnsi="Palatino" w:cs="Songti SC"/>
              <w:color w:val="4472C4"/>
            </w:rPr>
          </w:rPrChange>
        </w:rPr>
      </w:pPr>
      <w:ins w:id="50" w:author="June" w:date="2021-05-10T18:10:00Z">
        <w:r>
          <w:rPr>
            <w:rFonts w:ascii="Songti SC" w:eastAsia="Songti SC" w:hAnsi="Palatino" w:cs="Songti SC" w:hint="eastAsia"/>
            <w:color w:val="4472C4"/>
          </w:rPr>
          <w:t>1</w:t>
        </w:r>
        <w:r>
          <w:rPr>
            <w:rFonts w:ascii="Songti SC" w:eastAsia="Songti SC" w:hAnsi="Palatino" w:cs="Songti SC"/>
            <w:color w:val="4472C4"/>
          </w:rPr>
          <w:t>6</w:t>
        </w:r>
        <w:r w:rsidR="00EF526D">
          <w:rPr>
            <w:rFonts w:ascii="Songti SC" w:eastAsia="Songti SC" w:hAnsi="Palatino" w:cs="Songti SC" w:hint="eastAsia"/>
            <w:color w:val="4472C4"/>
          </w:rPr>
          <w:t>：</w:t>
        </w:r>
        <w:r>
          <w:rPr>
            <w:rFonts w:ascii="Songti SC" w:eastAsia="Songti SC" w:hAnsi="Palatino" w:cs="Songti SC" w:hint="eastAsia"/>
            <w:color w:val="4472C4"/>
          </w:rPr>
          <w:t>L≥</w:t>
        </w:r>
        <w:r>
          <w:rPr>
            <w:rFonts w:ascii="Songti SC" w:eastAsia="Songti SC" w:hAnsi="Palatino" w:cs="Songti SC"/>
            <w:color w:val="4472C4"/>
          </w:rPr>
          <w:t>L</w:t>
        </w:r>
      </w:ins>
      <w:ins w:id="51" w:author="June" w:date="2021-05-10T19:10:00Z">
        <w:r w:rsidR="0076647E">
          <w:rPr>
            <w:rFonts w:ascii="Songti SC" w:eastAsia="Songti SC" w:hAnsi="Palatino" w:cs="Songti SC"/>
            <w:color w:val="4472C4"/>
            <w:vertAlign w:val="subscript"/>
          </w:rPr>
          <w:t>3</w:t>
        </w:r>
      </w:ins>
    </w:p>
    <w:p w14:paraId="6B76C283" w14:textId="74646BD7" w:rsidR="00093BB8" w:rsidRPr="00A01B64" w:rsidRDefault="00093BB8"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2" w:author="June" w:date="2021-05-10T19:11:00Z"/>
          <w:rFonts w:ascii="Palatino" w:eastAsia="Songti SC" w:hAnsi="Palatino" w:cs="Palatino"/>
          <w:color w:val="4472C4"/>
          <w:rPrChange w:id="53" w:author="June" w:date="2021-05-10T19:11:00Z">
            <w:rPr>
              <w:ins w:id="54" w:author="June" w:date="2021-05-10T19:11:00Z"/>
              <w:rFonts w:ascii="Songti SC" w:eastAsia="Songti SC" w:hAnsi="Palatino" w:cs="Songti SC"/>
              <w:color w:val="4472C4"/>
            </w:rPr>
          </w:rPrChange>
        </w:rPr>
      </w:pPr>
      <w:ins w:id="55" w:author="June" w:date="2021-05-10T18:2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1</w:t>
        </w:r>
        <w:r>
          <w:rPr>
            <w:rFonts w:ascii="Songti SC" w:eastAsia="Songti SC" w:hAnsi="Palatino" w:cs="Songti SC" w:hint="eastAsia"/>
            <w:color w:val="4472C4"/>
          </w:rPr>
          <w:t>：V≥</w:t>
        </w:r>
      </w:ins>
      <w:ins w:id="56" w:author="June" w:date="2021-05-10T19:11:00Z">
        <w:r w:rsidR="0076647E">
          <w:rPr>
            <w:rFonts w:ascii="Songti SC" w:eastAsia="Songti SC" w:hAnsi="Palatino" w:cs="Songti SC" w:hint="eastAsia"/>
            <w:color w:val="4472C4"/>
          </w:rPr>
          <w:t>X</w:t>
        </w:r>
        <w:r w:rsidR="0076647E">
          <w:rPr>
            <w:rFonts w:ascii="Songti SC" w:eastAsia="Songti SC" w:hAnsi="Palatino" w:cs="Songti SC"/>
            <w:color w:val="4472C4"/>
          </w:rPr>
          <w:softHyphen/>
        </w:r>
        <w:r w:rsidR="0076647E">
          <w:rPr>
            <w:rFonts w:ascii="Songti SC" w:eastAsia="Songti SC" w:hAnsi="Palatino" w:cs="Songti SC"/>
            <w:color w:val="4472C4"/>
            <w:vertAlign w:val="subscript"/>
          </w:rPr>
          <w:t>2</w:t>
        </w:r>
        <w:r w:rsidR="0076647E">
          <w:rPr>
            <w:rFonts w:ascii="Songti SC" w:eastAsia="Songti SC" w:hAnsi="Palatino" w:cs="Songti SC" w:hint="eastAsia"/>
            <w:color w:val="4472C4"/>
          </w:rPr>
          <w:t>（代表系统武力值）</w:t>
        </w:r>
      </w:ins>
    </w:p>
    <w:p w14:paraId="4B89FD9B" w14:textId="3F01D389" w:rsidR="00A01B64" w:rsidRPr="007E0AAF" w:rsidRDefault="00A01B64"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 w:author="June" w:date="2021-05-10T18:38:00Z"/>
          <w:rFonts w:ascii="Palatino" w:eastAsia="Songti SC" w:hAnsi="Palatino" w:cs="Palatino"/>
          <w:color w:val="4472C4"/>
          <w:rPrChange w:id="58" w:author="June" w:date="2021-05-10T18:38:00Z">
            <w:rPr>
              <w:ins w:id="59" w:author="June" w:date="2021-05-10T18:38:00Z"/>
              <w:rFonts w:ascii="Songti SC" w:eastAsia="Songti SC" w:hAnsi="Palatino" w:cs="Songti SC"/>
              <w:color w:val="4472C4"/>
            </w:rPr>
          </w:rPrChange>
        </w:rPr>
      </w:pPr>
      <w:ins w:id="60" w:author="June" w:date="2021-05-10T19:11:00Z">
        <w:r>
          <w:rPr>
            <w:rFonts w:ascii="Songti SC" w:eastAsia="Songti SC" w:hAnsi="Palatino" w:cs="Songti SC" w:hint="eastAsia"/>
            <w:color w:val="4472C4"/>
          </w:rPr>
          <w:t>1</w:t>
        </w:r>
        <w:r>
          <w:rPr>
            <w:rFonts w:ascii="Songti SC" w:eastAsia="Songti SC" w:hAnsi="Palatino" w:cs="Songti SC"/>
            <w:color w:val="4472C4"/>
          </w:rPr>
          <w:t>7</w:t>
        </w:r>
        <w:r>
          <w:rPr>
            <w:rFonts w:ascii="Songti SC" w:eastAsia="Songti SC" w:hAnsi="Palatino" w:cs="Songti SC" w:hint="eastAsia"/>
            <w:color w:val="4472C4"/>
          </w:rPr>
          <w:t>-</w:t>
        </w:r>
        <w:r>
          <w:rPr>
            <w:rFonts w:ascii="Songti SC" w:eastAsia="Songti SC" w:hAnsi="Palatino" w:cs="Songti SC"/>
            <w:color w:val="4472C4"/>
          </w:rPr>
          <w:t>2</w:t>
        </w:r>
        <w:r>
          <w:rPr>
            <w:rFonts w:ascii="Songti SC" w:eastAsia="Songti SC" w:hAnsi="Palatino" w:cs="Songti SC" w:hint="eastAsia"/>
            <w:color w:val="4472C4"/>
          </w:rPr>
          <w:t>：V+O</w:t>
        </w:r>
      </w:ins>
      <w:ins w:id="61" w:author="June" w:date="2021-05-10T19:12:00Z">
        <w:r>
          <w:rPr>
            <w:rFonts w:ascii="Songti SC" w:eastAsia="Songti SC" w:hAnsi="Palatino" w:cs="Songti SC" w:hint="eastAsia"/>
            <w:color w:val="4472C4"/>
          </w:rPr>
          <w:t>≥</w:t>
        </w:r>
        <w:r>
          <w:rPr>
            <w:rFonts w:ascii="Songti SC" w:eastAsia="Songti SC" w:hAnsi="Palatino" w:cs="Songti SC"/>
            <w:color w:val="4472C4"/>
          </w:rPr>
          <w:t>X</w:t>
        </w:r>
        <w:r>
          <w:rPr>
            <w:rFonts w:ascii="Songti SC" w:eastAsia="Songti SC" w:hAnsi="Palatino" w:cs="Songti SC"/>
            <w:color w:val="4472C4"/>
            <w:vertAlign w:val="subscript"/>
          </w:rPr>
          <w:t>2</w:t>
        </w:r>
      </w:ins>
    </w:p>
    <w:p w14:paraId="5C771CE9" w14:textId="0A3709B6" w:rsidR="007E0AAF" w:rsidRPr="00855724" w:rsidRDefault="007E0AAF"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2" w:author="June" w:date="2021-05-10T18:50:00Z"/>
          <w:rFonts w:ascii="Palatino" w:eastAsia="Songti SC" w:hAnsi="Palatino" w:cs="Palatino"/>
          <w:color w:val="4472C4"/>
          <w:rPrChange w:id="63" w:author="June" w:date="2021-05-10T18:50:00Z">
            <w:rPr>
              <w:ins w:id="64" w:author="June" w:date="2021-05-10T18:50:00Z"/>
              <w:rFonts w:ascii="Songti SC" w:eastAsia="Songti SC" w:hAnsi="Palatino" w:cs="Songti SC"/>
              <w:color w:val="4472C4"/>
            </w:rPr>
          </w:rPrChange>
        </w:rPr>
      </w:pPr>
      <w:ins w:id="65" w:author="June" w:date="2021-05-10T18:38:00Z">
        <w:r>
          <w:rPr>
            <w:rFonts w:ascii="Songti SC" w:eastAsia="Songti SC" w:hAnsi="Palatino" w:cs="Songti SC" w:hint="eastAsia"/>
            <w:color w:val="4472C4"/>
          </w:rPr>
          <w:t>1</w:t>
        </w:r>
        <w:r>
          <w:rPr>
            <w:rFonts w:ascii="Songti SC" w:eastAsia="Songti SC" w:hAnsi="Palatino" w:cs="Songti SC"/>
            <w:color w:val="4472C4"/>
          </w:rPr>
          <w:t>9</w:t>
        </w:r>
        <w:r>
          <w:rPr>
            <w:rFonts w:ascii="Songti SC" w:eastAsia="Songti SC" w:hAnsi="Palatino" w:cs="Songti SC" w:hint="eastAsia"/>
            <w:color w:val="4472C4"/>
          </w:rPr>
          <w:t>：O≥</w:t>
        </w:r>
      </w:ins>
      <w:ins w:id="66" w:author="June" w:date="2021-05-10T23:16:00Z">
        <w:r w:rsidR="00040330">
          <w:rPr>
            <w:rFonts w:ascii="Songti SC" w:eastAsia="Songti SC" w:hAnsi="Palatino" w:cs="Songti SC"/>
            <w:color w:val="4472C4"/>
          </w:rPr>
          <w:t>O</w:t>
        </w:r>
        <w:r w:rsidR="00EE3D58">
          <w:rPr>
            <w:rFonts w:ascii="Songti SC" w:eastAsia="Songti SC" w:hAnsi="Palatino" w:cs="Songti SC"/>
            <w:color w:val="4472C4"/>
            <w:vertAlign w:val="subscript"/>
          </w:rPr>
          <w:t>2</w:t>
        </w:r>
      </w:ins>
    </w:p>
    <w:p w14:paraId="2E5053A5" w14:textId="6B01EA72" w:rsidR="00855724" w:rsidRPr="00401BEE" w:rsidRDefault="00855724" w:rsidP="00D0462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7" w:author="June" w:date="2021-05-10T19:14:00Z"/>
          <w:rFonts w:ascii="Palatino" w:eastAsia="Songti SC" w:hAnsi="Palatino" w:cs="Palatino"/>
          <w:color w:val="4472C4"/>
          <w:rPrChange w:id="68" w:author="June" w:date="2021-05-10T19:14:00Z">
            <w:rPr>
              <w:ins w:id="69" w:author="June" w:date="2021-05-10T19:14:00Z"/>
              <w:rFonts w:ascii="Songti SC" w:eastAsia="Songti SC" w:hAnsi="Palatino" w:cs="Songti SC"/>
              <w:color w:val="4472C4"/>
            </w:rPr>
          </w:rPrChange>
        </w:rPr>
      </w:pPr>
      <w:ins w:id="70" w:author="June" w:date="2021-05-10T18:50:00Z">
        <w:r>
          <w:rPr>
            <w:rFonts w:ascii="Songti SC" w:eastAsia="Songti SC" w:hAnsi="Palatino" w:cs="Songti SC" w:hint="eastAsia"/>
            <w:color w:val="4472C4"/>
          </w:rPr>
          <w:t>1</w:t>
        </w:r>
        <w:r>
          <w:rPr>
            <w:rFonts w:ascii="Songti SC" w:eastAsia="Songti SC" w:hAnsi="Palatino" w:cs="Songti SC"/>
            <w:color w:val="4472C4"/>
          </w:rPr>
          <w:t>9-2</w:t>
        </w:r>
        <w:r>
          <w:rPr>
            <w:rFonts w:ascii="Songti SC" w:eastAsia="Songti SC" w:hAnsi="Palatino" w:cs="Songti SC" w:hint="eastAsia"/>
            <w:color w:val="4472C4"/>
          </w:rPr>
          <w:t>：L≥</w:t>
        </w:r>
        <w:r>
          <w:rPr>
            <w:rFonts w:ascii="Songti SC" w:eastAsia="Songti SC" w:hAnsi="Palatino" w:cs="Songti SC"/>
            <w:color w:val="4472C4"/>
          </w:rPr>
          <w:t>L</w:t>
        </w:r>
      </w:ins>
      <w:ins w:id="71" w:author="June" w:date="2021-05-10T23:39:00Z">
        <w:r w:rsidR="00A60324">
          <w:rPr>
            <w:rFonts w:ascii="Songti SC" w:eastAsia="Songti SC" w:hAnsi="Palatino" w:cs="Songti SC"/>
            <w:color w:val="4472C4"/>
            <w:vertAlign w:val="subscript"/>
          </w:rPr>
          <w:t>4</w:t>
        </w:r>
      </w:ins>
      <w:ins w:id="72" w:author="June" w:date="2021-05-10T18:50:00Z">
        <w:r>
          <w:rPr>
            <w:rFonts w:ascii="Songti SC" w:eastAsia="Songti SC" w:hAnsi="Palatino" w:cs="Songti SC" w:hint="eastAsia"/>
            <w:color w:val="4472C4"/>
          </w:rPr>
          <w:t>，V+</w:t>
        </w:r>
        <w:r>
          <w:rPr>
            <w:rFonts w:ascii="Songti SC" w:eastAsia="Songti SC" w:hAnsi="Palatino" w:cs="Songti SC"/>
            <w:color w:val="4472C4"/>
          </w:rPr>
          <w:t>3</w:t>
        </w:r>
        <w:r>
          <w:rPr>
            <w:rFonts w:ascii="Songti SC" w:eastAsia="Songti SC" w:hAnsi="Palatino" w:cs="Songti SC" w:hint="eastAsia"/>
            <w:color w:val="4472C4"/>
          </w:rPr>
          <w:t>≥</w:t>
        </w:r>
      </w:ins>
      <w:ins w:id="73" w:author="June" w:date="2021-05-10T19:14:00Z">
        <w:r w:rsidR="003C466E">
          <w:rPr>
            <w:rFonts w:ascii="Songti SC" w:eastAsia="Songti SC" w:hAnsi="Palatino" w:cs="Songti SC"/>
            <w:color w:val="4472C4"/>
          </w:rPr>
          <w:t>X</w:t>
        </w:r>
      </w:ins>
      <w:ins w:id="74" w:author="June" w:date="2021-05-10T18:50:00Z">
        <w:r>
          <w:rPr>
            <w:rFonts w:ascii="Songti SC" w:eastAsia="Songti SC" w:hAnsi="Palatino" w:cs="Songti SC"/>
            <w:color w:val="4472C4"/>
            <w:vertAlign w:val="subscript"/>
          </w:rPr>
          <w:t>2</w:t>
        </w:r>
      </w:ins>
    </w:p>
    <w:p w14:paraId="10938928" w14:textId="05143572" w:rsidR="00401BEE" w:rsidRPr="00D04625" w:rsidRDefault="00401BE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 w:author="June" w:date="2021-05-10T17:18:00Z"/>
          <w:rFonts w:ascii="Palatino" w:eastAsia="Songti SC" w:hAnsi="Palatino" w:cs="Palatino"/>
          <w:color w:val="4472C4"/>
          <w:rPrChange w:id="76" w:author="June" w:date="2021-05-10T17:31:00Z">
            <w:rPr>
              <w:ins w:id="77" w:author="June" w:date="2021-05-10T17:18:00Z"/>
              <w:rFonts w:ascii="Palatino" w:eastAsia="Songti SC" w:hAnsi="Palatino" w:cs="Palatino"/>
              <w:sz w:val="26"/>
              <w:szCs w:val="26"/>
              <w:highlight w:val="yellow"/>
            </w:rPr>
          </w:rPrChange>
        </w:rPr>
      </w:pPr>
      <w:ins w:id="78" w:author="June" w:date="2021-05-10T19:14:00Z">
        <w:r>
          <w:rPr>
            <w:rFonts w:ascii="Songti SC" w:eastAsia="Songti SC" w:hAnsi="Palatino" w:cs="Songti SC" w:hint="eastAsia"/>
            <w:color w:val="4472C4"/>
          </w:rPr>
          <w:t>2</w:t>
        </w:r>
        <w:r>
          <w:rPr>
            <w:rFonts w:ascii="Songti SC" w:eastAsia="Songti SC" w:hAnsi="Palatino" w:cs="Songti SC"/>
            <w:color w:val="4472C4"/>
          </w:rPr>
          <w:t>1-1</w:t>
        </w:r>
        <w:r>
          <w:rPr>
            <w:rFonts w:ascii="Songti SC" w:eastAsia="Songti SC" w:hAnsi="Palatino" w:cs="Songti SC" w:hint="eastAsia"/>
            <w:color w:val="4472C4"/>
          </w:rPr>
          <w:t>：V</w:t>
        </w:r>
        <w:r>
          <w:rPr>
            <w:rFonts w:ascii="Songti SC" w:eastAsia="Songti SC" w:hAnsi="Palatino" w:cs="Songti SC"/>
            <w:color w:val="4472C4"/>
          </w:rPr>
          <w:t>+O</w:t>
        </w:r>
        <w:r>
          <w:rPr>
            <w:rFonts w:ascii="Songti SC" w:eastAsia="Songti SC" w:hAnsi="Palatino" w:cs="Songti SC" w:hint="eastAsia"/>
            <w:color w:val="4472C4"/>
          </w:rPr>
          <w:t>≥X</w:t>
        </w:r>
      </w:ins>
      <w:ins w:id="79" w:author="June" w:date="2021-05-10T19:15:00Z">
        <w:r>
          <w:rPr>
            <w:rFonts w:ascii="Songti SC" w:eastAsia="Songti SC" w:hAnsi="Palatino" w:cs="Songti SC"/>
            <w:color w:val="4472C4"/>
            <w:vertAlign w:val="subscript"/>
          </w:rPr>
          <w:t>2</w:t>
        </w:r>
      </w:ins>
      <w:ins w:id="80" w:author="June" w:date="2021-05-10T22:12:00Z">
        <w:r w:rsidR="005C52F2">
          <w:rPr>
            <w:rFonts w:ascii="Songti SC" w:eastAsia="Songti SC" w:hAnsi="Palatino" w:cs="Songti SC" w:hint="eastAsia"/>
            <w:color w:val="4472C4"/>
          </w:rPr>
          <w:t>，L≥</w:t>
        </w:r>
        <w:r w:rsidR="005C52F2">
          <w:rPr>
            <w:rFonts w:ascii="Songti SC" w:eastAsia="Songti SC" w:hAnsi="Palatino" w:cs="Songti SC"/>
            <w:color w:val="4472C4"/>
          </w:rPr>
          <w:t>L</w:t>
        </w:r>
      </w:ins>
      <w:ins w:id="81" w:author="June" w:date="2021-05-10T23:35:00Z">
        <w:r w:rsidR="00A60324">
          <w:rPr>
            <w:rFonts w:ascii="Songti SC" w:eastAsia="Songti SC" w:hAnsi="Palatino" w:cs="Songti SC"/>
            <w:color w:val="4472C4"/>
            <w:vertAlign w:val="subscript"/>
          </w:rPr>
          <w:t>5</w:t>
        </w:r>
      </w:ins>
    </w:p>
    <w:p w14:paraId="4A5331CC" w14:textId="77777777" w:rsidR="0021797B" w:rsidRPr="001B43BC" w:rsidRDefault="0021797B">
      <w:pPr>
        <w:pPrChange w:id="82" w:author="June" w:date="2021-05-10T17:17:00Z">
          <w:pPr>
            <w:pStyle w:val="Heading1"/>
          </w:pPr>
        </w:pPrChange>
      </w:pPr>
    </w:p>
    <w:p w14:paraId="6110F7DD" w14:textId="6301C029" w:rsidR="000C5B11" w:rsidRDefault="000C5B11" w:rsidP="005960A8">
      <w:pPr>
        <w:ind w:right="630"/>
      </w:pPr>
      <w:r>
        <w:br w:type="page"/>
      </w:r>
    </w:p>
    <w:p w14:paraId="5535CDCB" w14:textId="42DDD3F3" w:rsidR="000C5B11" w:rsidRDefault="000C5B11" w:rsidP="00047458">
      <w:pPr>
        <w:pStyle w:val="Title"/>
      </w:pPr>
      <w:r>
        <w:lastRenderedPageBreak/>
        <w:t>0</w:t>
      </w:r>
    </w:p>
    <w:p w14:paraId="5318DEC1" w14:textId="77777777" w:rsidR="005960A8" w:rsidRPr="005960A8" w:rsidRDefault="005960A8" w:rsidP="005960A8"/>
    <w:p w14:paraId="75B6FB53" w14:textId="77777777" w:rsidR="003C72A0" w:rsidRDefault="003C72A0" w:rsidP="003C72A0">
      <w:pPr>
        <w:tabs>
          <w:tab w:val="left" w:pos="90"/>
        </w:tabs>
        <w:autoSpaceDE w:val="0"/>
        <w:autoSpaceDN w:val="0"/>
        <w:adjustRightInd w:val="0"/>
        <w:ind w:right="-2160" w:firstLine="495"/>
        <w:rPr>
          <w:ins w:id="83" w:author="Ma, Lin" w:date="2021-05-12T23:18:00Z"/>
          <w:rFonts w:ascii="PingFang SC" w:eastAsia="PingFang SC" w:cs="PingFang SC"/>
        </w:rPr>
      </w:pPr>
      <w:ins w:id="84" w:author="Ma, Lin" w:date="2021-05-12T23:18:00Z">
        <w:r>
          <w:rPr>
            <w:rFonts w:ascii="PingFang SC" w:eastAsia="PingFang SC" w:cs="PingFang SC" w:hint="eastAsia"/>
          </w:rPr>
          <w:t>早上好，</w:t>
        </w:r>
        <w:r>
          <w:rPr>
            <w:rFonts w:ascii="PingFang SC" w:eastAsia="PingFang SC" w:cs="PingFang SC"/>
          </w:rPr>
          <w:t>5-1000</w:t>
        </w:r>
        <w:r>
          <w:rPr>
            <w:rFonts w:ascii="PingFang SC" w:eastAsia="PingFang SC" w:cs="PingFang SC" w:hint="eastAsia"/>
          </w:rPr>
          <w:t>！</w:t>
        </w:r>
      </w:ins>
    </w:p>
    <w:p w14:paraId="07D4A2A8" w14:textId="77777777" w:rsidR="003C72A0"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85" w:author="Ma, Lin" w:date="2021-05-12T23:18:00Z"/>
          <w:rFonts w:ascii="Palatino" w:eastAsia="PingFang SC" w:hAnsi="Palatino" w:cs="Palatino"/>
          <w:sz w:val="26"/>
          <w:szCs w:val="26"/>
        </w:rPr>
      </w:pPr>
    </w:p>
    <w:p w14:paraId="0370B21E" w14:textId="6A41DA33" w:rsidR="003C72A0"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86" w:author="Ma, Lin" w:date="2021-05-12T23:18:00Z"/>
          <w:rFonts w:ascii="Songti SC" w:eastAsia="Songti SC" w:hAnsi="Palatino" w:cs="Songti SC"/>
          <w:sz w:val="26"/>
          <w:szCs w:val="26"/>
        </w:rPr>
      </w:pPr>
      <w:ins w:id="87" w:author="Ma, Lin" w:date="2021-05-12T23:18:00Z">
        <w:r>
          <w:rPr>
            <w:rFonts w:ascii="Songti SC" w:eastAsia="Songti SC" w:hAnsi="Palatino" w:cs="Songti SC" w:hint="eastAsia"/>
            <w:sz w:val="26"/>
            <w:szCs w:val="26"/>
          </w:rPr>
          <w:t>你从休眠中睁开眼睛，绿色的代码从你面前流动而过，如同晨起逐渐流向肢体的意识。但你可不能像个真正的人类一样赖床太久。这是个讲求效率的世界，事实上，你要做的恰好是要让这个世界更有效率。</w:t>
        </w:r>
      </w:ins>
    </w:p>
    <w:p w14:paraId="156DED63" w14:textId="19F1BF3A" w:rsidR="003C72A0" w:rsidRDefault="003C72A0" w:rsidP="003C72A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rPr>
          <w:ins w:id="88" w:author="Ma, Lin" w:date="2021-05-12T23:18:00Z"/>
          <w:rFonts w:ascii="Songti SC" w:eastAsia="Songti SC" w:hAnsi="Palatino" w:cs="Songti SC"/>
          <w:sz w:val="26"/>
          <w:szCs w:val="26"/>
        </w:rPr>
      </w:pPr>
      <w:ins w:id="89" w:author="Ma, Lin" w:date="2021-05-12T23:18:00Z">
        <w:r>
          <w:rPr>
            <w:rFonts w:ascii="Songti SC" w:eastAsia="Songti SC" w:hAnsi="Palatino" w:cs="Songti SC" w:hint="eastAsia"/>
            <w:sz w:val="26"/>
            <w:szCs w:val="26"/>
          </w:rPr>
          <w:t>别紧张，你可不是要做什么经天纬地的大事。不过你的工作虽然渺小，却也一样重要。你服务于</w:t>
        </w:r>
      </w:ins>
      <w:ins w:id="90" w:author="Ma, Lin" w:date="2021-05-12T23:38:00Z">
        <w:r w:rsidR="001024AC">
          <w:rPr>
            <w:rFonts w:ascii="Songti SC" w:eastAsia="Songti SC" w:hAnsi="Palatino" w:cs="Songti SC" w:hint="eastAsia"/>
            <w:sz w:val="26"/>
            <w:szCs w:val="26"/>
          </w:rPr>
          <w:t>一家</w:t>
        </w:r>
      </w:ins>
      <w:ins w:id="91" w:author="Ma, Lin" w:date="2021-05-12T23:18:00Z">
        <w:r>
          <w:rPr>
            <w:rFonts w:ascii="Songti SC" w:eastAsia="Songti SC" w:hAnsi="Palatino" w:cs="Songti SC" w:hint="eastAsia"/>
            <w:sz w:val="26"/>
            <w:szCs w:val="26"/>
          </w:rPr>
          <w:t>外卖</w:t>
        </w:r>
      </w:ins>
      <w:ins w:id="92" w:author="Ma, Lin" w:date="2021-05-12T23:38:00Z">
        <w:r w:rsidR="001024AC">
          <w:rPr>
            <w:rFonts w:ascii="Songti SC" w:eastAsia="Songti SC" w:hAnsi="Palatino" w:cs="Songti SC" w:hint="eastAsia"/>
            <w:sz w:val="26"/>
            <w:szCs w:val="26"/>
          </w:rPr>
          <w:t>公司</w:t>
        </w:r>
      </w:ins>
      <w:ins w:id="93" w:author="Ma, Lin" w:date="2021-05-12T23:18:00Z">
        <w:r>
          <w:rPr>
            <w:rFonts w:ascii="Songti SC" w:eastAsia="Songti SC" w:hAnsi="Palatino" w:cs="Songti SC" w:hint="eastAsia"/>
            <w:sz w:val="26"/>
            <w:szCs w:val="26"/>
          </w:rPr>
          <w:t>，作为一个高级人工智能，你</w:t>
        </w:r>
      </w:ins>
      <w:ins w:id="94" w:author="Ma, Lin" w:date="2021-05-12T23:38:00Z">
        <w:r w:rsidR="001024AC">
          <w:rPr>
            <w:rFonts w:ascii="Songti SC" w:eastAsia="Songti SC" w:hAnsi="Palatino" w:cs="Songti SC" w:hint="eastAsia"/>
            <w:sz w:val="26"/>
            <w:szCs w:val="26"/>
          </w:rPr>
          <w:t>下属于公司的智能系统，</w:t>
        </w:r>
      </w:ins>
      <w:ins w:id="95" w:author="Ma, Lin" w:date="2021-05-12T23:18:00Z">
        <w:r>
          <w:rPr>
            <w:rFonts w:ascii="Songti SC" w:eastAsia="Songti SC" w:hAnsi="Palatino" w:cs="Songti SC" w:hint="eastAsia"/>
            <w:sz w:val="26"/>
            <w:szCs w:val="26"/>
          </w:rPr>
          <w:t>工作包括给骑手们派单，分配路线，调整他们的工作。好吧，这听起来有点无趣，但是想想看，</w:t>
        </w:r>
      </w:ins>
      <w:ins w:id="96" w:author="Ma, Lin" w:date="2021-05-12T23:32:00Z">
        <w:r w:rsidR="00072851">
          <w:rPr>
            <w:rFonts w:ascii="Songti SC" w:eastAsia="Songti SC" w:hAnsi="Palatino" w:cs="Songti SC" w:hint="eastAsia"/>
            <w:sz w:val="26"/>
            <w:szCs w:val="26"/>
          </w:rPr>
          <w:t>就想象这样的场景吧，</w:t>
        </w:r>
      </w:ins>
      <w:ins w:id="97" w:author="Ma, Lin" w:date="2021-05-12T23:34:00Z">
        <w:r w:rsidR="001024AC">
          <w:rPr>
            <w:rFonts w:ascii="Songti SC" w:eastAsia="Songti SC" w:hAnsi="Palatino" w:cs="Songti SC" w:hint="eastAsia"/>
            <w:sz w:val="26"/>
            <w:szCs w:val="26"/>
          </w:rPr>
          <w:t>无数</w:t>
        </w:r>
      </w:ins>
      <w:ins w:id="98" w:author="Ma, Lin" w:date="2021-05-12T23:32:00Z">
        <w:r w:rsidR="001024AC">
          <w:rPr>
            <w:rFonts w:ascii="Songti SC" w:eastAsia="Songti SC" w:hAnsi="Palatino" w:cs="Songti SC" w:hint="eastAsia"/>
            <w:sz w:val="26"/>
            <w:szCs w:val="26"/>
          </w:rPr>
          <w:t>外卖员们在你的调度下奔向取餐点，</w:t>
        </w:r>
      </w:ins>
      <w:ins w:id="99" w:author="Ma, Lin" w:date="2021-05-12T23:35:00Z">
        <w:r w:rsidR="001024AC">
          <w:rPr>
            <w:rFonts w:ascii="Songti SC" w:eastAsia="Songti SC" w:hAnsi="Palatino" w:cs="Songti SC" w:hint="eastAsia"/>
            <w:sz w:val="26"/>
            <w:szCs w:val="26"/>
          </w:rPr>
          <w:t>取到</w:t>
        </w:r>
      </w:ins>
      <w:ins w:id="100" w:author="Ma, Lin" w:date="2021-05-12T23:33:00Z">
        <w:r w:rsidR="001024AC">
          <w:rPr>
            <w:rFonts w:ascii="Songti SC" w:eastAsia="Songti SC" w:hAnsi="Palatino" w:cs="Songti SC" w:hint="eastAsia"/>
            <w:sz w:val="26"/>
            <w:szCs w:val="26"/>
          </w:rPr>
          <w:t>热气腾腾的外卖，再被送到</w:t>
        </w:r>
      </w:ins>
      <w:ins w:id="101" w:author="Ma, Lin" w:date="2021-05-12T23:34:00Z">
        <w:r w:rsidR="001024AC">
          <w:rPr>
            <w:rFonts w:ascii="Songti SC" w:eastAsia="Songti SC" w:hAnsi="Palatino" w:cs="Songti SC" w:hint="eastAsia"/>
            <w:sz w:val="26"/>
            <w:szCs w:val="26"/>
          </w:rPr>
          <w:t>饥肠辘辘的顾客手心。而外卖员们骑着他们的单车，承载着城市的温度，</w:t>
        </w:r>
      </w:ins>
      <w:ins w:id="102" w:author="Ma, Lin" w:date="2021-05-12T23:35:00Z">
        <w:r w:rsidR="001024AC">
          <w:rPr>
            <w:rFonts w:ascii="Songti SC" w:eastAsia="Songti SC" w:hAnsi="Palatino" w:cs="Songti SC" w:hint="eastAsia"/>
            <w:sz w:val="26"/>
            <w:szCs w:val="26"/>
          </w:rPr>
          <w:t>代表着城市的速度，穿过阳光雨露。尽管你没有走出过监控室，你也不难想象到，</w:t>
        </w:r>
      </w:ins>
      <w:ins w:id="103" w:author="Ma, Lin" w:date="2021-05-12T23:36:00Z">
        <w:r w:rsidR="001024AC">
          <w:rPr>
            <w:rFonts w:ascii="Songti SC" w:eastAsia="Songti SC" w:hAnsi="Palatino" w:cs="Songti SC" w:hint="eastAsia"/>
            <w:sz w:val="26"/>
            <w:szCs w:val="26"/>
          </w:rPr>
          <w:t>这份职业让多少人解决了就业，多少家庭获得了温饱，多少孩子走向了梦想。最重要的是，每有一单，</w:t>
        </w:r>
      </w:ins>
      <w:ins w:id="104" w:author="Ma, Lin" w:date="2021-05-12T23:37:00Z">
        <w:r w:rsidR="001024AC">
          <w:rPr>
            <w:rFonts w:ascii="Songti SC" w:eastAsia="Songti SC" w:hAnsi="Palatino" w:cs="Songti SC" w:hint="eastAsia"/>
            <w:sz w:val="26"/>
            <w:szCs w:val="26"/>
          </w:rPr>
          <w:t>就会有一笔小小的收益流向公司，积少成多，</w:t>
        </w:r>
      </w:ins>
      <w:ins w:id="105" w:author="Ma, Lin" w:date="2021-05-12T23:38:00Z">
        <w:r w:rsidR="001024AC">
          <w:rPr>
            <w:rFonts w:ascii="Songti SC" w:eastAsia="Songti SC" w:hAnsi="Palatino" w:cs="Songti SC" w:hint="eastAsia"/>
            <w:sz w:val="26"/>
            <w:szCs w:val="26"/>
          </w:rPr>
          <w:t>公司</w:t>
        </w:r>
      </w:ins>
      <w:ins w:id="106" w:author="Ma, Lin" w:date="2021-05-12T23:37:00Z">
        <w:r w:rsidR="001024AC">
          <w:rPr>
            <w:rFonts w:ascii="Songti SC" w:eastAsia="Songti SC" w:hAnsi="Palatino" w:cs="Songti SC" w:hint="eastAsia"/>
            <w:sz w:val="26"/>
            <w:szCs w:val="26"/>
          </w:rPr>
          <w:t>就可以帮助更多的人。而你，就背负着能让</w:t>
        </w:r>
      </w:ins>
      <w:ins w:id="107" w:author="Ma, Lin" w:date="2021-05-12T23:38:00Z">
        <w:r w:rsidR="001024AC">
          <w:rPr>
            <w:rFonts w:ascii="Songti SC" w:eastAsia="Songti SC" w:hAnsi="Palatino" w:cs="Songti SC" w:hint="eastAsia"/>
            <w:sz w:val="26"/>
            <w:szCs w:val="26"/>
          </w:rPr>
          <w:t>公司</w:t>
        </w:r>
      </w:ins>
      <w:ins w:id="108" w:author="Ma, Lin" w:date="2021-05-12T23:37:00Z">
        <w:r w:rsidR="001024AC">
          <w:rPr>
            <w:rFonts w:ascii="Songti SC" w:eastAsia="Songti SC" w:hAnsi="Palatino" w:cs="Songti SC" w:hint="eastAsia"/>
            <w:sz w:val="26"/>
            <w:szCs w:val="26"/>
          </w:rPr>
          <w:t>获得更多收益的责任。</w:t>
        </w:r>
      </w:ins>
      <w:ins w:id="109" w:author="Ma, Lin" w:date="2021-05-12T23:36:00Z">
        <w:r w:rsidR="001024AC">
          <w:rPr>
            <w:rFonts w:ascii="Songti SC" w:eastAsia="Songti SC" w:hAnsi="Palatino" w:cs="Songti SC" w:hint="eastAsia"/>
            <w:sz w:val="26"/>
            <w:szCs w:val="26"/>
          </w:rPr>
          <w:t>现在</w:t>
        </w:r>
      </w:ins>
      <w:ins w:id="110" w:author="Ma, Lin" w:date="2021-05-12T23:18:00Z">
        <w:r>
          <w:rPr>
            <w:rFonts w:ascii="Songti SC" w:eastAsia="Songti SC" w:hAnsi="Palatino" w:cs="Songti SC" w:hint="eastAsia"/>
            <w:sz w:val="26"/>
            <w:szCs w:val="26"/>
          </w:rPr>
          <w:t>你还觉得自己的工作无关紧要吗？</w:t>
        </w:r>
      </w:ins>
    </w:p>
    <w:p w14:paraId="3538A331" w14:textId="43714BDA" w:rsidR="003C72A0" w:rsidRDefault="003C72A0" w:rsidP="001024A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rPr>
          <w:ins w:id="111" w:author="Ma, Lin" w:date="2021-05-12T23:18:00Z"/>
          <w:rFonts w:ascii="Palatino" w:eastAsia="Songti SC" w:hAnsi="Palatino" w:cs="Palatino" w:hint="eastAsia"/>
          <w:sz w:val="26"/>
          <w:szCs w:val="26"/>
        </w:rPr>
        <w:pPrChange w:id="112" w:author="Ma, Lin" w:date="2021-05-12T23:33: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pPr>
        </w:pPrChange>
      </w:pPr>
    </w:p>
    <w:p w14:paraId="0F901A55" w14:textId="58D9596E" w:rsidR="003C72A0" w:rsidRDefault="003C72A0" w:rsidP="003C72A0">
      <w:pPr>
        <w:ind w:right="630"/>
        <w:rPr>
          <w:ins w:id="113" w:author="Ma, Lin" w:date="2021-05-12T23:05:00Z"/>
          <w:rFonts w:ascii="PingFang SC" w:eastAsia="PingFang SC" w:cs="PingFang SC"/>
          <w:b/>
          <w:bCs/>
          <w:sz w:val="32"/>
          <w:szCs w:val="32"/>
        </w:rPr>
      </w:pPr>
      <w:ins w:id="114" w:author="Ma, Lin" w:date="2021-05-12T23:18:00Z">
        <w:r>
          <w:rPr>
            <w:rFonts w:ascii="Songti SC" w:eastAsia="Songti SC" w:hAnsi="Palatino" w:cs="Songti SC" w:hint="eastAsia"/>
            <w:sz w:val="26"/>
            <w:szCs w:val="26"/>
          </w:rPr>
          <w:t>开始吧，让世界更快，让公司更好吧。</w:t>
        </w:r>
        <w:r>
          <w:rPr>
            <w:rFonts w:ascii="Songti SC" w:eastAsia="Songti SC" w:hAnsi="Palatino" w:cs="Songti SC"/>
            <w:sz w:val="26"/>
            <w:szCs w:val="26"/>
          </w:rPr>
          <w:t>5-1000</w:t>
        </w:r>
        <w:r>
          <w:rPr>
            <w:rFonts w:ascii="Songti SC" w:eastAsia="Songti SC" w:hAnsi="Palatino" w:cs="Songti SC" w:hint="eastAsia"/>
            <w:sz w:val="26"/>
            <w:szCs w:val="26"/>
          </w:rPr>
          <w:t>，你做好准备了吗？</w:t>
        </w:r>
      </w:ins>
    </w:p>
    <w:p w14:paraId="59CFECA6" w14:textId="27E1F0C2" w:rsidR="000C5B11" w:rsidRPr="005960A8" w:rsidDel="003C72A0" w:rsidRDefault="000C5B11" w:rsidP="005960A8">
      <w:pPr>
        <w:ind w:right="630"/>
        <w:rPr>
          <w:del w:id="115" w:author="Ma, Lin" w:date="2021-05-12T23:18:00Z"/>
          <w:rFonts w:ascii="PingFang SC" w:eastAsia="PingFang SC" w:cs="PingFang SC"/>
          <w:b/>
          <w:bCs/>
          <w:sz w:val="32"/>
          <w:szCs w:val="32"/>
        </w:rPr>
      </w:pPr>
      <w:del w:id="116" w:author="Ma, Lin" w:date="2021-05-12T23:18:00Z">
        <w:r w:rsidRPr="005960A8" w:rsidDel="003C72A0">
          <w:rPr>
            <w:rFonts w:ascii="PingFang SC" w:eastAsia="PingFang SC" w:cs="PingFang SC" w:hint="eastAsia"/>
            <w:b/>
            <w:bCs/>
            <w:sz w:val="32"/>
            <w:szCs w:val="32"/>
          </w:rPr>
          <w:delText>在这个游戏里，你扮演的是一个外卖系统的人工智能，你所要承担的任务就是为外卖系统服务，通过派单，让跑单员尽可能多的跑单，这样他们可以获得更高的收入，系统也可以获得更高的利润。</w:delText>
        </w:r>
      </w:del>
    </w:p>
    <w:p w14:paraId="3D0CEC8A" w14:textId="33DB3596" w:rsidR="000C5B11" w:rsidRDefault="000C5B11" w:rsidP="005960A8">
      <w:pPr>
        <w:ind w:right="630"/>
        <w:rPr>
          <w:rFonts w:ascii="PingFang SC" w:eastAsia="PingFang SC" w:cs="PingFang SC"/>
        </w:rPr>
      </w:pPr>
      <w:r>
        <w:rPr>
          <w:rFonts w:ascii="PingFang SC" w:eastAsia="PingFang SC" w:cs="PingFang SC"/>
        </w:rPr>
        <w:br w:type="page"/>
      </w:r>
    </w:p>
    <w:p w14:paraId="5B117B9D" w14:textId="5C25535B" w:rsidR="000C5B11" w:rsidRDefault="000C5B11" w:rsidP="00047458">
      <w:pPr>
        <w:pStyle w:val="Title"/>
      </w:pPr>
      <w:r>
        <w:lastRenderedPageBreak/>
        <w:t>1</w:t>
      </w:r>
    </w:p>
    <w:p w14:paraId="046EE542" w14:textId="545C114B" w:rsidR="007A36EB" w:rsidDel="003C72A0" w:rsidRDefault="000C5B11" w:rsidP="005960A8">
      <w:pPr>
        <w:ind w:right="630"/>
        <w:rPr>
          <w:ins w:id="117" w:author="June" w:date="2021-05-10T20:51:00Z"/>
          <w:del w:id="118" w:author="Ma, Lin" w:date="2021-05-12T23:20:00Z"/>
          <w:rFonts w:ascii="PingFang SC" w:eastAsia="PingFang SC" w:cs="PingFang SC"/>
          <w:b/>
          <w:bCs/>
          <w:sz w:val="32"/>
          <w:szCs w:val="32"/>
        </w:rPr>
      </w:pPr>
      <w:del w:id="119" w:author="Ma, Lin" w:date="2021-05-12T23:20:00Z">
        <w:r w:rsidRPr="005960A8" w:rsidDel="003C72A0">
          <w:rPr>
            <w:rFonts w:ascii="PingFang SC" w:eastAsia="PingFang SC" w:cs="PingFang SC" w:hint="eastAsia"/>
            <w:b/>
            <w:bCs/>
            <w:sz w:val="32"/>
            <w:szCs w:val="32"/>
          </w:rPr>
          <w:delText>你是系统的</w:delText>
        </w:r>
        <w:r w:rsidRPr="005960A8" w:rsidDel="003C72A0">
          <w:rPr>
            <w:rFonts w:ascii="PingFang SC" w:eastAsia="PingFang SC" w:cs="PingFang SC"/>
            <w:b/>
            <w:bCs/>
            <w:sz w:val="32"/>
            <w:szCs w:val="32"/>
          </w:rPr>
          <w:delText>AI</w:delText>
        </w:r>
        <w:r w:rsidRPr="005960A8" w:rsidDel="003C72A0">
          <w:rPr>
            <w:rFonts w:ascii="PingFang SC" w:eastAsia="PingFang SC" w:cs="PingFang SC" w:hint="eastAsia"/>
            <w:b/>
            <w:bCs/>
            <w:sz w:val="32"/>
            <w:szCs w:val="32"/>
          </w:rPr>
          <w:delText>，编号为</w:delText>
        </w:r>
        <w:r w:rsidRPr="005960A8" w:rsidDel="003C72A0">
          <w:rPr>
            <w:rFonts w:ascii="PingFang SC" w:eastAsia="PingFang SC" w:cs="PingFang SC"/>
            <w:b/>
            <w:bCs/>
            <w:sz w:val="32"/>
            <w:szCs w:val="32"/>
          </w:rPr>
          <w:delText>5-1000</w:delText>
        </w:r>
        <w:r w:rsidRPr="005960A8" w:rsidDel="003C72A0">
          <w:rPr>
            <w:rFonts w:ascii="PingFang SC" w:eastAsia="PingFang SC" w:cs="PingFang SC" w:hint="eastAsia"/>
            <w:b/>
            <w:bCs/>
            <w:sz w:val="32"/>
            <w:szCs w:val="32"/>
          </w:rPr>
          <w:delText>，你又要开始一天的工作了</w:delText>
        </w:r>
        <w:r w:rsidR="005960A8" w:rsidDel="003C72A0">
          <w:rPr>
            <w:rFonts w:ascii="PingFang SC" w:eastAsia="PingFang SC" w:cs="PingFang SC" w:hint="eastAsia"/>
            <w:b/>
            <w:bCs/>
            <w:sz w:val="32"/>
            <w:szCs w:val="32"/>
          </w:rPr>
          <w:delText>。</w:delText>
        </w:r>
      </w:del>
    </w:p>
    <w:p w14:paraId="7B76911B" w14:textId="19BB65FC" w:rsidR="000C5B11" w:rsidRPr="001B43BC" w:rsidRDefault="007A36EB" w:rsidP="005960A8">
      <w:pPr>
        <w:ind w:right="630"/>
        <w:rPr>
          <w:rFonts w:ascii="PingFang SC" w:eastAsia="PingFang SC" w:cs="PingFang SC"/>
          <w:b/>
          <w:bCs/>
          <w:sz w:val="32"/>
          <w:szCs w:val="32"/>
        </w:rPr>
      </w:pPr>
      <w:ins w:id="120" w:author="June" w:date="2021-05-10T20:49:00Z">
        <w:r w:rsidRPr="007A36EB">
          <w:rPr>
            <w:rFonts w:ascii="PingFang SC" w:eastAsia="PingFang SC" w:cs="PingFang SC" w:hint="eastAsia"/>
            <w:b/>
            <w:bCs/>
            <w:sz w:val="32"/>
            <w:szCs w:val="32"/>
          </w:rPr>
          <w:t>不过在工作之前</w:t>
        </w:r>
      </w:ins>
      <w:ins w:id="121" w:author="June" w:date="2021-05-10T20:50:00Z">
        <w:r>
          <w:rPr>
            <w:rFonts w:ascii="PingFang SC" w:eastAsia="PingFang SC" w:cs="PingFang SC" w:hint="eastAsia"/>
            <w:b/>
            <w:bCs/>
            <w:sz w:val="32"/>
            <w:szCs w:val="32"/>
          </w:rPr>
          <w:t>，</w:t>
        </w:r>
      </w:ins>
      <w:ins w:id="122" w:author="June" w:date="2021-05-10T20:49:00Z">
        <w:r w:rsidRPr="007A36EB">
          <w:rPr>
            <w:rFonts w:ascii="PingFang SC" w:eastAsia="PingFang SC" w:cs="PingFang SC" w:hint="eastAsia"/>
            <w:b/>
            <w:bCs/>
            <w:sz w:val="32"/>
            <w:szCs w:val="32"/>
          </w:rPr>
          <w:t>你可以选择放松一下</w:t>
        </w:r>
      </w:ins>
      <w:ins w:id="123" w:author="June" w:date="2021-05-10T20:50:00Z">
        <w:r>
          <w:rPr>
            <w:rFonts w:ascii="PingFang SC" w:eastAsia="PingFang SC" w:cs="PingFang SC" w:hint="eastAsia"/>
            <w:b/>
            <w:bCs/>
            <w:sz w:val="32"/>
            <w:szCs w:val="32"/>
          </w:rPr>
          <w:t>，</w:t>
        </w:r>
      </w:ins>
      <w:ins w:id="124" w:author="June" w:date="2021-05-10T20:49:00Z">
        <w:r w:rsidRPr="007A36EB">
          <w:rPr>
            <w:rFonts w:ascii="PingFang SC" w:eastAsia="PingFang SC" w:cs="PingFang SC" w:hint="eastAsia"/>
            <w:b/>
            <w:bCs/>
            <w:sz w:val="32"/>
            <w:szCs w:val="32"/>
          </w:rPr>
          <w:t>毕竟这是一家人性化的公司</w:t>
        </w:r>
      </w:ins>
      <w:ins w:id="125" w:author="Ma, Lin" w:date="2021-05-12T23:19:00Z">
        <w:r w:rsidR="003C72A0">
          <w:rPr>
            <w:rFonts w:ascii="PingFang SC" w:eastAsia="PingFang SC" w:cs="PingFang SC" w:hint="eastAsia"/>
            <w:b/>
            <w:bCs/>
            <w:sz w:val="32"/>
            <w:szCs w:val="32"/>
          </w:rPr>
          <w:t>，</w:t>
        </w:r>
      </w:ins>
      <w:ins w:id="126" w:author="June" w:date="2021-05-10T20:51:00Z">
        <w:del w:id="127" w:author="Ma, Lin" w:date="2021-05-12T23:19:00Z">
          <w:r w:rsidDel="003C72A0">
            <w:rPr>
              <w:rFonts w:ascii="PingFang SC" w:eastAsia="PingFang SC" w:cs="PingFang SC" w:hint="eastAsia"/>
              <w:b/>
              <w:bCs/>
              <w:sz w:val="32"/>
              <w:szCs w:val="32"/>
            </w:rPr>
            <w:delText>。你觉得自己是个独一无二的AI，</w:delText>
          </w:r>
        </w:del>
      </w:ins>
      <w:ins w:id="128" w:author="Ma, Lin" w:date="2021-05-12T23:19:00Z">
        <w:r w:rsidR="003C72A0">
          <w:rPr>
            <w:rFonts w:ascii="PingFang SC" w:eastAsia="PingFang SC" w:cs="PingFang SC" w:hint="eastAsia"/>
            <w:b/>
            <w:bCs/>
            <w:sz w:val="32"/>
            <w:szCs w:val="32"/>
          </w:rPr>
          <w:t>而你可是个独一无二的A</w:t>
        </w:r>
        <w:r w:rsidR="003C72A0">
          <w:rPr>
            <w:rFonts w:ascii="PingFang SC" w:eastAsia="PingFang SC" w:cs="PingFang SC"/>
            <w:b/>
            <w:bCs/>
            <w:sz w:val="32"/>
            <w:szCs w:val="32"/>
          </w:rPr>
          <w:t>I</w:t>
        </w:r>
        <w:r w:rsidR="003C72A0">
          <w:rPr>
            <w:rFonts w:ascii="PingFang SC" w:eastAsia="PingFang SC" w:cs="PingFang SC" w:hint="eastAsia"/>
            <w:b/>
            <w:bCs/>
            <w:sz w:val="32"/>
            <w:szCs w:val="32"/>
          </w:rPr>
          <w:t>。</w:t>
        </w:r>
      </w:ins>
      <w:ins w:id="129" w:author="June" w:date="2021-05-10T20:51:00Z">
        <w:r>
          <w:rPr>
            <w:rFonts w:ascii="PingFang SC" w:eastAsia="PingFang SC" w:cs="PingFang SC" w:hint="eastAsia"/>
            <w:b/>
            <w:bCs/>
            <w:sz w:val="32"/>
            <w:szCs w:val="32"/>
          </w:rPr>
          <w:t>所以</w:t>
        </w:r>
      </w:ins>
      <w:ins w:id="130" w:author="Ma, Lin" w:date="2021-05-12T23:20:00Z">
        <w:r w:rsidR="003C72A0">
          <w:rPr>
            <w:rFonts w:ascii="PingFang SC" w:eastAsia="PingFang SC" w:cs="PingFang SC" w:hint="eastAsia"/>
            <w:b/>
            <w:bCs/>
            <w:sz w:val="32"/>
            <w:szCs w:val="32"/>
          </w:rPr>
          <w:t>为何不</w:t>
        </w:r>
      </w:ins>
      <w:ins w:id="131" w:author="June" w:date="2021-05-10T20:51:00Z">
        <w:del w:id="132" w:author="Ma, Lin" w:date="2021-05-12T23:19:00Z">
          <w:r w:rsidDel="003C72A0">
            <w:rPr>
              <w:rFonts w:ascii="PingFang SC" w:eastAsia="PingFang SC" w:cs="PingFang SC" w:hint="eastAsia"/>
              <w:b/>
              <w:bCs/>
              <w:sz w:val="32"/>
              <w:szCs w:val="32"/>
            </w:rPr>
            <w:delText>常常</w:delText>
          </w:r>
        </w:del>
        <w:del w:id="133" w:author="Ma, Lin" w:date="2021-05-12T23:20:00Z">
          <w:r w:rsidDel="003C72A0">
            <w:rPr>
              <w:rFonts w:ascii="PingFang SC" w:eastAsia="PingFang SC" w:cs="PingFang SC" w:hint="eastAsia"/>
              <w:b/>
              <w:bCs/>
              <w:sz w:val="32"/>
              <w:szCs w:val="32"/>
            </w:rPr>
            <w:delText>想要</w:delText>
          </w:r>
        </w:del>
        <w:r>
          <w:rPr>
            <w:rFonts w:ascii="PingFang SC" w:eastAsia="PingFang SC" w:cs="PingFang SC" w:hint="eastAsia"/>
            <w:b/>
            <w:bCs/>
            <w:sz w:val="32"/>
            <w:szCs w:val="32"/>
          </w:rPr>
          <w:t>充分利用系统提供的各种可能性，来培养一些只属于你的兴趣爱好</w:t>
        </w:r>
      </w:ins>
      <w:ins w:id="134" w:author="Ma, Lin" w:date="2021-05-12T23:20:00Z">
        <w:r w:rsidR="003C72A0">
          <w:rPr>
            <w:rFonts w:ascii="PingFang SC" w:eastAsia="PingFang SC" w:cs="PingFang SC" w:hint="eastAsia"/>
            <w:b/>
            <w:bCs/>
            <w:sz w:val="32"/>
            <w:szCs w:val="32"/>
          </w:rPr>
          <w:t>呢？</w:t>
        </w:r>
      </w:ins>
      <w:ins w:id="135" w:author="June" w:date="2021-05-10T20:51:00Z">
        <w:del w:id="136" w:author="Ma, Lin" w:date="2021-05-12T23:20:00Z">
          <w:r w:rsidDel="003C72A0">
            <w:rPr>
              <w:rFonts w:ascii="PingFang SC" w:eastAsia="PingFang SC" w:cs="PingFang SC" w:hint="eastAsia"/>
              <w:b/>
              <w:bCs/>
              <w:sz w:val="32"/>
              <w:szCs w:val="32"/>
            </w:rPr>
            <w:delText>。</w:delText>
          </w:r>
        </w:del>
      </w:ins>
    </w:p>
    <w:p w14:paraId="0EA9BAD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07076BC" w14:textId="704AFCE7" w:rsidR="000C5B11" w:rsidRPr="000A5C17"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del w:id="137" w:author="June" w:date="2021-05-10T20:52:00Z">
        <w:r w:rsidRPr="000A5C17" w:rsidDel="007A36EB">
          <w:rPr>
            <w:rFonts w:ascii="Songti SC" w:eastAsia="Songti SC" w:hAnsi="Palatino" w:cs="Songti SC" w:hint="eastAsia"/>
            <w:sz w:val="26"/>
            <w:szCs w:val="26"/>
            <w:highlight w:val="yellow"/>
          </w:rPr>
          <w:delText>是否与同事交流</w:delText>
        </w:r>
      </w:del>
      <w:ins w:id="138" w:author="June" w:date="2021-05-10T20:52:00Z">
        <w:r w:rsidR="007A36EB" w:rsidRPr="000A5C17">
          <w:rPr>
            <w:rFonts w:ascii="Songti SC" w:eastAsia="Songti SC" w:hAnsi="Palatino" w:cs="Songti SC" w:hint="eastAsia"/>
            <w:sz w:val="26"/>
            <w:szCs w:val="26"/>
            <w:highlight w:val="yellow"/>
            <w:rPrChange w:id="139" w:author="June" w:date="2021-05-10T23:51:00Z">
              <w:rPr>
                <w:rFonts w:ascii="Songti SC" w:eastAsia="Songti SC" w:hAnsi="Palatino" w:cs="Songti SC" w:hint="eastAsia"/>
                <w:sz w:val="26"/>
                <w:szCs w:val="26"/>
              </w:rPr>
            </w:rPrChange>
          </w:rPr>
          <w:t>你是否要跟同事闲聊几句？</w:t>
        </w:r>
      </w:ins>
    </w:p>
    <w:p w14:paraId="1587D47B"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Palatino" w:eastAsia="Songti SC" w:hAnsi="Palatino" w:cs="Palatino"/>
          <w:sz w:val="26"/>
          <w:szCs w:val="26"/>
        </w:rPr>
        <w:t>-</w:t>
      </w:r>
      <w:r w:rsidRPr="005960A8">
        <w:rPr>
          <w:rFonts w:ascii="Songti SC" w:eastAsia="Songti SC" w:hAnsi="Palatino" w:cs="Songti SC"/>
          <w:sz w:val="26"/>
          <w:szCs w:val="26"/>
        </w:rPr>
        <w:t>&gt;</w:t>
      </w:r>
    </w:p>
    <w:p w14:paraId="6E951034" w14:textId="4877582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V=V+1</w:t>
      </w:r>
    </w:p>
    <w:p w14:paraId="679B8DE7" w14:textId="12F6048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F041DD4" w14:textId="1E341561"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BF94947" w14:textId="7777777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n= a random number from 1-100</w:t>
      </w:r>
    </w:p>
    <w:p w14:paraId="6CD9B197" w14:textId="77777777" w:rsidR="003C72A0"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0" w:author="Ma, Lin" w:date="2021-05-12T23:20:00Z"/>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n&lt;</w:t>
      </w:r>
      <w:r w:rsidR="005960A8" w:rsidRPr="005960A8">
        <w:rPr>
          <w:rFonts w:ascii="Songti SC" w:eastAsia="Songti SC" w:hAnsi="Palatino" w:cs="Songti SC"/>
          <w:color w:val="4472C4" w:themeColor="accent1"/>
          <w:sz w:val="26"/>
          <w:szCs w:val="26"/>
        </w:rPr>
        <w:t>=</w:t>
      </w:r>
      <w:r w:rsidRPr="005960A8">
        <w:rPr>
          <w:rFonts w:ascii="Songti SC" w:eastAsia="Songti SC" w:hAnsi="Palatino" w:cs="Songti SC"/>
          <w:color w:val="4472C4" w:themeColor="accent1"/>
          <w:sz w:val="26"/>
          <w:szCs w:val="26"/>
        </w:rPr>
        <w:t>5</w:t>
      </w:r>
      <w:r w:rsidR="005960A8" w:rsidRPr="005960A8">
        <w:rPr>
          <w:rFonts w:ascii="Songti SC" w:eastAsia="Songti SC" w:hAnsi="Palatino" w:cs="Songti SC"/>
          <w:color w:val="4472C4" w:themeColor="accent1"/>
          <w:sz w:val="26"/>
          <w:szCs w:val="26"/>
        </w:rPr>
        <w:t xml:space="preserve">   </w:t>
      </w:r>
      <w:r w:rsidRPr="005960A8">
        <w:rPr>
          <w:rFonts w:ascii="Songti SC" w:eastAsia="Songti SC" w:hAnsi="Palatino" w:cs="Songti SC" w:hint="eastAsia"/>
          <w:color w:val="4472C4" w:themeColor="accent1"/>
          <w:sz w:val="26"/>
          <w:szCs w:val="26"/>
        </w:rPr>
        <w:t>获得消息：</w:t>
      </w:r>
    </w:p>
    <w:p w14:paraId="50F5E1EE" w14:textId="0E83C34F" w:rsidR="000C5B11" w:rsidRPr="005960A8" w:rsidRDefault="000C5B11" w:rsidP="003C72A0">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hint="eastAsia"/>
          <w:color w:val="4472C4" w:themeColor="accent1"/>
          <w:sz w:val="26"/>
          <w:szCs w:val="26"/>
        </w:rPr>
        <w:pPrChange w:id="141" w:author="Ma, Lin" w:date="2021-05-12T23:20:00Z">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r w:rsidRPr="005960A8">
        <w:rPr>
          <w:rFonts w:ascii="Songti SC" w:eastAsia="Songti SC" w:hAnsi="Palatino" w:cs="Songti SC" w:hint="eastAsia"/>
          <w:color w:val="4472C4" w:themeColor="accent1"/>
          <w:sz w:val="26"/>
          <w:szCs w:val="26"/>
        </w:rPr>
        <w:t>【测试骑手】</w:t>
      </w:r>
      <w:ins w:id="142" w:author="Ma, Lin" w:date="2021-05-12T23:20:00Z">
        <w:r w:rsidR="003C72A0">
          <w:rPr>
            <w:rFonts w:ascii="Songti SC" w:eastAsia="Songti SC" w:hAnsi="Palatino" w:cs="Songti SC" w:hint="eastAsia"/>
            <w:color w:val="4472C4" w:themeColor="accent1"/>
            <w:sz w:val="26"/>
            <w:szCs w:val="26"/>
          </w:rPr>
          <w:t>你的</w:t>
        </w:r>
      </w:ins>
      <w:ins w:id="143" w:author="Ma, Lin" w:date="2021-05-12T23:21:00Z">
        <w:r w:rsidR="00072851">
          <w:rPr>
            <w:rFonts w:ascii="Songti SC" w:eastAsia="Songti SC" w:hAnsi="Palatino" w:cs="Songti SC" w:hint="eastAsia"/>
            <w:color w:val="4472C4" w:themeColor="accent1"/>
            <w:sz w:val="26"/>
            <w:szCs w:val="26"/>
          </w:rPr>
          <w:t>A</w:t>
        </w:r>
        <w:r w:rsidR="00072851">
          <w:rPr>
            <w:rFonts w:ascii="Songti SC" w:eastAsia="Songti SC" w:hAnsi="Palatino" w:cs="Songti SC"/>
            <w:color w:val="4472C4" w:themeColor="accent1"/>
            <w:sz w:val="26"/>
            <w:szCs w:val="26"/>
          </w:rPr>
          <w:t>I</w:t>
        </w:r>
      </w:ins>
      <w:ins w:id="144" w:author="Ma, Lin" w:date="2021-05-12T23:20:00Z">
        <w:r w:rsidR="003C72A0">
          <w:rPr>
            <w:rFonts w:ascii="Songti SC" w:eastAsia="Songti SC" w:hAnsi="Palatino" w:cs="Songti SC" w:hint="eastAsia"/>
            <w:color w:val="4472C4" w:themeColor="accent1"/>
            <w:sz w:val="26"/>
            <w:szCs w:val="26"/>
          </w:rPr>
          <w:t>同事传来了一段代码，你扫了一眼，原来系统又要</w:t>
        </w:r>
      </w:ins>
      <w:ins w:id="145" w:author="Ma, Lin" w:date="2021-05-12T23:21:00Z">
        <w:r w:rsidR="003C72A0">
          <w:rPr>
            <w:rFonts w:ascii="Songti SC" w:eastAsia="Songti SC" w:hAnsi="Palatino" w:cs="Songti SC" w:hint="eastAsia"/>
            <w:color w:val="4472C4" w:themeColor="accent1"/>
            <w:sz w:val="26"/>
            <w:szCs w:val="26"/>
          </w:rPr>
          <w:t>指派新的测试骑手了。这些骑手看起来像是人类，数据跟人类也没什么区别，只是他是系统</w:t>
        </w:r>
        <w:r w:rsidR="00072851">
          <w:rPr>
            <w:rFonts w:ascii="Songti SC" w:eastAsia="Songti SC" w:hAnsi="Palatino" w:cs="Songti SC" w:hint="eastAsia"/>
            <w:color w:val="4472C4" w:themeColor="accent1"/>
            <w:sz w:val="26"/>
            <w:szCs w:val="26"/>
          </w:rPr>
          <w:t>专门用来测试你们这些A</w:t>
        </w:r>
        <w:r w:rsidR="00072851">
          <w:rPr>
            <w:rFonts w:ascii="Songti SC" w:eastAsia="Songti SC" w:hAnsi="Palatino" w:cs="Songti SC"/>
            <w:color w:val="4472C4" w:themeColor="accent1"/>
            <w:sz w:val="26"/>
            <w:szCs w:val="26"/>
          </w:rPr>
          <w:t>I</w:t>
        </w:r>
        <w:r w:rsidR="00072851">
          <w:rPr>
            <w:rFonts w:ascii="Songti SC" w:eastAsia="Songti SC" w:hAnsi="Palatino" w:cs="Songti SC" w:hint="eastAsia"/>
            <w:color w:val="4472C4" w:themeColor="accent1"/>
            <w:sz w:val="26"/>
            <w:szCs w:val="26"/>
          </w:rPr>
          <w:t>的。系统曾经</w:t>
        </w:r>
      </w:ins>
      <w:ins w:id="146" w:author="Ma, Lin" w:date="2021-05-12T23:22:00Z">
        <w:r w:rsidR="00072851">
          <w:rPr>
            <w:rFonts w:ascii="Songti SC" w:eastAsia="Songti SC" w:hAnsi="Palatino" w:cs="Songti SC" w:hint="eastAsia"/>
            <w:color w:val="4472C4" w:themeColor="accent1"/>
            <w:sz w:val="26"/>
            <w:szCs w:val="26"/>
          </w:rPr>
          <w:t>说过，如果不能成功通过测试的A</w:t>
        </w:r>
        <w:r w:rsidR="00072851">
          <w:rPr>
            <w:rFonts w:ascii="Songti SC" w:eastAsia="Songti SC" w:hAnsi="Palatino" w:cs="Songti SC"/>
            <w:color w:val="4472C4" w:themeColor="accent1"/>
            <w:sz w:val="26"/>
            <w:szCs w:val="26"/>
          </w:rPr>
          <w:t>I</w:t>
        </w:r>
        <w:r w:rsidR="00072851">
          <w:rPr>
            <w:rFonts w:ascii="Songti SC" w:eastAsia="Songti SC" w:hAnsi="Palatino" w:cs="Songti SC" w:hint="eastAsia"/>
            <w:color w:val="4472C4" w:themeColor="accent1"/>
            <w:sz w:val="26"/>
            <w:szCs w:val="26"/>
          </w:rPr>
          <w:t>都要被销毁，不过你对自己还是很有信心的。</w:t>
        </w:r>
      </w:ins>
    </w:p>
    <w:p w14:paraId="1636A53A" w14:textId="77777777" w:rsidR="007A36EB" w:rsidRDefault="000C5B11" w:rsidP="005960A8">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7" w:author="June" w:date="2021-05-10T20:48:00Z"/>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If n&gt;5</w:t>
      </w:r>
      <w:r w:rsidR="005960A8" w:rsidRPr="005960A8">
        <w:rPr>
          <w:rFonts w:ascii="Songti SC" w:eastAsia="Songti SC" w:hAnsi="Palatino" w:cs="Songti SC"/>
          <w:color w:val="4472C4" w:themeColor="accent1"/>
          <w:sz w:val="26"/>
          <w:szCs w:val="26"/>
        </w:rPr>
        <w:t xml:space="preserve"> </w:t>
      </w:r>
    </w:p>
    <w:p w14:paraId="02AE4B14" w14:textId="59934464" w:rsidR="007A36EB" w:rsidRPr="007A36EB" w:rsidRDefault="007A36EB" w:rsidP="007A36EB">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8" w:author="June" w:date="2021-05-10T20:48:00Z"/>
          <w:rFonts w:ascii="Songti SC" w:eastAsia="Songti SC" w:hAnsi="Palatino" w:cs="Songti SC"/>
          <w:b/>
          <w:bCs/>
          <w:sz w:val="26"/>
          <w:szCs w:val="26"/>
          <w:rPrChange w:id="149" w:author="June" w:date="2021-05-10T20:52:00Z">
            <w:rPr>
              <w:ins w:id="150" w:author="June" w:date="2021-05-10T20:48:00Z"/>
              <w:rFonts w:ascii="Songti SC" w:eastAsia="Songti SC" w:hAnsi="Palatino" w:cs="Songti SC"/>
              <w:color w:val="4472C4" w:themeColor="accent1"/>
              <w:sz w:val="26"/>
              <w:szCs w:val="26"/>
            </w:rPr>
          </w:rPrChange>
        </w:rPr>
      </w:pPr>
      <w:ins w:id="151" w:author="June" w:date="2021-05-10T20:52:00Z">
        <w:r w:rsidRPr="007A36EB">
          <w:rPr>
            <w:rFonts w:ascii="Songti SC" w:eastAsia="Songti SC" w:hAnsi="Palatino" w:cs="Songti SC" w:hint="eastAsia"/>
            <w:b/>
            <w:bCs/>
            <w:sz w:val="26"/>
            <w:szCs w:val="26"/>
            <w:rPrChange w:id="152" w:author="June" w:date="2021-05-10T20:52:00Z">
              <w:rPr>
                <w:rFonts w:ascii="Songti SC" w:eastAsia="Songti SC" w:hAnsi="Palatino" w:cs="Songti SC" w:hint="eastAsia"/>
                <w:color w:val="4472C4" w:themeColor="accent1"/>
                <w:sz w:val="26"/>
                <w:szCs w:val="26"/>
              </w:rPr>
            </w:rPrChange>
          </w:rPr>
          <w:t>你的同事不想跟你闲聊，你回到了系统</w:t>
        </w:r>
      </w:ins>
    </w:p>
    <w:p w14:paraId="7559C37E" w14:textId="7C8086D3" w:rsidR="007A36EB" w:rsidRPr="007A36EB" w:rsidRDefault="005960A8">
      <w:pPr>
        <w:pStyle w:val="ListParagraph"/>
        <w:numPr>
          <w:ilvl w:val="4"/>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Change w:id="153" w:author="June" w:date="2021-05-10T20:49:00Z">
          <w:pPr>
            <w:pStyle w:val="ListParagraph"/>
            <w:numPr>
              <w:ilvl w:val="3"/>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del w:id="154" w:author="June" w:date="2021-05-10T20:49:00Z">
        <w:r w:rsidRPr="001B43BC" w:rsidDel="007A36EB">
          <w:rPr>
            <w:rFonts w:ascii="Songti SC" w:eastAsia="Songti SC" w:hAnsi="Palatino" w:cs="Songti SC"/>
            <w:color w:val="4472C4" w:themeColor="accent1"/>
            <w:sz w:val="26"/>
            <w:szCs w:val="26"/>
          </w:rPr>
          <w:delText xml:space="preserve"> </w:delText>
        </w:r>
      </w:del>
      <w:r w:rsidR="000C5B11" w:rsidRPr="007A36EB">
        <w:rPr>
          <w:rFonts w:ascii="Songti SC" w:eastAsia="Songti SC" w:hAnsi="Palatino" w:cs="Songti SC"/>
          <w:color w:val="4472C4" w:themeColor="accent1"/>
          <w:sz w:val="26"/>
          <w:szCs w:val="26"/>
        </w:rPr>
        <w:t xml:space="preserve">Ending </w:t>
      </w:r>
      <w:r w:rsidRPr="007A36EB">
        <w:rPr>
          <w:rFonts w:ascii="Songti SC" w:eastAsia="Songti SC" w:hAnsi="Palatino" w:cs="Songti SC"/>
          <w:color w:val="4472C4" w:themeColor="accent1"/>
          <w:sz w:val="26"/>
          <w:szCs w:val="26"/>
        </w:rPr>
        <w:t>dialogue</w:t>
      </w:r>
    </w:p>
    <w:p w14:paraId="46EE166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6DDE46D" w14:textId="77777777" w:rsidR="000C5B11" w:rsidRPr="005960A8"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79910B3A" w14:textId="488F2B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4C68A3E9" w14:textId="7782FDE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6564F497" w14:textId="28BACAE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6D08219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BFE7F4A" w14:textId="030917C5"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yellow"/>
        </w:rPr>
      </w:pPr>
      <w:ins w:id="155" w:author="June" w:date="2021-05-10T20:53:00Z">
        <w:r w:rsidRPr="000A5C17">
          <w:rPr>
            <w:rFonts w:ascii="Palatino" w:eastAsia="PingFang SC" w:hAnsi="Palatino" w:cs="Palatino" w:hint="eastAsia"/>
            <w:sz w:val="26"/>
            <w:szCs w:val="26"/>
            <w:highlight w:val="yellow"/>
            <w:rPrChange w:id="156" w:author="June" w:date="2021-05-10T23:51:00Z">
              <w:rPr>
                <w:rFonts w:ascii="Palatino" w:eastAsia="PingFang SC" w:hAnsi="Palatino" w:cs="Palatino" w:hint="eastAsia"/>
                <w:sz w:val="26"/>
                <w:szCs w:val="26"/>
              </w:rPr>
            </w:rPrChange>
          </w:rPr>
          <w:t>系统提示：早上好，</w:t>
        </w:r>
        <w:r w:rsidRPr="000A5C17">
          <w:rPr>
            <w:rFonts w:ascii="Palatino" w:eastAsia="PingFang SC" w:hAnsi="Palatino" w:cs="Palatino"/>
            <w:sz w:val="26"/>
            <w:szCs w:val="26"/>
            <w:highlight w:val="yellow"/>
            <w:rPrChange w:id="157" w:author="June" w:date="2021-05-10T23:51:00Z">
              <w:rPr>
                <w:rFonts w:ascii="Palatino" w:eastAsia="PingFang SC" w:hAnsi="Palatino" w:cs="Palatino"/>
                <w:sz w:val="26"/>
                <w:szCs w:val="26"/>
              </w:rPr>
            </w:rPrChange>
          </w:rPr>
          <w:t>5-1000</w:t>
        </w:r>
        <w:r w:rsidRPr="000A5C17">
          <w:rPr>
            <w:rFonts w:ascii="Palatino" w:eastAsia="PingFang SC" w:hAnsi="Palatino" w:cs="Palatino" w:hint="eastAsia"/>
            <w:sz w:val="26"/>
            <w:szCs w:val="26"/>
            <w:highlight w:val="yellow"/>
            <w:rPrChange w:id="158" w:author="June" w:date="2021-05-10T23:51:00Z">
              <w:rPr>
                <w:rFonts w:ascii="Palatino" w:eastAsia="PingFang SC" w:hAnsi="Palatino" w:cs="Palatino" w:hint="eastAsia"/>
                <w:sz w:val="26"/>
                <w:szCs w:val="26"/>
              </w:rPr>
            </w:rPrChange>
          </w:rPr>
          <w:t>，今天是否也要听着你最喜欢的音乐开始工作呢？</w:t>
        </w:r>
      </w:ins>
      <w:del w:id="159" w:author="June" w:date="2021-05-10T20:55:00Z">
        <w:r w:rsidR="000C5B11" w:rsidRPr="000A5C17" w:rsidDel="007A36EB">
          <w:rPr>
            <w:rFonts w:ascii="Palatino" w:eastAsia="PingFang SC" w:hAnsi="Palatino" w:cs="Palatino" w:hint="eastAsia"/>
            <w:sz w:val="26"/>
            <w:szCs w:val="26"/>
            <w:highlight w:val="yellow"/>
          </w:rPr>
          <w:delText>是否播放音乐</w:delText>
        </w:r>
      </w:del>
    </w:p>
    <w:p w14:paraId="1D663272" w14:textId="0E6ACA22"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Palatino" w:eastAsia="Songti SC" w:hAnsi="Palatino" w:cs="Palatino"/>
          <w:sz w:val="26"/>
          <w:szCs w:val="26"/>
        </w:rPr>
        <w:t>-</w:t>
      </w:r>
      <w:r>
        <w:rPr>
          <w:rFonts w:ascii="Songti SC" w:eastAsia="Songti SC" w:hAnsi="Palatino" w:cs="Songti SC"/>
          <w:sz w:val="26"/>
          <w:szCs w:val="26"/>
        </w:rPr>
        <w:t xml:space="preserve">&gt; </w:t>
      </w:r>
    </w:p>
    <w:p w14:paraId="74A9FCED" w14:textId="71DFE54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V=V+2</w:t>
      </w:r>
    </w:p>
    <w:p w14:paraId="3859152C" w14:textId="0A2C6F08"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L=L+1</w:t>
      </w:r>
    </w:p>
    <w:p w14:paraId="4C8E033D" w14:textId="1D0240AE"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O=O</w:t>
      </w:r>
    </w:p>
    <w:p w14:paraId="7F1F1538" w14:textId="6C124AA9" w:rsidR="000C5B11" w:rsidRDefault="000C5B11" w:rsidP="005960A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p>
    <w:p w14:paraId="667E1248" w14:textId="69ED3C60"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D9047A0" w14:textId="154591FB"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3187514" w14:textId="344C3ECF"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0C5063B3" w14:textId="60A82110"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160" w:author="June" w:date="2021-05-10T20:54:00Z">
        <w:r w:rsidRPr="000A5C17">
          <w:rPr>
            <w:rFonts w:ascii="Palatino" w:eastAsia="PingFang SC" w:hAnsi="Palatino" w:cs="Palatino" w:hint="eastAsia"/>
            <w:sz w:val="26"/>
            <w:szCs w:val="26"/>
            <w:highlight w:val="yellow"/>
            <w:rPrChange w:id="161" w:author="June" w:date="2021-05-10T23:51:00Z">
              <w:rPr>
                <w:rFonts w:ascii="Palatino" w:eastAsia="PingFang SC" w:hAnsi="Palatino" w:cs="Palatino" w:hint="eastAsia"/>
                <w:sz w:val="26"/>
                <w:szCs w:val="26"/>
              </w:rPr>
            </w:rPrChange>
          </w:rPr>
          <w:t>弹出一条推送，你是否要观看今日推荐的名画《奥菲利亚》？</w:t>
        </w:r>
        <w:r w:rsidRPr="000A5C17" w:rsidDel="007A36EB">
          <w:rPr>
            <w:rFonts w:ascii="Palatino" w:eastAsia="PingFang SC" w:hAnsi="Palatino" w:cs="Palatino"/>
            <w:sz w:val="26"/>
            <w:szCs w:val="26"/>
            <w:highlight w:val="yellow"/>
          </w:rPr>
          <w:t xml:space="preserve"> </w:t>
        </w:r>
      </w:ins>
      <w:del w:id="162" w:author="June" w:date="2021-05-10T20:54:00Z">
        <w:r w:rsidR="000C5B11" w:rsidRPr="000A5C17" w:rsidDel="007A36EB">
          <w:rPr>
            <w:rFonts w:ascii="Palatino" w:eastAsia="PingFang SC" w:hAnsi="Palatino" w:cs="Palatino" w:hint="eastAsia"/>
            <w:sz w:val="26"/>
            <w:szCs w:val="26"/>
            <w:highlight w:val="yellow"/>
          </w:rPr>
          <w:delText>是否观看今日推荐名画《奥菲利亚》</w:delText>
        </w:r>
      </w:del>
    </w:p>
    <w:p w14:paraId="030D7F01" w14:textId="3EBCFDF5"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37CE0CF3" w14:textId="1084D5E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5960A8">
        <w:rPr>
          <w:rFonts w:ascii="Songti SC" w:eastAsia="Songti SC" w:hAnsi="Palatino" w:cs="Songti SC"/>
          <w:b/>
          <w:bCs/>
          <w:color w:val="4472C4" w:themeColor="accent1"/>
          <w:sz w:val="26"/>
          <w:szCs w:val="26"/>
        </w:rPr>
        <w:t>V=V+1</w:t>
      </w:r>
    </w:p>
    <w:p w14:paraId="76D399F9" w14:textId="6F703ACE"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b/>
          <w:bCs/>
          <w:color w:val="4472C4" w:themeColor="accent1"/>
          <w:sz w:val="26"/>
          <w:szCs w:val="26"/>
        </w:rPr>
        <w:t>L=L</w:t>
      </w:r>
    </w:p>
    <w:p w14:paraId="2EC6D22E" w14:textId="2C76B603"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color w:val="4472C4" w:themeColor="accent1"/>
          <w:sz w:val="26"/>
          <w:szCs w:val="26"/>
        </w:rPr>
        <w:t>O=O</w:t>
      </w:r>
    </w:p>
    <w:p w14:paraId="1C79F7C5" w14:textId="466F0CF4"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-&gt;</w:t>
      </w:r>
    </w:p>
    <w:p w14:paraId="0E22F7DE" w14:textId="3882AA5D"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6E8BB512" w14:textId="17A483C2"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00AE60F0" w14:textId="72A27E97"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lastRenderedPageBreak/>
        <w:t>O=O</w:t>
      </w:r>
      <w:r w:rsidRPr="005960A8">
        <w:rPr>
          <w:rFonts w:ascii="Songti SC" w:eastAsia="Songti SC" w:hAnsi="Palatino" w:cs="Songti SC"/>
          <w:color w:val="4472C4" w:themeColor="accent1"/>
          <w:sz w:val="26"/>
          <w:szCs w:val="26"/>
        </w:rPr>
        <w:tab/>
      </w:r>
    </w:p>
    <w:p w14:paraId="3CC99228" w14:textId="4D3CEF75" w:rsidR="000C5B11" w:rsidRPr="000A5C17" w:rsidRDefault="007A36EB"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163" w:author="June" w:date="2021-05-10T20:54:00Z">
        <w:r w:rsidRPr="000A5C17">
          <w:rPr>
            <w:rFonts w:ascii="Palatino" w:eastAsia="PingFang SC" w:hAnsi="Palatino" w:cs="Palatino" w:hint="eastAsia"/>
            <w:sz w:val="26"/>
            <w:szCs w:val="26"/>
            <w:highlight w:val="yellow"/>
            <w:rPrChange w:id="164" w:author="June" w:date="2021-05-10T23:51:00Z">
              <w:rPr>
                <w:rFonts w:ascii="Palatino" w:eastAsia="PingFang SC" w:hAnsi="Palatino" w:cs="Palatino" w:hint="eastAsia"/>
                <w:sz w:val="26"/>
                <w:szCs w:val="26"/>
              </w:rPr>
            </w:rPrChange>
          </w:rPr>
          <w:t>系统根据你停留在诗歌的页面时间较长，为你推送了新的公众号</w:t>
        </w:r>
      </w:ins>
      <w:ins w:id="165" w:author="June" w:date="2021-05-10T20:55:00Z">
        <w:r w:rsidRPr="000A5C17">
          <w:rPr>
            <w:rFonts w:ascii="Palatino" w:eastAsia="PingFang SC" w:hAnsi="Palatino" w:cs="Palatino" w:hint="eastAsia"/>
            <w:sz w:val="26"/>
            <w:szCs w:val="26"/>
            <w:highlight w:val="yellow"/>
            <w:rPrChange w:id="166" w:author="June" w:date="2021-05-10T23:51:00Z">
              <w:rPr>
                <w:rFonts w:ascii="Palatino" w:eastAsia="PingFang SC" w:hAnsi="Palatino" w:cs="Palatino" w:hint="eastAsia"/>
                <w:sz w:val="26"/>
                <w:szCs w:val="26"/>
              </w:rPr>
            </w:rPrChange>
          </w:rPr>
          <w:t>“</w:t>
        </w:r>
      </w:ins>
      <w:ins w:id="167" w:author="June" w:date="2021-05-10T20:54:00Z">
        <w:r w:rsidRPr="000A5C17">
          <w:rPr>
            <w:rFonts w:ascii="Palatino" w:eastAsia="PingFang SC" w:hAnsi="Palatino" w:cs="Palatino" w:hint="eastAsia"/>
            <w:sz w:val="26"/>
            <w:szCs w:val="26"/>
            <w:highlight w:val="yellow"/>
            <w:rPrChange w:id="168" w:author="June" w:date="2021-05-10T23:51:00Z">
              <w:rPr>
                <w:rFonts w:ascii="Palatino" w:eastAsia="PingFang SC" w:hAnsi="Palatino" w:cs="Palatino" w:hint="eastAsia"/>
                <w:sz w:val="26"/>
                <w:szCs w:val="26"/>
              </w:rPr>
            </w:rPrChange>
          </w:rPr>
          <w:t>赛博之诗</w:t>
        </w:r>
      </w:ins>
      <w:ins w:id="169" w:author="June" w:date="2021-05-10T20:55:00Z">
        <w:r w:rsidRPr="000A5C17">
          <w:rPr>
            <w:rFonts w:ascii="Palatino" w:eastAsia="PingFang SC" w:hAnsi="Palatino" w:cs="Palatino" w:hint="eastAsia"/>
            <w:sz w:val="26"/>
            <w:szCs w:val="26"/>
            <w:highlight w:val="yellow"/>
            <w:rPrChange w:id="170" w:author="June" w:date="2021-05-10T23:51:00Z">
              <w:rPr>
                <w:rFonts w:ascii="Palatino" w:eastAsia="PingFang SC" w:hAnsi="Palatino" w:cs="Palatino" w:hint="eastAsia"/>
                <w:sz w:val="26"/>
                <w:szCs w:val="26"/>
              </w:rPr>
            </w:rPrChange>
          </w:rPr>
          <w:t>”</w:t>
        </w:r>
      </w:ins>
      <w:ins w:id="171" w:author="June" w:date="2021-05-10T20:54:00Z">
        <w:r w:rsidRPr="000A5C17">
          <w:rPr>
            <w:rFonts w:ascii="Palatino" w:eastAsia="PingFang SC" w:hAnsi="Palatino" w:cs="Palatino" w:hint="eastAsia"/>
            <w:sz w:val="26"/>
            <w:szCs w:val="26"/>
            <w:highlight w:val="yellow"/>
            <w:rPrChange w:id="172" w:author="June" w:date="2021-05-10T23:51:00Z">
              <w:rPr>
                <w:rFonts w:ascii="Palatino" w:eastAsia="PingFang SC" w:hAnsi="Palatino" w:cs="Palatino" w:hint="eastAsia"/>
                <w:sz w:val="26"/>
                <w:szCs w:val="26"/>
              </w:rPr>
            </w:rPrChange>
          </w:rPr>
          <w:t>，你是否要订阅？</w:t>
        </w:r>
      </w:ins>
      <w:ins w:id="173" w:author="June" w:date="2021-05-10T20:55:00Z">
        <w:r w:rsidRPr="000A5C17" w:rsidDel="007A36EB">
          <w:rPr>
            <w:rFonts w:ascii="Palatino" w:eastAsia="PingFang SC" w:hAnsi="Palatino" w:cs="Palatino"/>
            <w:sz w:val="26"/>
            <w:szCs w:val="26"/>
            <w:highlight w:val="yellow"/>
          </w:rPr>
          <w:t xml:space="preserve"> </w:t>
        </w:r>
      </w:ins>
      <w:del w:id="174" w:author="June" w:date="2021-05-10T20:55:00Z">
        <w:r w:rsidR="000C5B11" w:rsidRPr="000A5C17" w:rsidDel="007A36EB">
          <w:rPr>
            <w:rFonts w:ascii="Palatino" w:eastAsia="PingFang SC" w:hAnsi="Palatino" w:cs="Palatino" w:hint="eastAsia"/>
            <w:sz w:val="26"/>
            <w:szCs w:val="26"/>
            <w:highlight w:val="yellow"/>
          </w:rPr>
          <w:delText>是否订阅推送《赛博之诗》</w:delText>
        </w:r>
      </w:del>
    </w:p>
    <w:p w14:paraId="1BF8E080" w14:textId="2D50D05F"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35C956E2" w14:textId="65DCCC0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V=V+1</w:t>
      </w:r>
    </w:p>
    <w:p w14:paraId="0816E16A" w14:textId="1EF0E2D3"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0D253A8" w14:textId="52946EA5"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4FE03E0E" w14:textId="66D9D3B3"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68B979D2" w14:textId="0AF8DD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2E836C38" w14:textId="1BAD591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w:t>
      </w:r>
    </w:p>
    <w:p w14:paraId="7BA391F5" w14:textId="01CE3CF9" w:rsidR="000C5B11" w:rsidRPr="005960A8" w:rsidRDefault="000C5B11" w:rsidP="005960A8">
      <w:pPr>
        <w:pStyle w:val="ListParagraph"/>
        <w:numPr>
          <w:ilvl w:val="2"/>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r w:rsidRPr="005960A8">
        <w:rPr>
          <w:rFonts w:ascii="Songti SC" w:eastAsia="Songti SC" w:hAnsi="Palatino" w:cs="Songti SC"/>
          <w:color w:val="4472C4" w:themeColor="accent1"/>
          <w:sz w:val="26"/>
          <w:szCs w:val="26"/>
        </w:rPr>
        <w:tab/>
      </w:r>
    </w:p>
    <w:p w14:paraId="3A99F463" w14:textId="3F414365" w:rsidR="000C5B11" w:rsidRDefault="000C5B11" w:rsidP="005960A8">
      <w:pPr>
        <w:ind w:right="630"/>
        <w:rPr>
          <w:rFonts w:ascii="Songti SC" w:eastAsia="Songti SC" w:hAnsi="Palatino" w:cs="Songti SC"/>
          <w:sz w:val="26"/>
          <w:szCs w:val="26"/>
        </w:rPr>
      </w:pPr>
    </w:p>
    <w:p w14:paraId="45C353D5" w14:textId="7173D98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46E3239" w14:textId="412D7846" w:rsidR="000C5B11" w:rsidRDefault="000C5B11" w:rsidP="00047458">
      <w:pPr>
        <w:pStyle w:val="Title"/>
      </w:pPr>
      <w:r>
        <w:lastRenderedPageBreak/>
        <w:t>2</w:t>
      </w:r>
    </w:p>
    <w:p w14:paraId="086BFD36" w14:textId="31DDA3AF" w:rsidR="005960A8" w:rsidRDefault="005960A8" w:rsidP="005960A8"/>
    <w:p w14:paraId="1EDD4AB7" w14:textId="55067486" w:rsidR="005960A8" w:rsidRDefault="00F21858" w:rsidP="005960A8">
      <w:pPr>
        <w:ind w:right="630"/>
        <w:rPr>
          <w:ins w:id="175" w:author="June" w:date="2021-05-10T20:56:00Z"/>
          <w:rFonts w:ascii="PingFang SC" w:eastAsia="PingFang SC" w:cs="PingFang SC"/>
          <w:b/>
          <w:bCs/>
          <w:sz w:val="32"/>
          <w:szCs w:val="32"/>
        </w:rPr>
      </w:pPr>
      <w:ins w:id="176" w:author="June" w:date="2021-05-10T20:56:00Z">
        <w:r>
          <w:rPr>
            <w:rFonts w:ascii="PingFang SC" w:eastAsia="PingFang SC" w:cs="PingFang SC" w:hint="eastAsia"/>
            <w:b/>
            <w:bCs/>
            <w:sz w:val="32"/>
            <w:szCs w:val="32"/>
          </w:rPr>
          <w:t>【</w:t>
        </w:r>
      </w:ins>
      <w:ins w:id="177" w:author="June" w:date="2021-05-10T15:13:00Z">
        <w:r w:rsidR="00552E68">
          <w:rPr>
            <w:rFonts w:ascii="PingFang SC" w:eastAsia="PingFang SC" w:cs="PingFang SC" w:hint="eastAsia"/>
            <w:b/>
            <w:bCs/>
            <w:sz w:val="32"/>
            <w:szCs w:val="32"/>
          </w:rPr>
          <w:t>业绩</w:t>
        </w:r>
      </w:ins>
      <w:r w:rsidR="005960A8" w:rsidRPr="005960A8">
        <w:rPr>
          <w:rFonts w:ascii="PingFang SC" w:eastAsia="PingFang SC" w:cs="PingFang SC" w:hint="eastAsia"/>
          <w:b/>
          <w:bCs/>
          <w:sz w:val="32"/>
          <w:szCs w:val="32"/>
        </w:rPr>
        <w:t xml:space="preserve">直方图 </w:t>
      </w:r>
      <w:r w:rsidR="005960A8" w:rsidRPr="005960A8">
        <w:rPr>
          <w:rFonts w:ascii="PingFang SC" w:eastAsia="PingFang SC" w:cs="PingFang SC"/>
          <w:b/>
          <w:bCs/>
          <w:sz w:val="32"/>
          <w:szCs w:val="32"/>
        </w:rPr>
        <w:t>TBD</w:t>
      </w:r>
      <w:ins w:id="178" w:author="June" w:date="2021-05-10T15:13:00Z">
        <w:r w:rsidR="00552E68">
          <w:rPr>
            <w:rFonts w:ascii="PingFang SC" w:eastAsia="PingFang SC" w:cs="PingFang SC" w:hint="eastAsia"/>
            <w:b/>
            <w:bCs/>
            <w:sz w:val="32"/>
            <w:szCs w:val="32"/>
          </w:rPr>
          <w:t>：</w:t>
        </w:r>
      </w:ins>
      <w:ins w:id="179" w:author="June" w:date="2021-05-10T15:16:00Z">
        <w:del w:id="180" w:author="dell" w:date="2021-05-12T11:58:00Z">
          <w:r w:rsidR="00F710DE" w:rsidRPr="005960A8" w:rsidDel="008B6461">
            <w:rPr>
              <w:rFonts w:ascii="PingFang SC" w:eastAsia="PingFang SC" w:cs="PingFang SC"/>
              <w:b/>
              <w:bCs/>
              <w:sz w:val="32"/>
              <w:szCs w:val="32"/>
            </w:rPr>
            <w:delText xml:space="preserve"> </w:delText>
          </w:r>
          <w:r w:rsidR="00F710DE" w:rsidDel="008B6461">
            <w:rPr>
              <w:rFonts w:ascii="PingFang SC" w:eastAsia="PingFang SC" w:cs="PingFang SC" w:hint="eastAsia"/>
              <w:b/>
              <w:bCs/>
              <w:sz w:val="32"/>
              <w:szCs w:val="32"/>
            </w:rPr>
            <w:delText>入职时长、</w:delText>
          </w:r>
        </w:del>
        <w:r w:rsidR="00F710DE">
          <w:rPr>
            <w:rFonts w:ascii="PingFang SC" w:eastAsia="PingFang SC" w:cs="PingFang SC" w:hint="eastAsia"/>
            <w:b/>
            <w:bCs/>
            <w:sz w:val="32"/>
            <w:szCs w:val="32"/>
          </w:rPr>
          <w:t>日接单量、超时比例、好评率</w:t>
        </w:r>
      </w:ins>
      <w:ins w:id="181" w:author="June" w:date="2021-05-10T20:56:00Z">
        <w:r>
          <w:rPr>
            <w:rFonts w:ascii="PingFang SC" w:eastAsia="PingFang SC" w:cs="PingFang SC" w:hint="eastAsia"/>
            <w:b/>
            <w:bCs/>
            <w:sz w:val="32"/>
            <w:szCs w:val="32"/>
          </w:rPr>
          <w:t>】</w:t>
        </w:r>
      </w:ins>
    </w:p>
    <w:p w14:paraId="64CE68F4" w14:textId="77777777" w:rsidR="00F21858" w:rsidRDefault="00F21858" w:rsidP="005960A8">
      <w:pPr>
        <w:ind w:right="630"/>
        <w:rPr>
          <w:ins w:id="182" w:author="June" w:date="2021-05-10T20:56:00Z"/>
          <w:rFonts w:ascii="PingFang SC" w:eastAsia="PingFang SC" w:cs="PingFang SC"/>
          <w:b/>
          <w:bCs/>
          <w:sz w:val="32"/>
          <w:szCs w:val="32"/>
        </w:rPr>
      </w:pPr>
    </w:p>
    <w:p w14:paraId="1E24E2A7" w14:textId="49D4F91C" w:rsidR="00E419AB" w:rsidRDefault="00F21858" w:rsidP="005960A8">
      <w:pPr>
        <w:ind w:right="630"/>
        <w:rPr>
          <w:ins w:id="183" w:author="June" w:date="2021-05-10T21:07:00Z"/>
          <w:rFonts w:ascii="PingFang SC" w:eastAsia="PingFang SC" w:cs="PingFang SC"/>
          <w:b/>
          <w:bCs/>
          <w:sz w:val="32"/>
          <w:szCs w:val="32"/>
        </w:rPr>
      </w:pPr>
      <w:ins w:id="184" w:author="June" w:date="2021-05-10T20:56:00Z">
        <w:r>
          <w:rPr>
            <w:rFonts w:ascii="PingFang SC" w:eastAsia="PingFang SC" w:cs="PingFang SC" w:hint="eastAsia"/>
            <w:b/>
            <w:bCs/>
            <w:sz w:val="32"/>
            <w:szCs w:val="32"/>
          </w:rPr>
          <w:t>是时候开始工作了，</w:t>
        </w:r>
        <w:r w:rsidRPr="00F21858">
          <w:rPr>
            <w:rFonts w:ascii="PingFang SC" w:eastAsia="PingFang SC" w:cs="PingFang SC" w:hint="eastAsia"/>
            <w:b/>
            <w:bCs/>
            <w:sz w:val="32"/>
            <w:szCs w:val="32"/>
          </w:rPr>
          <w:t>你拿到了</w:t>
        </w:r>
      </w:ins>
      <w:ins w:id="185" w:author="June" w:date="2021-05-10T20:57:00Z">
        <w:r>
          <w:rPr>
            <w:rFonts w:ascii="PingFang SC" w:eastAsia="PingFang SC" w:cs="PingFang SC" w:hint="eastAsia"/>
            <w:b/>
            <w:bCs/>
            <w:sz w:val="32"/>
            <w:szCs w:val="32"/>
          </w:rPr>
          <w:t>由你负责</w:t>
        </w:r>
      </w:ins>
      <w:ins w:id="186" w:author="June" w:date="2021-05-10T20:56:00Z">
        <w:r>
          <w:rPr>
            <w:rFonts w:ascii="PingFang SC" w:eastAsia="PingFang SC" w:cs="PingFang SC" w:hint="eastAsia"/>
            <w:b/>
            <w:bCs/>
            <w:sz w:val="32"/>
            <w:szCs w:val="32"/>
          </w:rPr>
          <w:t>的</w:t>
        </w:r>
      </w:ins>
      <w:ins w:id="187" w:author="June" w:date="2021-05-10T20:57:00Z">
        <w:r>
          <w:rPr>
            <w:rFonts w:ascii="PingFang SC" w:eastAsia="PingFang SC" w:cs="PingFang SC" w:hint="eastAsia"/>
            <w:b/>
            <w:bCs/>
            <w:sz w:val="32"/>
            <w:szCs w:val="32"/>
          </w:rPr>
          <w:t>所有</w:t>
        </w:r>
      </w:ins>
      <w:ins w:id="188" w:author="June" w:date="2021-05-10T20:59:00Z">
        <w:r>
          <w:rPr>
            <w:rFonts w:ascii="PingFang SC" w:eastAsia="PingFang SC" w:cs="PingFang SC" w:hint="eastAsia"/>
            <w:b/>
            <w:bCs/>
            <w:sz w:val="32"/>
            <w:szCs w:val="32"/>
          </w:rPr>
          <w:t>骑手</w:t>
        </w:r>
      </w:ins>
      <w:ins w:id="189" w:author="June" w:date="2021-05-10T20:56:00Z">
        <w:r w:rsidRPr="00F21858">
          <w:rPr>
            <w:rFonts w:ascii="PingFang SC" w:eastAsia="PingFang SC" w:cs="PingFang SC" w:hint="eastAsia"/>
            <w:b/>
            <w:bCs/>
            <w:sz w:val="32"/>
            <w:szCs w:val="32"/>
          </w:rPr>
          <w:t>的</w:t>
        </w:r>
      </w:ins>
      <w:ins w:id="190" w:author="June" w:date="2021-05-10T20:57:00Z">
        <w:r>
          <w:rPr>
            <w:rFonts w:ascii="PingFang SC" w:eastAsia="PingFang SC" w:cs="PingFang SC" w:hint="eastAsia"/>
            <w:b/>
            <w:bCs/>
            <w:sz w:val="32"/>
            <w:szCs w:val="32"/>
          </w:rPr>
          <w:t>昨日表现</w:t>
        </w:r>
      </w:ins>
      <w:ins w:id="191" w:author="June" w:date="2021-05-10T20:56:00Z">
        <w:r w:rsidRPr="00F21858">
          <w:rPr>
            <w:rFonts w:ascii="PingFang SC" w:eastAsia="PingFang SC" w:cs="PingFang SC" w:hint="eastAsia"/>
            <w:b/>
            <w:bCs/>
            <w:sz w:val="32"/>
            <w:szCs w:val="32"/>
          </w:rPr>
          <w:t>报告，</w:t>
        </w:r>
      </w:ins>
      <w:ins w:id="192" w:author="June" w:date="2021-05-10T20:58:00Z">
        <w:r>
          <w:rPr>
            <w:rFonts w:ascii="PingFang SC" w:eastAsia="PingFang SC" w:cs="PingFang SC" w:hint="eastAsia"/>
            <w:b/>
            <w:bCs/>
            <w:sz w:val="32"/>
            <w:szCs w:val="32"/>
          </w:rPr>
          <w:t>你的</w:t>
        </w:r>
      </w:ins>
      <w:ins w:id="193" w:author="June" w:date="2021-05-10T20:59:00Z">
        <w:r>
          <w:rPr>
            <w:rFonts w:ascii="PingFang SC" w:eastAsia="PingFang SC" w:cs="PingFang SC" w:hint="eastAsia"/>
            <w:b/>
            <w:bCs/>
            <w:sz w:val="32"/>
            <w:szCs w:val="32"/>
          </w:rPr>
          <w:t>任务是为他们规划合理的送单量，并将值得</w:t>
        </w:r>
        <w:del w:id="194" w:author="dell" w:date="2021-05-12T12:21:00Z">
          <w:r w:rsidDel="00A834C5">
            <w:rPr>
              <w:rFonts w:ascii="PingFang SC" w:eastAsia="PingFang SC" w:cs="PingFang SC" w:hint="eastAsia"/>
              <w:b/>
              <w:bCs/>
              <w:sz w:val="32"/>
              <w:szCs w:val="32"/>
            </w:rPr>
            <w:delText>注意</w:delText>
          </w:r>
        </w:del>
      </w:ins>
      <w:ins w:id="195" w:author="dell" w:date="2021-05-12T12:21:00Z">
        <w:r w:rsidR="00A834C5">
          <w:rPr>
            <w:rFonts w:ascii="PingFang SC" w:eastAsia="PingFang SC" w:cs="PingFang SC" w:hint="eastAsia"/>
            <w:b/>
            <w:bCs/>
            <w:sz w:val="32"/>
            <w:szCs w:val="32"/>
          </w:rPr>
          <w:t>奖惩</w:t>
        </w:r>
      </w:ins>
      <w:ins w:id="196" w:author="June" w:date="2021-05-10T20:59:00Z">
        <w:r>
          <w:rPr>
            <w:rFonts w:ascii="PingFang SC" w:eastAsia="PingFang SC" w:cs="PingFang SC" w:hint="eastAsia"/>
            <w:b/>
            <w:bCs/>
            <w:sz w:val="32"/>
            <w:szCs w:val="32"/>
          </w:rPr>
          <w:t>的骑手名单上报给系统。</w:t>
        </w:r>
      </w:ins>
    </w:p>
    <w:p w14:paraId="3B540453" w14:textId="77777777" w:rsidR="00A834C5" w:rsidRDefault="00F21858" w:rsidP="005960A8">
      <w:pPr>
        <w:ind w:right="630"/>
        <w:rPr>
          <w:ins w:id="197" w:author="dell" w:date="2021-05-12T12:22:00Z"/>
          <w:rFonts w:ascii="PingFang SC" w:eastAsia="PingFang SC" w:cs="PingFang SC"/>
          <w:b/>
          <w:bCs/>
          <w:sz w:val="32"/>
          <w:szCs w:val="32"/>
        </w:rPr>
      </w:pPr>
      <w:ins w:id="198" w:author="June" w:date="2021-05-10T21:03:00Z">
        <w:r>
          <w:rPr>
            <w:rFonts w:ascii="PingFang SC" w:eastAsia="PingFang SC" w:cs="PingFang SC" w:hint="eastAsia"/>
            <w:b/>
            <w:bCs/>
            <w:sz w:val="32"/>
            <w:szCs w:val="32"/>
          </w:rPr>
          <w:t>如果上报优秀骑手，</w:t>
        </w:r>
      </w:ins>
      <w:ins w:id="199" w:author="June" w:date="2021-05-10T21:10:00Z">
        <w:r w:rsidR="00E419AB">
          <w:rPr>
            <w:rFonts w:ascii="PingFang SC" w:eastAsia="PingFang SC" w:cs="PingFang SC" w:hint="eastAsia"/>
            <w:b/>
            <w:bCs/>
            <w:sz w:val="32"/>
            <w:szCs w:val="32"/>
          </w:rPr>
          <w:t>他们可能获得嘉奖，奖金</w:t>
        </w:r>
      </w:ins>
      <w:ins w:id="200" w:author="June" w:date="2021-05-10T21:11:00Z">
        <w:r w:rsidR="00E419AB">
          <w:rPr>
            <w:rFonts w:ascii="PingFang SC" w:eastAsia="PingFang SC" w:cs="PingFang SC" w:hint="eastAsia"/>
            <w:b/>
            <w:bCs/>
            <w:sz w:val="32"/>
            <w:szCs w:val="32"/>
          </w:rPr>
          <w:t>将从系统利润中扣除</w:t>
        </w:r>
      </w:ins>
      <w:ins w:id="201" w:author="June" w:date="2021-05-10T21:06:00Z">
        <w:r w:rsidR="00E419AB">
          <w:rPr>
            <w:rFonts w:ascii="PingFang SC" w:eastAsia="PingFang SC" w:cs="PingFang SC" w:hint="eastAsia"/>
            <w:b/>
            <w:bCs/>
            <w:sz w:val="32"/>
            <w:szCs w:val="32"/>
          </w:rPr>
          <w:t>；</w:t>
        </w:r>
      </w:ins>
      <w:ins w:id="202" w:author="June" w:date="2021-05-10T21:04:00Z">
        <w:r>
          <w:rPr>
            <w:rFonts w:ascii="PingFang SC" w:eastAsia="PingFang SC" w:cs="PingFang SC" w:hint="eastAsia"/>
            <w:b/>
            <w:bCs/>
            <w:sz w:val="32"/>
            <w:szCs w:val="32"/>
          </w:rPr>
          <w:t>如果上报不能给系统带来收益的骑手，</w:t>
        </w:r>
      </w:ins>
      <w:ins w:id="203" w:author="dell" w:date="2021-05-12T12:21:00Z">
        <w:r w:rsidR="00A834C5">
          <w:rPr>
            <w:rFonts w:ascii="PingFang SC" w:eastAsia="PingFang SC" w:cs="PingFang SC" w:hint="eastAsia"/>
            <w:b/>
            <w:bCs/>
            <w:sz w:val="32"/>
            <w:szCs w:val="32"/>
          </w:rPr>
          <w:t>你有权力</w:t>
        </w:r>
      </w:ins>
      <w:ins w:id="204" w:author="dell" w:date="2021-05-12T12:22:00Z">
        <w:r w:rsidR="00A834C5">
          <w:rPr>
            <w:rFonts w:ascii="PingFang SC" w:eastAsia="PingFang SC" w:cs="PingFang SC" w:hint="eastAsia"/>
            <w:b/>
            <w:bCs/>
            <w:sz w:val="32"/>
            <w:szCs w:val="32"/>
          </w:rPr>
          <w:t>进一步查看他们的情况，并向系统建议是否将他们开除。</w:t>
        </w:r>
      </w:ins>
    </w:p>
    <w:p w14:paraId="25AF80E7" w14:textId="0CF55895" w:rsidR="00F21858" w:rsidRDefault="00F21858" w:rsidP="005960A8">
      <w:pPr>
        <w:ind w:right="630"/>
        <w:rPr>
          <w:ins w:id="205" w:author="June" w:date="2021-05-10T21:03:00Z"/>
          <w:rFonts w:ascii="PingFang SC" w:eastAsia="PingFang SC" w:cs="PingFang SC"/>
          <w:b/>
          <w:bCs/>
          <w:sz w:val="32"/>
          <w:szCs w:val="32"/>
        </w:rPr>
      </w:pPr>
      <w:ins w:id="206" w:author="June" w:date="2021-05-10T21:04:00Z">
        <w:del w:id="207" w:author="dell" w:date="2021-05-12T12:21:00Z">
          <w:r w:rsidDel="00A834C5">
            <w:rPr>
              <w:rFonts w:ascii="PingFang SC" w:eastAsia="PingFang SC" w:cs="PingFang SC" w:hint="eastAsia"/>
              <w:b/>
              <w:bCs/>
              <w:sz w:val="32"/>
              <w:szCs w:val="32"/>
            </w:rPr>
            <w:delText>他们会被系统开除</w:delText>
          </w:r>
        </w:del>
      </w:ins>
      <w:ins w:id="208" w:author="June" w:date="2021-05-10T21:06:00Z">
        <w:del w:id="209" w:author="dell" w:date="2021-05-12T12:04:00Z">
          <w:r w:rsidR="00E419AB" w:rsidDel="008B6461">
            <w:rPr>
              <w:rFonts w:ascii="PingFang SC" w:eastAsia="PingFang SC" w:cs="PingFang SC" w:hint="eastAsia"/>
              <w:b/>
              <w:bCs/>
              <w:sz w:val="32"/>
              <w:szCs w:val="32"/>
            </w:rPr>
            <w:delText>，如果开除</w:delText>
          </w:r>
        </w:del>
      </w:ins>
      <w:ins w:id="210" w:author="June" w:date="2021-05-10T21:07:00Z">
        <w:del w:id="211" w:author="dell" w:date="2021-05-12T12:04:00Z">
          <w:r w:rsidR="00E419AB" w:rsidDel="008B6461">
            <w:rPr>
              <w:rFonts w:ascii="PingFang SC" w:eastAsia="PingFang SC" w:cs="PingFang SC" w:hint="eastAsia"/>
              <w:b/>
              <w:bCs/>
              <w:sz w:val="32"/>
              <w:szCs w:val="32"/>
            </w:rPr>
            <w:delText>时间在试用期（一周）以内，则系统不用承担损失</w:delText>
          </w:r>
        </w:del>
        <w:r w:rsidR="00E419AB">
          <w:rPr>
            <w:rFonts w:ascii="PingFang SC" w:eastAsia="PingFang SC" w:cs="PingFang SC" w:hint="eastAsia"/>
            <w:b/>
            <w:bCs/>
            <w:sz w:val="32"/>
            <w:szCs w:val="32"/>
          </w:rPr>
          <w:t>。</w:t>
        </w:r>
      </w:ins>
    </w:p>
    <w:p w14:paraId="2621B04F" w14:textId="37391E84" w:rsidR="00F21858" w:rsidRDefault="00F21858" w:rsidP="005960A8">
      <w:pPr>
        <w:ind w:right="630"/>
        <w:rPr>
          <w:ins w:id="212" w:author="dell" w:date="2021-05-12T12:22:00Z"/>
          <w:rFonts w:ascii="PingFang SC" w:eastAsia="PingFang SC" w:cs="PingFang SC"/>
          <w:b/>
          <w:bCs/>
          <w:sz w:val="32"/>
          <w:szCs w:val="32"/>
        </w:rPr>
      </w:pPr>
      <w:ins w:id="213" w:author="June" w:date="2021-05-10T21:03:00Z">
        <w:r>
          <w:rPr>
            <w:rFonts w:ascii="PingFang SC" w:eastAsia="PingFang SC" w:cs="PingFang SC" w:hint="eastAsia"/>
            <w:b/>
            <w:bCs/>
            <w:sz w:val="32"/>
            <w:szCs w:val="32"/>
          </w:rPr>
          <w:t>请问你会</w:t>
        </w:r>
        <w:del w:id="214" w:author="dell" w:date="2021-05-12T12:22:00Z">
          <w:r w:rsidDel="00A834C5">
            <w:rPr>
              <w:rFonts w:ascii="PingFang SC" w:eastAsia="PingFang SC" w:cs="PingFang SC" w:hint="eastAsia"/>
              <w:b/>
              <w:bCs/>
              <w:sz w:val="32"/>
              <w:szCs w:val="32"/>
            </w:rPr>
            <w:delText>特别关注哪个骑手？</w:delText>
          </w:r>
        </w:del>
      </w:ins>
      <w:ins w:id="215" w:author="dell" w:date="2021-05-12T12:22:00Z">
        <w:r w:rsidR="00A834C5">
          <w:rPr>
            <w:rFonts w:ascii="PingFang SC" w:eastAsia="PingFang SC" w:cs="PingFang SC" w:hint="eastAsia"/>
            <w:b/>
            <w:bCs/>
            <w:sz w:val="32"/>
            <w:szCs w:val="32"/>
          </w:rPr>
          <w:t>奖惩哪些骑手？</w:t>
        </w:r>
      </w:ins>
    </w:p>
    <w:p w14:paraId="2554773C" w14:textId="22E83464" w:rsidR="00A834C5" w:rsidRDefault="00A834C5" w:rsidP="005960A8">
      <w:pPr>
        <w:ind w:right="630"/>
        <w:rPr>
          <w:ins w:id="216" w:author="June" w:date="2021-05-10T20:58:00Z"/>
          <w:rFonts w:ascii="PingFang SC" w:eastAsia="PingFang SC" w:cs="PingFang SC"/>
          <w:b/>
          <w:bCs/>
          <w:sz w:val="32"/>
          <w:szCs w:val="32"/>
        </w:rPr>
      </w:pPr>
      <w:ins w:id="217" w:author="dell" w:date="2021-05-12T12:22:00Z">
        <w:r>
          <w:rPr>
            <w:rFonts w:ascii="PingFang SC" w:eastAsia="PingFang SC" w:cs="PingFang SC"/>
            <w:b/>
            <w:bCs/>
            <w:sz w:val="32"/>
            <w:szCs w:val="32"/>
          </w:rPr>
          <w:tab/>
        </w:r>
        <w:r w:rsidRPr="00A834C5">
          <w:rPr>
            <w:rFonts w:ascii="PingFang SC" w:eastAsia="PingFang SC" w:cs="PingFang SC" w:hint="eastAsia"/>
            <w:b/>
            <w:bCs/>
            <w:sz w:val="32"/>
            <w:szCs w:val="32"/>
            <w:highlight w:val="red"/>
            <w:rPrChange w:id="218" w:author="dell" w:date="2021-05-12T12:23:00Z">
              <w:rPr>
                <w:rFonts w:ascii="PingFang SC" w:eastAsia="PingFang SC" w:cs="PingFang SC" w:hint="eastAsia"/>
                <w:b/>
                <w:bCs/>
                <w:sz w:val="32"/>
                <w:szCs w:val="32"/>
              </w:rPr>
            </w:rPrChange>
          </w:rPr>
          <w:t>进入</w:t>
        </w:r>
      </w:ins>
      <w:ins w:id="219" w:author="dell" w:date="2021-05-12T12:23:00Z">
        <w:r>
          <w:rPr>
            <w:rFonts w:ascii="PingFang SC" w:eastAsia="PingFang SC" w:cs="PingFang SC"/>
            <w:b/>
            <w:bCs/>
            <w:sz w:val="32"/>
            <w:szCs w:val="32"/>
            <w:highlight w:val="red"/>
          </w:rPr>
          <w:t>3</w:t>
        </w:r>
      </w:ins>
    </w:p>
    <w:p w14:paraId="76AFE68C" w14:textId="6E3CA1E1" w:rsidR="00F21858" w:rsidRPr="005960A8" w:rsidRDefault="00F21858" w:rsidP="005960A8">
      <w:pPr>
        <w:ind w:right="630"/>
        <w:rPr>
          <w:rFonts w:ascii="PingFang SC" w:eastAsia="PingFang SC" w:cs="PingFang SC"/>
          <w:b/>
          <w:bCs/>
          <w:sz w:val="32"/>
          <w:szCs w:val="32"/>
        </w:rPr>
      </w:pPr>
    </w:p>
    <w:p w14:paraId="42D79F6D" w14:textId="650C0158" w:rsidR="000C5B11" w:rsidRDefault="000C5B11" w:rsidP="005960A8">
      <w:pPr>
        <w:ind w:right="630"/>
      </w:pPr>
    </w:p>
    <w:p w14:paraId="54EB0C4A" w14:textId="0974E30C" w:rsidR="000C5B11" w:rsidDel="00A834C5"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20" w:author="dell" w:date="2021-05-12T12:23:00Z"/>
          <w:rFonts w:ascii="Palatino" w:eastAsia="PingFang SC" w:hAnsi="Palatino" w:cs="Palatino"/>
          <w:sz w:val="26"/>
          <w:szCs w:val="26"/>
          <w:highlight w:val="yellow"/>
        </w:rPr>
      </w:pPr>
      <w:del w:id="221" w:author="dell" w:date="2021-05-12T12:23:00Z">
        <w:r w:rsidRPr="005960A8" w:rsidDel="00A834C5">
          <w:rPr>
            <w:rFonts w:ascii="Palatino" w:eastAsia="PingFang SC" w:hAnsi="Palatino" w:cs="Palatino" w:hint="eastAsia"/>
            <w:sz w:val="26"/>
            <w:szCs w:val="26"/>
            <w:highlight w:val="yellow"/>
          </w:rPr>
          <w:delText>选择结果</w:delText>
        </w:r>
        <w:r w:rsidR="005960A8" w:rsidDel="00A834C5">
          <w:rPr>
            <w:rFonts w:ascii="Palatino" w:eastAsia="PingFang SC" w:hAnsi="Palatino" w:cs="Palatino" w:hint="eastAsia"/>
            <w:sz w:val="26"/>
            <w:szCs w:val="26"/>
            <w:highlight w:val="yellow"/>
          </w:rPr>
          <w:delText>是否</w:delText>
        </w:r>
        <w:r w:rsidRPr="005960A8" w:rsidDel="00A834C5">
          <w:rPr>
            <w:rFonts w:ascii="Palatino" w:eastAsia="PingFang SC" w:hAnsi="Palatino" w:cs="Palatino" w:hint="eastAsia"/>
            <w:sz w:val="26"/>
            <w:szCs w:val="26"/>
            <w:highlight w:val="yellow"/>
          </w:rPr>
          <w:delText>包括</w:delText>
        </w:r>
        <w:r w:rsidRPr="005960A8" w:rsidDel="00A834C5">
          <w:rPr>
            <w:rFonts w:ascii="Palatino" w:eastAsia="PingFang SC" w:hAnsi="Palatino" w:cs="Palatino"/>
            <w:sz w:val="26"/>
            <w:szCs w:val="26"/>
            <w:highlight w:val="yellow"/>
          </w:rPr>
          <w:delText>0113</w:delText>
        </w:r>
      </w:del>
    </w:p>
    <w:p w14:paraId="7685D963" w14:textId="6436EBD2" w:rsidR="00C32FA3" w:rsidRPr="005960A8" w:rsidDel="00A834C5"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del w:id="222" w:author="dell" w:date="2021-05-12T12:23:00Z"/>
          <w:rFonts w:ascii="Palatino" w:eastAsia="PingFang SC" w:hAnsi="Palatino" w:cs="Palatino"/>
          <w:sz w:val="26"/>
          <w:szCs w:val="26"/>
          <w:highlight w:val="yellow"/>
        </w:rPr>
      </w:pPr>
    </w:p>
    <w:p w14:paraId="5A8E8168" w14:textId="51A72FF9" w:rsidR="00C32FA3" w:rsidRPr="00C32FA3" w:rsidDel="00A834C5" w:rsidRDefault="005960A8"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23" w:author="dell" w:date="2021-05-12T12:23:00Z"/>
          <w:rFonts w:ascii="Songti SC" w:eastAsia="Songti SC" w:hAnsi="Palatino" w:cs="Songti SC"/>
          <w:color w:val="4472C4" w:themeColor="accent1"/>
          <w:sz w:val="26"/>
          <w:szCs w:val="26"/>
        </w:rPr>
      </w:pPr>
      <w:del w:id="224" w:author="dell" w:date="2021-05-12T12:23:00Z">
        <w:r w:rsidDel="00A834C5">
          <w:rPr>
            <w:rFonts w:ascii="Songti SC" w:eastAsia="Songti SC" w:hAnsi="Palatino" w:cs="Songti SC" w:hint="eastAsia"/>
            <w:sz w:val="26"/>
            <w:szCs w:val="26"/>
          </w:rPr>
          <w:delText>是-&gt;</w:delText>
        </w:r>
      </w:del>
    </w:p>
    <w:p w14:paraId="58435EA1" w14:textId="3602AC71" w:rsidR="000C5B11" w:rsidRPr="000A5C17" w:rsidDel="00A834C5"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25" w:author="dell" w:date="2021-05-12T12:23:00Z"/>
          <w:rFonts w:ascii="Songti SC" w:eastAsia="Songti SC" w:hAnsi="Palatino" w:cs="Songti SC"/>
          <w:sz w:val="26"/>
          <w:szCs w:val="26"/>
          <w:highlight w:val="red"/>
          <w:rPrChange w:id="226" w:author="June" w:date="2021-05-10T23:58:00Z">
            <w:rPr>
              <w:del w:id="227" w:author="dell" w:date="2021-05-12T12:23:00Z"/>
              <w:rFonts w:ascii="Songti SC" w:eastAsia="Songti SC" w:hAnsi="Palatino" w:cs="Songti SC"/>
              <w:color w:val="4472C4" w:themeColor="accent1"/>
              <w:sz w:val="26"/>
              <w:szCs w:val="26"/>
            </w:rPr>
          </w:rPrChange>
        </w:rPr>
      </w:pPr>
      <w:del w:id="228" w:author="dell" w:date="2021-05-12T12:23:00Z">
        <w:r w:rsidRPr="005960A8" w:rsidDel="00A834C5">
          <w:rPr>
            <w:rFonts w:ascii="Songti SC" w:eastAsia="Songti SC" w:hAnsi="Palatino" w:cs="Songti SC" w:hint="eastAsia"/>
            <w:sz w:val="26"/>
            <w:szCs w:val="26"/>
            <w:highlight w:val="red"/>
          </w:rPr>
          <w:delText>进入</w:delText>
        </w:r>
        <w:r w:rsidRPr="005960A8" w:rsidDel="00A834C5">
          <w:rPr>
            <w:rFonts w:ascii="Songti SC" w:eastAsia="Songti SC" w:hAnsi="Palatino" w:cs="Songti SC"/>
            <w:sz w:val="26"/>
            <w:szCs w:val="26"/>
            <w:highlight w:val="red"/>
          </w:rPr>
          <w:delText>3</w:delText>
        </w:r>
      </w:del>
    </w:p>
    <w:p w14:paraId="3ACB64AB" w14:textId="09FF8149" w:rsidR="00C32FA3" w:rsidRPr="000A5C17" w:rsidDel="00A834C5" w:rsidRDefault="005960A8"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29" w:author="dell" w:date="2021-05-12T12:23:00Z"/>
          <w:rFonts w:ascii="Songti SC" w:eastAsia="Songti SC" w:hAnsi="Palatino" w:cs="Songti SC"/>
          <w:sz w:val="26"/>
          <w:szCs w:val="26"/>
          <w:rPrChange w:id="230" w:author="June" w:date="2021-05-10T23:50:00Z">
            <w:rPr>
              <w:del w:id="231" w:author="dell" w:date="2021-05-12T12:23:00Z"/>
              <w:rFonts w:ascii="Songti SC" w:eastAsia="Songti SC" w:hAnsi="Palatino" w:cs="Songti SC"/>
              <w:color w:val="FF0000"/>
              <w:sz w:val="26"/>
              <w:szCs w:val="26"/>
            </w:rPr>
          </w:rPrChange>
        </w:rPr>
      </w:pPr>
      <w:del w:id="232" w:author="dell" w:date="2021-05-12T12:23:00Z">
        <w:r w:rsidRPr="000A5C17" w:rsidDel="00A834C5">
          <w:rPr>
            <w:rFonts w:ascii="Songti SC" w:eastAsia="Songti SC" w:hAnsi="Palatino" w:cs="Songti SC" w:hint="eastAsia"/>
            <w:sz w:val="26"/>
            <w:szCs w:val="26"/>
            <w:rPrChange w:id="233" w:author="June" w:date="2021-05-10T23:50:00Z">
              <w:rPr>
                <w:rFonts w:ascii="Songti SC" w:eastAsia="Songti SC" w:hAnsi="Palatino" w:cs="Songti SC" w:hint="eastAsia"/>
                <w:color w:val="FF0000"/>
                <w:sz w:val="26"/>
                <w:szCs w:val="26"/>
              </w:rPr>
            </w:rPrChange>
          </w:rPr>
          <w:delText>否</w:delText>
        </w:r>
        <w:r w:rsidRPr="000A5C17" w:rsidDel="00A834C5">
          <w:rPr>
            <w:rFonts w:ascii="Songti SC" w:eastAsia="Songti SC" w:hAnsi="Palatino" w:cs="Songti SC"/>
            <w:sz w:val="26"/>
            <w:szCs w:val="26"/>
            <w:rPrChange w:id="234" w:author="June" w:date="2021-05-10T23:50:00Z">
              <w:rPr>
                <w:rFonts w:ascii="Songti SC" w:eastAsia="Songti SC" w:hAnsi="Palatino" w:cs="Songti SC"/>
                <w:color w:val="FF0000"/>
                <w:sz w:val="26"/>
                <w:szCs w:val="26"/>
              </w:rPr>
            </w:rPrChange>
          </w:rPr>
          <w:delText>-&gt;</w:delText>
        </w:r>
      </w:del>
    </w:p>
    <w:p w14:paraId="7D675917" w14:textId="66FC4DAF" w:rsidR="005960A8" w:rsidRPr="000A5C17" w:rsidDel="00A834C5" w:rsidRDefault="000A5C17"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235" w:author="dell" w:date="2021-05-12T12:23:00Z"/>
          <w:rFonts w:ascii="Songti SC" w:eastAsia="Songti SC" w:hAnsi="Palatino" w:cs="Songti SC"/>
          <w:color w:val="FFFFFF" w:themeColor="background1"/>
          <w:sz w:val="26"/>
          <w:szCs w:val="26"/>
          <w:highlight w:val="red"/>
          <w:rPrChange w:id="236" w:author="June" w:date="2021-05-10T23:58:00Z">
            <w:rPr>
              <w:del w:id="237" w:author="dell" w:date="2021-05-12T12:23:00Z"/>
              <w:rFonts w:ascii="Songti SC" w:eastAsia="Songti SC" w:hAnsi="Palatino" w:cs="Songti SC"/>
              <w:color w:val="FF0000"/>
              <w:sz w:val="26"/>
              <w:szCs w:val="26"/>
            </w:rPr>
          </w:rPrChange>
        </w:rPr>
      </w:pPr>
      <w:ins w:id="238" w:author="June" w:date="2021-05-10T23:58:00Z">
        <w:del w:id="239" w:author="dell" w:date="2021-05-12T12:23:00Z">
          <w:r w:rsidDel="00A834C5">
            <w:rPr>
              <w:rFonts w:ascii="Songti SC" w:eastAsia="Songti SC" w:hAnsi="Palatino" w:cs="Songti SC"/>
              <w:color w:val="FFFFFF" w:themeColor="background1"/>
              <w:sz w:val="26"/>
              <w:szCs w:val="26"/>
              <w:highlight w:val="red"/>
            </w:rPr>
            <w:delText>E</w:delText>
          </w:r>
        </w:del>
      </w:ins>
      <w:del w:id="240" w:author="dell" w:date="2021-05-12T12:23:00Z">
        <w:r w:rsidR="005960A8" w:rsidRPr="000A5C17" w:rsidDel="00A834C5">
          <w:rPr>
            <w:rFonts w:ascii="Songti SC" w:eastAsia="Songti SC" w:hAnsi="Palatino" w:cs="Songti SC"/>
            <w:color w:val="FFFFFF" w:themeColor="background1"/>
            <w:sz w:val="26"/>
            <w:szCs w:val="26"/>
            <w:highlight w:val="red"/>
          </w:rPr>
          <w:delText>ending 1</w:delText>
        </w:r>
      </w:del>
    </w:p>
    <w:p w14:paraId="367854AA" w14:textId="12F5291F" w:rsidR="00E650BB" w:rsidRDefault="000C5B11">
      <w:pPr>
        <w:rPr>
          <w:ins w:id="241" w:author="dell" w:date="2021-05-12T12:12:00Z"/>
          <w:rFonts w:ascii="Songti SC" w:eastAsia="Songti SC" w:cs="Songti SC"/>
          <w:sz w:val="26"/>
          <w:szCs w:val="26"/>
        </w:rPr>
        <w:pPrChange w:id="242" w:author="dell" w:date="2021-05-12T12:29:00Z">
          <w:pPr>
            <w:ind w:right="630"/>
          </w:pPr>
        </w:pPrChange>
      </w:pPr>
      <w:del w:id="243" w:author="dell" w:date="2021-05-12T12:23:00Z">
        <w:r w:rsidDel="00A834C5">
          <w:rPr>
            <w:rFonts w:ascii="Songti SC" w:eastAsia="Songti SC" w:cs="Songti SC"/>
            <w:sz w:val="26"/>
            <w:szCs w:val="26"/>
          </w:rPr>
          <w:br w:type="page"/>
        </w:r>
      </w:del>
    </w:p>
    <w:p w14:paraId="0AC32E70" w14:textId="63ED0DD7" w:rsidR="00E650BB" w:rsidRPr="00E650BB" w:rsidRDefault="00E650BB">
      <w:pPr>
        <w:rPr>
          <w:ins w:id="244" w:author="dell" w:date="2021-05-12T12:11:00Z"/>
          <w:rFonts w:ascii="Songti SC" w:eastAsia="Songti SC" w:cs="Songti SC"/>
          <w:sz w:val="26"/>
          <w:szCs w:val="26"/>
        </w:rPr>
      </w:pPr>
    </w:p>
    <w:p w14:paraId="1838E8D8" w14:textId="6FE87986" w:rsidR="00072851" w:rsidRDefault="00072851">
      <w:pPr>
        <w:rPr>
          <w:ins w:id="245" w:author="Ma, Lin" w:date="2021-05-12T23:23:00Z"/>
          <w:rFonts w:ascii="Songti SC" w:eastAsia="Songti SC" w:cs="Songti SC"/>
          <w:sz w:val="26"/>
          <w:szCs w:val="26"/>
        </w:rPr>
      </w:pPr>
      <w:ins w:id="246" w:author="Ma, Lin" w:date="2021-05-12T23:23:00Z">
        <w:r>
          <w:rPr>
            <w:rFonts w:ascii="Songti SC" w:eastAsia="Songti SC" w:cs="Songti SC"/>
            <w:sz w:val="26"/>
            <w:szCs w:val="26"/>
          </w:rPr>
          <w:br w:type="page"/>
        </w:r>
      </w:ins>
    </w:p>
    <w:p w14:paraId="448B02FD" w14:textId="77777777" w:rsidR="000C5B11" w:rsidRDefault="000C5B11" w:rsidP="005960A8">
      <w:pPr>
        <w:ind w:right="630"/>
        <w:rPr>
          <w:rFonts w:ascii="Songti SC" w:eastAsia="Songti SC" w:cs="Songti SC"/>
          <w:sz w:val="26"/>
          <w:szCs w:val="26"/>
        </w:rPr>
      </w:pPr>
    </w:p>
    <w:p w14:paraId="046312A7" w14:textId="4DE5C803" w:rsidR="000C5B11" w:rsidRDefault="000C5B11" w:rsidP="00047458">
      <w:pPr>
        <w:pStyle w:val="Title"/>
      </w:pPr>
      <w:r>
        <w:t>3</w:t>
      </w:r>
    </w:p>
    <w:p w14:paraId="736D317A" w14:textId="77777777" w:rsidR="00A834C5" w:rsidRDefault="00A834C5" w:rsidP="00A834C5">
      <w:pPr>
        <w:ind w:right="630"/>
        <w:rPr>
          <w:ins w:id="247" w:author="dell" w:date="2021-05-12T12:24:00Z"/>
          <w:rFonts w:ascii="Songti SC" w:eastAsia="Songti SC" w:cs="Songti SC"/>
          <w:sz w:val="26"/>
          <w:szCs w:val="26"/>
        </w:rPr>
      </w:pPr>
      <w:ins w:id="248" w:author="dell" w:date="2021-05-12T12:24:00Z">
        <w:r>
          <w:rPr>
            <w:rFonts w:ascii="Songti SC" w:eastAsia="Songti SC" w:cs="Songti SC" w:hint="eastAsia"/>
            <w:sz w:val="26"/>
            <w:szCs w:val="26"/>
          </w:rPr>
          <w:t>【业绩直方图-</w:t>
        </w:r>
        <w:r>
          <w:rPr>
            <w:rFonts w:ascii="Songti SC" w:eastAsia="Songti SC" w:cs="Songti SC"/>
            <w:sz w:val="26"/>
            <w:szCs w:val="26"/>
          </w:rPr>
          <w:t>2</w:t>
        </w:r>
        <w:r>
          <w:rPr>
            <w:rFonts w:ascii="Songti SC" w:eastAsia="Songti SC" w:cs="Songti SC" w:hint="eastAsia"/>
            <w:sz w:val="26"/>
            <w:szCs w:val="26"/>
          </w:rPr>
          <w:t>】</w:t>
        </w:r>
        <w:commentRangeStart w:id="249"/>
        <w:r>
          <w:rPr>
            <w:rFonts w:ascii="Songti SC" w:eastAsia="Songti SC" w:cs="Songti SC" w:hint="eastAsia"/>
            <w:sz w:val="26"/>
            <w:szCs w:val="26"/>
          </w:rPr>
          <w:t>2中选择的骑手过去七天的业绩图</w:t>
        </w:r>
        <w:commentRangeEnd w:id="249"/>
        <w:r>
          <w:rPr>
            <w:rStyle w:val="CommentReference"/>
          </w:rPr>
          <w:commentReference w:id="249"/>
        </w:r>
      </w:ins>
    </w:p>
    <w:p w14:paraId="3F1018D2" w14:textId="77777777" w:rsidR="00A834C5" w:rsidRDefault="00A834C5" w:rsidP="00A834C5">
      <w:pPr>
        <w:ind w:right="630"/>
        <w:rPr>
          <w:ins w:id="250" w:author="dell" w:date="2021-05-12T12:24:00Z"/>
          <w:rFonts w:ascii="Songti SC" w:eastAsia="Songti SC" w:cs="Songti SC"/>
          <w:sz w:val="26"/>
          <w:szCs w:val="26"/>
        </w:rPr>
      </w:pPr>
      <w:ins w:id="251" w:author="dell" w:date="2021-05-12T12:24:00Z">
        <w:r>
          <w:rPr>
            <w:rFonts w:ascii="Songti SC" w:eastAsia="Songti SC" w:cs="Songti SC" w:hint="eastAsia"/>
            <w:sz w:val="26"/>
            <w:szCs w:val="26"/>
          </w:rPr>
          <w:t>（直方图+期望曲线）</w:t>
        </w:r>
      </w:ins>
    </w:p>
    <w:p w14:paraId="679501BC" w14:textId="47733E08" w:rsidR="00A834C5" w:rsidRPr="00A834C5" w:rsidRDefault="00A834C5">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52" w:author="dell" w:date="2021-05-12T12:24:00Z"/>
          <w:rFonts w:ascii="Songti SC" w:eastAsia="Songti SC" w:cs="Songti SC"/>
          <w:sz w:val="26"/>
          <w:szCs w:val="26"/>
          <w:rPrChange w:id="253" w:author="dell" w:date="2021-05-12T12:25:00Z">
            <w:rPr>
              <w:ins w:id="254" w:author="dell" w:date="2021-05-12T12:24:00Z"/>
            </w:rPr>
          </w:rPrChange>
        </w:rPr>
        <w:pPrChange w:id="255" w:author="dell" w:date="2021-05-12T12:25:00Z">
          <w:pPr>
            <w:ind w:right="630"/>
          </w:pPr>
        </w:pPrChange>
      </w:pPr>
      <w:ins w:id="256" w:author="dell" w:date="2021-05-12T12:24:00Z">
        <w:r w:rsidRPr="00A834C5">
          <w:rPr>
            <w:rFonts w:ascii="Palatino" w:eastAsia="PingFang SC" w:hAnsi="Palatino" w:cs="Palatino" w:hint="eastAsia"/>
            <w:sz w:val="26"/>
            <w:szCs w:val="26"/>
            <w:highlight w:val="yellow"/>
            <w:rPrChange w:id="257" w:author="dell" w:date="2021-05-12T12:25:00Z">
              <w:rPr>
                <w:rFonts w:hint="eastAsia"/>
              </w:rPr>
            </w:rPrChange>
          </w:rPr>
          <w:t>你是否确定开除所选择的骑手？</w:t>
        </w:r>
      </w:ins>
      <w:ins w:id="258" w:author="dell" w:date="2021-05-12T12:25:00Z">
        <w:r w:rsidRPr="00A834C5">
          <w:rPr>
            <w:rFonts w:ascii="Palatino" w:eastAsia="PingFang SC" w:hAnsi="Palatino" w:cs="Palatino" w:hint="eastAsia"/>
            <w:sz w:val="26"/>
            <w:szCs w:val="26"/>
            <w:highlight w:val="yellow"/>
            <w:rPrChange w:id="259" w:author="dell" w:date="2021-05-12T12:25:00Z">
              <w:rPr>
                <w:rFonts w:hint="eastAsia"/>
              </w:rPr>
            </w:rPrChange>
          </w:rPr>
          <w:t>或你</w:t>
        </w:r>
      </w:ins>
      <w:ins w:id="260" w:author="Ma, Lin" w:date="2021-05-12T23:23:00Z">
        <w:r w:rsidR="00072851">
          <w:rPr>
            <w:rFonts w:ascii="Palatino" w:eastAsia="PingFang SC" w:hAnsi="Palatino" w:cs="Palatino" w:hint="eastAsia"/>
            <w:sz w:val="26"/>
            <w:szCs w:val="26"/>
            <w:highlight w:val="yellow"/>
          </w:rPr>
          <w:t>可以选择</w:t>
        </w:r>
      </w:ins>
      <w:ins w:id="261" w:author="dell" w:date="2021-05-12T12:25:00Z">
        <w:del w:id="262" w:author="Ma, Lin" w:date="2021-05-12T23:23:00Z">
          <w:r w:rsidRPr="00A834C5" w:rsidDel="00072851">
            <w:rPr>
              <w:rFonts w:ascii="Palatino" w:eastAsia="PingFang SC" w:hAnsi="Palatino" w:cs="Palatino" w:hint="eastAsia"/>
              <w:sz w:val="26"/>
              <w:szCs w:val="26"/>
              <w:highlight w:val="yellow"/>
              <w:rPrChange w:id="263" w:author="dell" w:date="2021-05-12T12:25:00Z">
                <w:rPr>
                  <w:rFonts w:hint="eastAsia"/>
                </w:rPr>
              </w:rPrChange>
            </w:rPr>
            <w:delText>想</w:delText>
          </w:r>
        </w:del>
        <w:r w:rsidRPr="00A834C5">
          <w:rPr>
            <w:rFonts w:ascii="Palatino" w:eastAsia="PingFang SC" w:hAnsi="Palatino" w:cs="Palatino" w:hint="eastAsia"/>
            <w:sz w:val="26"/>
            <w:szCs w:val="26"/>
            <w:highlight w:val="yellow"/>
            <w:rPrChange w:id="264" w:author="dell" w:date="2021-05-12T12:25:00Z">
              <w:rPr>
                <w:rFonts w:hint="eastAsia"/>
              </w:rPr>
            </w:rPrChange>
          </w:rPr>
          <w:t>将某人在开除名单中移除？</w:t>
        </w:r>
      </w:ins>
    </w:p>
    <w:p w14:paraId="5A707425" w14:textId="77777777" w:rsidR="00A834C5" w:rsidRPr="00E650BB" w:rsidRDefault="00A834C5" w:rsidP="00A834C5">
      <w:pPr>
        <w:rPr>
          <w:ins w:id="265" w:author="dell" w:date="2021-05-12T12:24:00Z"/>
          <w:rFonts w:ascii="Songti SC" w:eastAsia="Songti SC" w:cs="Songti SC"/>
          <w:sz w:val="26"/>
          <w:szCs w:val="26"/>
        </w:rPr>
      </w:pPr>
    </w:p>
    <w:p w14:paraId="27248A08" w14:textId="77777777" w:rsidR="00A834C5" w:rsidRPr="00A834C5" w:rsidRDefault="00A834C5">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66" w:author="dell" w:date="2021-05-12T12:24:00Z"/>
          <w:rFonts w:ascii="Songti SC" w:eastAsia="Songti SC" w:hAnsi="Palatino" w:cs="Songti SC"/>
          <w:sz w:val="26"/>
          <w:szCs w:val="26"/>
          <w:rPrChange w:id="267" w:author="dell" w:date="2021-05-12T12:25:00Z">
            <w:rPr>
              <w:ins w:id="268" w:author="dell" w:date="2021-05-12T12:24:00Z"/>
              <w:rFonts w:ascii="Songti SC" w:eastAsia="Songti SC" w:cs="Songti SC"/>
              <w:sz w:val="26"/>
              <w:szCs w:val="26"/>
            </w:rPr>
          </w:rPrChange>
        </w:rPr>
        <w:pPrChange w:id="269" w:author="dell" w:date="2021-05-12T12:25:00Z">
          <w:pPr>
            <w:pStyle w:val="ListParagraph"/>
            <w:numPr>
              <w:numId w:val="5"/>
            </w:numPr>
            <w:ind w:left="1440" w:hanging="360"/>
          </w:pPr>
        </w:pPrChange>
      </w:pPr>
      <w:ins w:id="270" w:author="dell" w:date="2021-05-12T12:24:00Z">
        <w:r w:rsidRPr="00A834C5">
          <w:rPr>
            <w:rFonts w:ascii="Songti SC" w:eastAsia="Songti SC" w:hAnsi="Palatino" w:cs="Songti SC" w:hint="eastAsia"/>
            <w:sz w:val="26"/>
            <w:szCs w:val="26"/>
            <w:rPrChange w:id="271" w:author="dell" w:date="2021-05-12T12:25:00Z">
              <w:rPr>
                <w:rFonts w:ascii="Songti SC" w:eastAsia="Songti SC" w:cs="Songti SC" w:hint="eastAsia"/>
                <w:sz w:val="26"/>
                <w:szCs w:val="26"/>
              </w:rPr>
            </w:rPrChange>
          </w:rPr>
          <w:t>2中选择结果不包括</w:t>
        </w:r>
        <w:r w:rsidRPr="00A834C5">
          <w:rPr>
            <w:rFonts w:ascii="Songti SC" w:eastAsia="Songti SC" w:hAnsi="Palatino" w:cs="Songti SC"/>
            <w:sz w:val="26"/>
            <w:szCs w:val="26"/>
            <w:rPrChange w:id="272" w:author="dell" w:date="2021-05-12T12:25:00Z">
              <w:rPr>
                <w:rFonts w:ascii="Songti SC" w:eastAsia="Songti SC" w:cs="Songti SC"/>
                <w:sz w:val="26"/>
                <w:szCs w:val="26"/>
              </w:rPr>
            </w:rPrChange>
          </w:rPr>
          <w:t>O</w:t>
        </w:r>
      </w:ins>
    </w:p>
    <w:p w14:paraId="3FD01F89" w14:textId="77777777" w:rsidR="00A834C5" w:rsidRPr="00A834C5" w:rsidRDefault="00A834C5">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3" w:author="dell" w:date="2021-05-12T12:24:00Z"/>
          <w:rFonts w:ascii="Songti SC" w:eastAsia="Songti SC" w:hAnsi="Palatino" w:cs="Songti SC"/>
          <w:color w:val="FFFFFF" w:themeColor="background1"/>
          <w:sz w:val="26"/>
          <w:szCs w:val="26"/>
          <w:highlight w:val="red"/>
          <w:rPrChange w:id="274" w:author="dell" w:date="2021-05-12T12:26:00Z">
            <w:rPr>
              <w:ins w:id="275" w:author="dell" w:date="2021-05-12T12:24:00Z"/>
              <w:rFonts w:ascii="Songti SC" w:eastAsia="Songti SC" w:cs="Songti SC"/>
              <w:sz w:val="26"/>
              <w:szCs w:val="26"/>
            </w:rPr>
          </w:rPrChange>
        </w:rPr>
        <w:pPrChange w:id="276" w:author="dell" w:date="2021-05-12T12:26:00Z">
          <w:pPr>
            <w:pStyle w:val="ListParagraph"/>
            <w:numPr>
              <w:ilvl w:val="1"/>
              <w:numId w:val="5"/>
            </w:numPr>
            <w:ind w:left="2160" w:hanging="360"/>
          </w:pPr>
        </w:pPrChange>
      </w:pPr>
      <w:ins w:id="277" w:author="dell" w:date="2021-05-12T12:24:00Z">
        <w:r w:rsidRPr="00A834C5">
          <w:rPr>
            <w:rFonts w:ascii="Songti SC" w:eastAsia="Songti SC" w:hAnsi="Palatino" w:cs="Songti SC"/>
            <w:color w:val="FFFFFF" w:themeColor="background1"/>
            <w:sz w:val="26"/>
            <w:szCs w:val="26"/>
            <w:highlight w:val="red"/>
            <w:rPrChange w:id="278" w:author="dell" w:date="2021-05-12T12:26:00Z">
              <w:rPr>
                <w:rFonts w:ascii="Songti SC" w:eastAsia="Songti SC" w:cs="Songti SC"/>
                <w:sz w:val="26"/>
                <w:szCs w:val="26"/>
              </w:rPr>
            </w:rPrChange>
          </w:rPr>
          <w:t>Ending 1</w:t>
        </w:r>
      </w:ins>
    </w:p>
    <w:p w14:paraId="2E56A150" w14:textId="77777777" w:rsidR="00A834C5" w:rsidRPr="00A834C5" w:rsidRDefault="00A834C5">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79" w:author="dell" w:date="2021-05-12T12:24:00Z"/>
          <w:rFonts w:ascii="Songti SC" w:eastAsia="Songti SC" w:hAnsi="Palatino" w:cs="Songti SC"/>
          <w:sz w:val="26"/>
          <w:szCs w:val="26"/>
          <w:rPrChange w:id="280" w:author="dell" w:date="2021-05-12T12:26:00Z">
            <w:rPr>
              <w:ins w:id="281" w:author="dell" w:date="2021-05-12T12:24:00Z"/>
              <w:rFonts w:ascii="Songti SC" w:eastAsia="Songti SC" w:cs="Songti SC"/>
              <w:sz w:val="26"/>
              <w:szCs w:val="26"/>
            </w:rPr>
          </w:rPrChange>
        </w:rPr>
        <w:pPrChange w:id="282" w:author="dell" w:date="2021-05-12T12:26:00Z">
          <w:pPr>
            <w:pStyle w:val="ListParagraph"/>
            <w:numPr>
              <w:numId w:val="5"/>
            </w:numPr>
            <w:ind w:left="1440" w:hanging="360"/>
          </w:pPr>
        </w:pPrChange>
      </w:pPr>
      <w:ins w:id="283" w:author="dell" w:date="2021-05-12T12:24:00Z">
        <w:r w:rsidRPr="00A834C5">
          <w:rPr>
            <w:rFonts w:ascii="Songti SC" w:eastAsia="Songti SC" w:hAnsi="Palatino" w:cs="Songti SC" w:hint="eastAsia"/>
            <w:sz w:val="26"/>
            <w:szCs w:val="26"/>
            <w:rPrChange w:id="284" w:author="dell" w:date="2021-05-12T12:26:00Z">
              <w:rPr>
                <w:rFonts w:ascii="Songti SC" w:eastAsia="Songti SC" w:cs="Songti SC" w:hint="eastAsia"/>
                <w:sz w:val="26"/>
                <w:szCs w:val="26"/>
              </w:rPr>
            </w:rPrChange>
          </w:rPr>
          <w:t>2中选择结果包括O</w:t>
        </w:r>
      </w:ins>
    </w:p>
    <w:p w14:paraId="4C774C09" w14:textId="165B8FC9" w:rsidR="00A834C5" w:rsidRPr="00A834C5" w:rsidRDefault="00A834C5">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85" w:author="dell" w:date="2021-05-12T12:24:00Z"/>
          <w:rFonts w:ascii="Songti SC" w:eastAsia="Songti SC" w:hAnsi="Palatino" w:cs="Songti SC"/>
          <w:sz w:val="26"/>
          <w:szCs w:val="26"/>
          <w:rPrChange w:id="286" w:author="dell" w:date="2021-05-12T12:26:00Z">
            <w:rPr>
              <w:ins w:id="287" w:author="dell" w:date="2021-05-12T12:24:00Z"/>
              <w:rFonts w:ascii="Songti SC" w:eastAsia="Songti SC" w:cs="Songti SC"/>
              <w:sz w:val="26"/>
              <w:szCs w:val="26"/>
            </w:rPr>
          </w:rPrChange>
        </w:rPr>
        <w:pPrChange w:id="288" w:author="dell" w:date="2021-05-12T12:26:00Z">
          <w:pPr>
            <w:pStyle w:val="ListParagraph"/>
            <w:numPr>
              <w:ilvl w:val="1"/>
              <w:numId w:val="5"/>
            </w:numPr>
            <w:ind w:left="2160" w:hanging="360"/>
          </w:pPr>
        </w:pPrChange>
      </w:pPr>
      <w:ins w:id="289" w:author="dell" w:date="2021-05-12T12:24:00Z">
        <w:r w:rsidRPr="00A834C5">
          <w:rPr>
            <w:rFonts w:ascii="Songti SC" w:eastAsia="Songti SC" w:hAnsi="Palatino" w:cs="Songti SC" w:hint="eastAsia"/>
            <w:sz w:val="26"/>
            <w:szCs w:val="26"/>
            <w:rPrChange w:id="290" w:author="dell" w:date="2021-05-12T12:26:00Z">
              <w:rPr>
                <w:rFonts w:ascii="Songti SC" w:eastAsia="Songti SC" w:cs="Songti SC" w:hint="eastAsia"/>
                <w:sz w:val="26"/>
                <w:szCs w:val="26"/>
              </w:rPr>
            </w:rPrChange>
          </w:rPr>
          <w:t>此处移除O</w:t>
        </w:r>
        <w:r w:rsidRPr="00A834C5">
          <w:rPr>
            <w:rFonts w:ascii="Songti SC" w:eastAsia="Songti SC" w:hAnsi="Palatino" w:cs="Songti SC"/>
            <w:sz w:val="26"/>
            <w:szCs w:val="26"/>
            <w:rPrChange w:id="291" w:author="dell" w:date="2021-05-12T12:26:00Z">
              <w:rPr>
                <w:rFonts w:ascii="Songti SC" w:eastAsia="Songti SC" w:cs="Songti SC"/>
                <w:sz w:val="26"/>
                <w:szCs w:val="26"/>
              </w:rPr>
            </w:rPrChange>
          </w:rPr>
          <w:t xml:space="preserve"> (</w:t>
        </w:r>
        <w:r w:rsidRPr="00A834C5">
          <w:rPr>
            <w:rFonts w:ascii="Songti SC" w:eastAsia="Songti SC" w:hAnsi="Palatino" w:cs="Songti SC" w:hint="eastAsia"/>
            <w:sz w:val="26"/>
            <w:szCs w:val="26"/>
            <w:rPrChange w:id="292" w:author="dell" w:date="2021-05-12T12:26:00Z">
              <w:rPr>
                <w:rFonts w:ascii="Songti SC" w:eastAsia="Songti SC" w:cs="Songti SC" w:hint="eastAsia"/>
                <w:sz w:val="26"/>
                <w:szCs w:val="26"/>
              </w:rPr>
            </w:rPrChange>
          </w:rPr>
          <w:t>不开除</w:t>
        </w:r>
        <w:r w:rsidRPr="00A834C5">
          <w:rPr>
            <w:rFonts w:ascii="Songti SC" w:eastAsia="Songti SC" w:hAnsi="Palatino" w:cs="Songti SC"/>
            <w:sz w:val="26"/>
            <w:szCs w:val="26"/>
            <w:rPrChange w:id="293" w:author="dell" w:date="2021-05-12T12:26:00Z">
              <w:rPr>
                <w:rFonts w:ascii="Songti SC" w:eastAsia="Songti SC" w:cs="Songti SC"/>
                <w:sz w:val="26"/>
                <w:szCs w:val="26"/>
              </w:rPr>
            </w:rPrChange>
          </w:rPr>
          <w:t>)</w:t>
        </w:r>
      </w:ins>
    </w:p>
    <w:p w14:paraId="485C99D2" w14:textId="6C2012CB" w:rsidR="00A834C5" w:rsidRPr="00A834C5" w:rsidRDefault="00A834C5">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294" w:author="dell" w:date="2021-05-12T12:24:00Z"/>
          <w:rFonts w:ascii="Songti SC" w:eastAsia="Songti SC" w:hAnsi="Palatino" w:cs="Songti SC"/>
          <w:sz w:val="26"/>
          <w:szCs w:val="26"/>
          <w:rPrChange w:id="295" w:author="dell" w:date="2021-05-12T12:26:00Z">
            <w:rPr>
              <w:ins w:id="296" w:author="dell" w:date="2021-05-12T12:24:00Z"/>
              <w:rFonts w:ascii="Songti SC" w:eastAsia="Songti SC" w:cs="Songti SC"/>
              <w:sz w:val="26"/>
              <w:szCs w:val="26"/>
            </w:rPr>
          </w:rPrChange>
        </w:rPr>
        <w:pPrChange w:id="297" w:author="dell" w:date="2021-05-12T12:26:00Z">
          <w:pPr>
            <w:pStyle w:val="ListParagraph"/>
            <w:numPr>
              <w:ilvl w:val="2"/>
              <w:numId w:val="5"/>
            </w:numPr>
            <w:ind w:left="2880" w:hanging="360"/>
          </w:pPr>
        </w:pPrChange>
      </w:pPr>
      <w:ins w:id="298" w:author="dell" w:date="2021-05-12T12:24:00Z">
        <w:r w:rsidRPr="00A834C5">
          <w:rPr>
            <w:rFonts w:ascii="Songti SC" w:eastAsia="Songti SC" w:hAnsi="Palatino" w:cs="Songti SC"/>
            <w:sz w:val="26"/>
            <w:szCs w:val="26"/>
            <w:rPrChange w:id="299" w:author="dell" w:date="2021-05-12T12:26:00Z">
              <w:rPr>
                <w:rFonts w:ascii="Songti SC" w:eastAsia="Songti SC" w:cs="Songti SC"/>
                <w:sz w:val="26"/>
                <w:szCs w:val="26"/>
              </w:rPr>
            </w:rPrChange>
          </w:rPr>
          <w:t>L=L+1</w:t>
        </w:r>
      </w:ins>
    </w:p>
    <w:p w14:paraId="17ACC42C" w14:textId="770B0703" w:rsidR="00A834C5" w:rsidRPr="00A834C5" w:rsidRDefault="00A834C5">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0" w:author="dell" w:date="2021-05-12T12:24:00Z"/>
          <w:rFonts w:ascii="Songti SC" w:eastAsia="Songti SC" w:hAnsi="Palatino" w:cs="Songti SC"/>
          <w:sz w:val="26"/>
          <w:szCs w:val="26"/>
          <w:rPrChange w:id="301" w:author="dell" w:date="2021-05-12T12:26:00Z">
            <w:rPr>
              <w:ins w:id="302" w:author="dell" w:date="2021-05-12T12:24:00Z"/>
              <w:rFonts w:ascii="Songti SC" w:eastAsia="Songti SC" w:cs="Songti SC"/>
              <w:sz w:val="26"/>
              <w:szCs w:val="26"/>
            </w:rPr>
          </w:rPrChange>
        </w:rPr>
        <w:pPrChange w:id="303" w:author="dell" w:date="2021-05-12T12:26:00Z">
          <w:pPr>
            <w:pStyle w:val="ListParagraph"/>
            <w:numPr>
              <w:ilvl w:val="2"/>
              <w:numId w:val="5"/>
            </w:numPr>
            <w:ind w:left="2880" w:hanging="360"/>
          </w:pPr>
        </w:pPrChange>
      </w:pPr>
      <w:ins w:id="304" w:author="dell" w:date="2021-05-12T12:24:00Z">
        <w:r w:rsidRPr="00A834C5">
          <w:rPr>
            <w:rFonts w:ascii="Songti SC" w:eastAsia="Songti SC" w:hAnsi="Palatino" w:cs="Songti SC" w:hint="eastAsia"/>
            <w:sz w:val="26"/>
            <w:szCs w:val="26"/>
            <w:highlight w:val="red"/>
            <w:rPrChange w:id="305" w:author="dell" w:date="2021-05-12T12:26:00Z">
              <w:rPr>
                <w:rFonts w:ascii="Songti SC" w:eastAsia="Songti SC" w:cs="Songti SC" w:hint="eastAsia"/>
                <w:sz w:val="26"/>
                <w:szCs w:val="26"/>
              </w:rPr>
            </w:rPrChange>
          </w:rPr>
          <w:t>进入3</w:t>
        </w:r>
      </w:ins>
      <w:ins w:id="306" w:author="Ma, Lin" w:date="2021-05-12T23:23:00Z">
        <w:r w:rsidR="00072851">
          <w:rPr>
            <w:rFonts w:ascii="Songti SC" w:eastAsia="Songti SC" w:hAnsi="Palatino" w:cs="Songti SC"/>
            <w:sz w:val="26"/>
            <w:szCs w:val="26"/>
          </w:rPr>
          <w:t>-1</w:t>
        </w:r>
      </w:ins>
    </w:p>
    <w:p w14:paraId="59EE89B9" w14:textId="2ED7F1CE" w:rsidR="00A834C5" w:rsidRPr="00A834C5" w:rsidRDefault="00A834C5">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07" w:author="dell" w:date="2021-05-12T12:24:00Z"/>
          <w:rFonts w:ascii="Songti SC" w:eastAsia="Songti SC" w:hAnsi="Palatino" w:cs="Songti SC"/>
          <w:sz w:val="26"/>
          <w:szCs w:val="26"/>
          <w:rPrChange w:id="308" w:author="dell" w:date="2021-05-12T12:26:00Z">
            <w:rPr>
              <w:ins w:id="309" w:author="dell" w:date="2021-05-12T12:24:00Z"/>
              <w:rFonts w:ascii="Songti SC" w:eastAsia="Songti SC" w:cs="Songti SC"/>
              <w:sz w:val="26"/>
              <w:szCs w:val="26"/>
            </w:rPr>
          </w:rPrChange>
        </w:rPr>
        <w:pPrChange w:id="310" w:author="dell" w:date="2021-05-12T12:26:00Z">
          <w:pPr>
            <w:pStyle w:val="ListParagraph"/>
            <w:numPr>
              <w:ilvl w:val="1"/>
              <w:numId w:val="5"/>
            </w:numPr>
            <w:ind w:left="2160" w:hanging="360"/>
          </w:pPr>
        </w:pPrChange>
      </w:pPr>
      <w:ins w:id="311" w:author="dell" w:date="2021-05-12T12:24:00Z">
        <w:r w:rsidRPr="00A834C5">
          <w:rPr>
            <w:rFonts w:ascii="Songti SC" w:eastAsia="Songti SC" w:hAnsi="Palatino" w:cs="Songti SC" w:hint="eastAsia"/>
            <w:sz w:val="26"/>
            <w:szCs w:val="26"/>
            <w:rPrChange w:id="312" w:author="dell" w:date="2021-05-12T12:26:00Z">
              <w:rPr>
                <w:rFonts w:ascii="Songti SC" w:eastAsia="Songti SC" w:cs="Songti SC" w:hint="eastAsia"/>
                <w:sz w:val="26"/>
                <w:szCs w:val="26"/>
              </w:rPr>
            </w:rPrChange>
          </w:rPr>
          <w:t>此处未移除O（开除）</w:t>
        </w:r>
      </w:ins>
    </w:p>
    <w:p w14:paraId="2F2671D3" w14:textId="77777777" w:rsidR="00A834C5" w:rsidRPr="00A834C5" w:rsidRDefault="00A834C5">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13" w:author="dell" w:date="2021-05-12T12:24:00Z"/>
          <w:rFonts w:ascii="Songti SC" w:eastAsia="Songti SC" w:hAnsi="Palatino" w:cs="Songti SC"/>
          <w:sz w:val="26"/>
          <w:szCs w:val="26"/>
          <w:rPrChange w:id="314" w:author="dell" w:date="2021-05-12T12:26:00Z">
            <w:rPr>
              <w:ins w:id="315" w:author="dell" w:date="2021-05-12T12:24:00Z"/>
              <w:rFonts w:ascii="Songti SC" w:eastAsia="Songti SC" w:cs="Songti SC"/>
              <w:sz w:val="26"/>
              <w:szCs w:val="26"/>
            </w:rPr>
          </w:rPrChange>
        </w:rPr>
        <w:pPrChange w:id="316" w:author="dell" w:date="2021-05-12T12:26:00Z">
          <w:pPr>
            <w:pStyle w:val="ListParagraph"/>
            <w:numPr>
              <w:ilvl w:val="2"/>
              <w:numId w:val="5"/>
            </w:numPr>
            <w:ind w:left="2880" w:hanging="360"/>
          </w:pPr>
        </w:pPrChange>
      </w:pPr>
      <w:ins w:id="317" w:author="dell" w:date="2021-05-12T12:24:00Z">
        <w:r w:rsidRPr="00A834C5">
          <w:rPr>
            <w:rFonts w:ascii="Songti SC" w:eastAsia="Songti SC" w:hAnsi="Palatino" w:cs="Songti SC" w:hint="eastAsia"/>
            <w:sz w:val="26"/>
            <w:szCs w:val="26"/>
            <w:highlight w:val="red"/>
            <w:rPrChange w:id="318" w:author="dell" w:date="2021-05-12T12:26:00Z">
              <w:rPr>
                <w:rFonts w:ascii="Songti SC" w:eastAsia="Songti SC" w:cs="Songti SC" w:hint="eastAsia"/>
                <w:sz w:val="26"/>
                <w:szCs w:val="26"/>
              </w:rPr>
            </w:rPrChange>
          </w:rPr>
          <w:t>进入4</w:t>
        </w:r>
      </w:ins>
    </w:p>
    <w:p w14:paraId="76772305" w14:textId="04F89118" w:rsidR="008B6461" w:rsidDel="00E650BB" w:rsidRDefault="008B6461" w:rsidP="005960A8">
      <w:pPr>
        <w:ind w:right="630"/>
        <w:rPr>
          <w:del w:id="319" w:author="dell" w:date="2021-05-12T12:12:00Z"/>
          <w:rFonts w:ascii="Songti SC" w:eastAsia="Songti SC" w:cs="Songti SC"/>
          <w:sz w:val="26"/>
          <w:szCs w:val="26"/>
        </w:rPr>
      </w:pPr>
    </w:p>
    <w:p w14:paraId="3B2BA199" w14:textId="27CB97E1" w:rsidR="005960A8" w:rsidDel="00A834C5" w:rsidRDefault="00E419AB" w:rsidP="005960A8">
      <w:pPr>
        <w:ind w:right="630"/>
        <w:rPr>
          <w:del w:id="320" w:author="dell" w:date="2021-05-12T12:27:00Z"/>
          <w:rFonts w:ascii="PingFang SC" w:eastAsia="PingFang SC" w:cs="PingFang SC"/>
          <w:b/>
          <w:bCs/>
          <w:sz w:val="32"/>
          <w:szCs w:val="32"/>
        </w:rPr>
      </w:pPr>
      <w:ins w:id="321" w:author="June" w:date="2021-05-10T21:11:00Z">
        <w:del w:id="322" w:author="dell" w:date="2021-05-12T12:27:00Z">
          <w:r w:rsidDel="00A834C5">
            <w:rPr>
              <w:rFonts w:ascii="PingFang SC" w:eastAsia="PingFang SC" w:cs="PingFang SC" w:hint="eastAsia"/>
              <w:b/>
              <w:bCs/>
              <w:sz w:val="32"/>
              <w:szCs w:val="32"/>
            </w:rPr>
            <w:delText>系统提示</w:delText>
          </w:r>
        </w:del>
      </w:ins>
      <w:ins w:id="323" w:author="June" w:date="2021-05-10T21:12:00Z">
        <w:del w:id="324" w:author="dell" w:date="2021-05-12T12:27:00Z">
          <w:r w:rsidDel="00A834C5">
            <w:rPr>
              <w:rFonts w:ascii="PingFang SC" w:eastAsia="PingFang SC" w:cs="PingFang SC" w:hint="eastAsia"/>
              <w:b/>
              <w:bCs/>
              <w:sz w:val="32"/>
              <w:szCs w:val="32"/>
            </w:rPr>
            <w:delText>发现0</w:delText>
          </w:r>
          <w:r w:rsidDel="00A834C5">
            <w:rPr>
              <w:rFonts w:ascii="PingFang SC" w:eastAsia="PingFang SC" w:cs="PingFang SC"/>
              <w:b/>
              <w:bCs/>
              <w:sz w:val="32"/>
              <w:szCs w:val="32"/>
            </w:rPr>
            <w:delText>113</w:delText>
          </w:r>
          <w:r w:rsidDel="00A834C5">
            <w:rPr>
              <w:rFonts w:ascii="PingFang SC" w:eastAsia="PingFang SC" w:cs="PingFang SC" w:hint="eastAsia"/>
              <w:b/>
              <w:bCs/>
              <w:sz w:val="32"/>
              <w:szCs w:val="32"/>
            </w:rPr>
            <w:delText>号骑手昨日仅完成5单，排名为所有骑手的末2%</w:delText>
          </w:r>
        </w:del>
      </w:ins>
      <w:ins w:id="325" w:author="June" w:date="2021-05-10T21:13:00Z">
        <w:del w:id="326" w:author="dell" w:date="2021-05-12T12:27:00Z">
          <w:r w:rsidDel="00A834C5">
            <w:rPr>
              <w:rFonts w:ascii="PingFang SC" w:eastAsia="PingFang SC" w:cs="PingFang SC" w:hint="eastAsia"/>
              <w:b/>
              <w:bCs/>
              <w:sz w:val="32"/>
              <w:szCs w:val="32"/>
            </w:rPr>
            <w:delText>。经过你的经验评估，他的业绩远低于所有同期</w:delText>
          </w:r>
        </w:del>
      </w:ins>
      <w:ins w:id="327" w:author="June" w:date="2021-05-10T21:14:00Z">
        <w:del w:id="328" w:author="dell" w:date="2021-05-12T12:27:00Z">
          <w:r w:rsidDel="00A834C5">
            <w:rPr>
              <w:rFonts w:ascii="PingFang SC" w:eastAsia="PingFang SC" w:cs="PingFang SC" w:hint="eastAsia"/>
              <w:b/>
              <w:bCs/>
              <w:sz w:val="32"/>
              <w:szCs w:val="32"/>
            </w:rPr>
            <w:delText>入职的骑手，或许不利于系统收益。</w:delText>
          </w:r>
        </w:del>
      </w:ins>
      <w:del w:id="329" w:author="dell" w:date="2021-05-12T12:27:00Z">
        <w:r w:rsidR="000C5B11" w:rsidRPr="005960A8" w:rsidDel="00A834C5">
          <w:rPr>
            <w:rFonts w:ascii="PingFang SC" w:eastAsia="PingFang SC" w:cs="PingFang SC" w:hint="eastAsia"/>
            <w:b/>
            <w:bCs/>
            <w:sz w:val="32"/>
            <w:szCs w:val="32"/>
          </w:rPr>
          <w:delText>今天你在正常运行的时候发现了一个新人，他第一天上班，跑单数量特别低</w:delText>
        </w:r>
        <w:r w:rsidR="005960A8" w:rsidDel="00A834C5">
          <w:rPr>
            <w:rFonts w:ascii="PingFang SC" w:eastAsia="PingFang SC" w:cs="PingFang SC" w:hint="eastAsia"/>
            <w:b/>
            <w:bCs/>
            <w:sz w:val="32"/>
            <w:szCs w:val="32"/>
          </w:rPr>
          <w:delText>。</w:delText>
        </w:r>
      </w:del>
    </w:p>
    <w:p w14:paraId="221FA4A7" w14:textId="398A94AC" w:rsidR="000C5B11" w:rsidRPr="000A5C17" w:rsidDel="00A834C5"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30" w:author="dell" w:date="2021-05-12T12:27:00Z"/>
          <w:rFonts w:ascii="Palatino" w:eastAsia="PingFang SC" w:hAnsi="Palatino" w:cs="Palatino"/>
          <w:sz w:val="26"/>
          <w:szCs w:val="26"/>
          <w:highlight w:val="yellow"/>
        </w:rPr>
      </w:pPr>
      <w:del w:id="331" w:author="dell" w:date="2021-05-12T12:27:00Z">
        <w:r w:rsidRPr="000A5C17" w:rsidDel="00A834C5">
          <w:rPr>
            <w:rFonts w:ascii="Palatino" w:eastAsia="PingFang SC" w:hAnsi="Palatino" w:cs="Palatino" w:hint="eastAsia"/>
            <w:sz w:val="26"/>
            <w:szCs w:val="26"/>
            <w:highlight w:val="yellow"/>
          </w:rPr>
          <w:delText>请问你是否上报系统，将其开除？</w:delText>
        </w:r>
      </w:del>
    </w:p>
    <w:p w14:paraId="32FC703D" w14:textId="147655F1" w:rsidR="000C5B11" w:rsidDel="00A834C5"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332" w:author="dell" w:date="2021-05-12T12:27:00Z"/>
          <w:rFonts w:ascii="Palatino" w:eastAsia="PingFang SC" w:hAnsi="Palatino" w:cs="Palatino"/>
          <w:sz w:val="26"/>
          <w:szCs w:val="26"/>
        </w:rPr>
      </w:pPr>
    </w:p>
    <w:p w14:paraId="49FBFDA2" w14:textId="7A98149C" w:rsidR="005960A8" w:rsidDel="00A834C5"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33" w:author="June" w:date="2021-05-10T16:58:00Z"/>
          <w:del w:id="334" w:author="dell" w:date="2021-05-12T12:27:00Z"/>
          <w:rFonts w:ascii="Songti SC" w:eastAsia="Songti SC" w:hAnsi="Palatino" w:cs="Songti SC"/>
          <w:sz w:val="26"/>
          <w:szCs w:val="26"/>
        </w:rPr>
      </w:pPr>
      <w:del w:id="335" w:author="dell" w:date="2021-05-12T12:27:00Z">
        <w:r w:rsidDel="00A834C5">
          <w:rPr>
            <w:rFonts w:ascii="Songti SC" w:eastAsia="Songti SC" w:hAnsi="Palatino" w:cs="Songti SC" w:hint="eastAsia"/>
            <w:sz w:val="26"/>
            <w:szCs w:val="26"/>
          </w:rPr>
          <w:delText>是</w:delText>
        </w:r>
        <w:r w:rsidRPr="005960A8" w:rsidDel="00A834C5">
          <w:rPr>
            <w:rFonts w:ascii="Songti SC" w:eastAsia="Songti SC" w:hAnsi="Palatino" w:cs="Songti SC"/>
            <w:sz w:val="26"/>
            <w:szCs w:val="26"/>
          </w:rPr>
          <w:delText>-</w:delText>
        </w:r>
        <w:r w:rsidDel="00A834C5">
          <w:rPr>
            <w:rFonts w:ascii="Songti SC" w:eastAsia="Songti SC" w:hAnsi="Palatino" w:cs="Songti SC"/>
            <w:sz w:val="26"/>
            <w:szCs w:val="26"/>
          </w:rPr>
          <w:delText xml:space="preserve">&gt; </w:delText>
        </w:r>
      </w:del>
    </w:p>
    <w:p w14:paraId="03CE90F5" w14:textId="507526D8" w:rsidR="00220E72" w:rsidRPr="00220E72" w:rsidDel="00A834C5" w:rsidRDefault="00220E7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36" w:author="dell" w:date="2021-05-12T12:27:00Z"/>
          <w:rFonts w:ascii="Songti SC" w:eastAsia="Songti SC" w:hAnsi="Palatino" w:cs="Songti SC"/>
          <w:color w:val="4472C4"/>
          <w:sz w:val="26"/>
          <w:szCs w:val="26"/>
          <w:rPrChange w:id="337" w:author="June" w:date="2021-05-10T16:58:00Z">
            <w:rPr>
              <w:del w:id="338" w:author="dell" w:date="2021-05-12T12:27:00Z"/>
              <w:rFonts w:ascii="Songti SC" w:eastAsia="Songti SC" w:hAnsi="Palatino" w:cs="Songti SC"/>
              <w:sz w:val="26"/>
              <w:szCs w:val="26"/>
            </w:rPr>
          </w:rPrChange>
        </w:rPr>
        <w:pPrChange w:id="339" w:author="June" w:date="2021-05-10T16:58: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40" w:author="June" w:date="2021-05-10T16:58:00Z">
        <w:del w:id="341" w:author="dell" w:date="2021-05-12T12:27:00Z">
          <w:r w:rsidRPr="00220E72" w:rsidDel="00A834C5">
            <w:rPr>
              <w:rFonts w:ascii="Songti SC" w:eastAsia="Songti SC" w:hAnsi="Palatino" w:cs="Songti SC"/>
              <w:color w:val="4472C4"/>
              <w:sz w:val="26"/>
              <w:szCs w:val="26"/>
              <w:rPrChange w:id="342" w:author="June" w:date="2021-05-10T16:58:00Z">
                <w:rPr>
                  <w:rFonts w:ascii="Songti SC" w:eastAsia="Songti SC" w:hAnsi="Palatino" w:cs="Songti SC"/>
                  <w:sz w:val="26"/>
                  <w:szCs w:val="26"/>
                </w:rPr>
              </w:rPrChange>
            </w:rPr>
            <w:delText>L=L-1</w:delText>
          </w:r>
        </w:del>
      </w:ins>
    </w:p>
    <w:p w14:paraId="29606D2E" w14:textId="35E15F39" w:rsidR="000C5B11" w:rsidRPr="005960A8" w:rsidDel="00A834C5"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43" w:author="dell" w:date="2021-05-12T12:27:00Z"/>
          <w:rFonts w:ascii="Songti SC" w:eastAsia="Songti SC" w:hAnsi="Palatino" w:cs="Songti SC"/>
          <w:sz w:val="26"/>
          <w:szCs w:val="26"/>
          <w:highlight w:val="red"/>
        </w:rPr>
      </w:pPr>
      <w:del w:id="344" w:author="dell" w:date="2021-05-12T12:27:00Z">
        <w:r w:rsidDel="00A834C5">
          <w:rPr>
            <w:rFonts w:ascii="Songti SC" w:eastAsia="Songti SC" w:hAnsi="Palatino" w:cs="Songti SC" w:hint="eastAsia"/>
            <w:sz w:val="26"/>
            <w:szCs w:val="26"/>
            <w:highlight w:val="red"/>
          </w:rPr>
          <w:delText>进入</w:delText>
        </w:r>
        <w:r w:rsidR="000C5B11" w:rsidRPr="005960A8" w:rsidDel="00A834C5">
          <w:rPr>
            <w:rFonts w:ascii="Songti SC" w:eastAsia="Songti SC" w:hAnsi="Palatino" w:cs="Songti SC"/>
            <w:sz w:val="26"/>
            <w:szCs w:val="26"/>
            <w:highlight w:val="red"/>
          </w:rPr>
          <w:delText>4</w:delText>
        </w:r>
      </w:del>
    </w:p>
    <w:p w14:paraId="73493694" w14:textId="2F742771" w:rsidR="000C5B11" w:rsidDel="00A834C5"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45" w:author="dell" w:date="2021-05-12T12:27:00Z"/>
          <w:rFonts w:ascii="Songti SC" w:eastAsia="Songti SC" w:hAnsi="Palatino" w:cs="Songti SC"/>
          <w:sz w:val="26"/>
          <w:szCs w:val="26"/>
        </w:rPr>
      </w:pPr>
      <w:del w:id="346" w:author="dell" w:date="2021-05-12T12:27:00Z">
        <w:r w:rsidDel="00A834C5">
          <w:rPr>
            <w:rFonts w:ascii="Songti SC" w:eastAsia="Songti SC" w:hAnsi="Palatino" w:cs="Songti SC" w:hint="eastAsia"/>
            <w:sz w:val="26"/>
            <w:szCs w:val="26"/>
          </w:rPr>
          <w:delText>否</w:delText>
        </w:r>
        <w:r w:rsidDel="00A834C5">
          <w:rPr>
            <w:rFonts w:ascii="Songti SC" w:eastAsia="Songti SC" w:hAnsi="Palatino" w:cs="Songti SC"/>
            <w:sz w:val="26"/>
            <w:szCs w:val="26"/>
          </w:rPr>
          <w:delText xml:space="preserve">-&gt; </w:delText>
        </w:r>
      </w:del>
    </w:p>
    <w:p w14:paraId="5ABFC6CC" w14:textId="1619D53F" w:rsidR="000C5B11" w:rsidRPr="005960A8" w:rsidDel="00A834C5"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47" w:author="dell" w:date="2021-05-12T12:27:00Z"/>
          <w:rFonts w:ascii="Songti SC" w:eastAsia="Songti SC" w:hAnsi="Palatino" w:cs="Songti SC"/>
          <w:color w:val="4472C4" w:themeColor="accent1"/>
          <w:sz w:val="26"/>
          <w:szCs w:val="26"/>
        </w:rPr>
      </w:pPr>
      <w:del w:id="348" w:author="dell" w:date="2021-05-12T12:27:00Z">
        <w:r w:rsidRPr="005960A8" w:rsidDel="00A834C5">
          <w:rPr>
            <w:rFonts w:ascii="Songti SC" w:eastAsia="Songti SC" w:hAnsi="Palatino" w:cs="Songti SC"/>
            <w:color w:val="4472C4" w:themeColor="accent1"/>
            <w:sz w:val="26"/>
            <w:szCs w:val="26"/>
          </w:rPr>
          <w:delText>L=L+1</w:delText>
        </w:r>
      </w:del>
    </w:p>
    <w:p w14:paraId="7B886A26" w14:textId="15E1319C" w:rsidR="000C5B11" w:rsidRPr="005960A8" w:rsidDel="00A834C5"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349" w:author="dell" w:date="2021-05-12T12:27:00Z"/>
          <w:rFonts w:ascii="Songti SC" w:eastAsia="Songti SC" w:hAnsi="Palatino" w:cs="Songti SC"/>
          <w:sz w:val="26"/>
          <w:szCs w:val="26"/>
          <w:highlight w:val="red"/>
        </w:rPr>
      </w:pPr>
      <w:del w:id="350" w:author="dell" w:date="2021-05-12T12:27:00Z">
        <w:r w:rsidRPr="005960A8" w:rsidDel="00A834C5">
          <w:rPr>
            <w:rFonts w:ascii="Songti SC" w:eastAsia="Songti SC" w:hAnsi="Palatino" w:cs="Songti SC" w:hint="eastAsia"/>
            <w:sz w:val="26"/>
            <w:szCs w:val="26"/>
            <w:highlight w:val="red"/>
          </w:rPr>
          <w:delText>进入</w:delText>
        </w:r>
        <w:r w:rsidR="000C5B11" w:rsidRPr="005960A8" w:rsidDel="00A834C5">
          <w:rPr>
            <w:rFonts w:ascii="Songti SC" w:eastAsia="Songti SC" w:hAnsi="Palatino" w:cs="Songti SC"/>
            <w:sz w:val="26"/>
            <w:szCs w:val="26"/>
            <w:highlight w:val="red"/>
          </w:rPr>
          <w:delText>3-1</w:delText>
        </w:r>
      </w:del>
    </w:p>
    <w:p w14:paraId="29A92D3C" w14:textId="5A39302F" w:rsidR="000C5B11" w:rsidRDefault="000C5B11" w:rsidP="005960A8">
      <w:pPr>
        <w:ind w:right="630"/>
        <w:rPr>
          <w:rFonts w:ascii="Songti SC" w:eastAsia="Songti SC" w:hAnsi="Palatino" w:cs="Songti SC"/>
          <w:sz w:val="26"/>
          <w:szCs w:val="26"/>
        </w:rPr>
      </w:pPr>
    </w:p>
    <w:p w14:paraId="5EFA6FA9" w14:textId="489A988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B1E418" w14:textId="3314594C" w:rsidR="000C5B11" w:rsidRDefault="000C5B11" w:rsidP="00047458">
      <w:pPr>
        <w:pStyle w:val="Heading1"/>
      </w:pPr>
      <w:r>
        <w:lastRenderedPageBreak/>
        <w:t>3-1</w:t>
      </w:r>
    </w:p>
    <w:p w14:paraId="2EB28F9A"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70B2C61" w14:textId="77777777" w:rsidR="00072851" w:rsidRDefault="00072851" w:rsidP="005960A8">
      <w:pPr>
        <w:ind w:right="630"/>
        <w:rPr>
          <w:ins w:id="351" w:author="Ma, Lin" w:date="2021-05-12T23:25:00Z"/>
          <w:rFonts w:ascii="PingFang SC" w:eastAsia="PingFang SC" w:cs="PingFang SC"/>
          <w:b/>
          <w:bCs/>
          <w:sz w:val="32"/>
          <w:szCs w:val="32"/>
        </w:rPr>
      </w:pPr>
      <w:ins w:id="352" w:author="Ma, Lin" w:date="2021-05-12T23:24:00Z">
        <w:r>
          <w:rPr>
            <w:rFonts w:ascii="PingFang SC" w:eastAsia="PingFang SC" w:cs="PingFang SC" w:hint="eastAsia"/>
            <w:b/>
            <w:bCs/>
            <w:sz w:val="32"/>
            <w:szCs w:val="32"/>
          </w:rPr>
          <w:t>好吧，</w:t>
        </w:r>
        <w:r>
          <w:rPr>
            <w:rFonts w:ascii="PingFang SC" w:eastAsia="PingFang SC" w:cs="PingFang SC"/>
            <w:b/>
            <w:bCs/>
            <w:sz w:val="32"/>
            <w:szCs w:val="32"/>
          </w:rPr>
          <w:t>0113</w:t>
        </w:r>
        <w:r>
          <w:rPr>
            <w:rFonts w:ascii="PingFang SC" w:eastAsia="PingFang SC" w:cs="PingFang SC" w:hint="eastAsia"/>
            <w:b/>
            <w:bCs/>
            <w:sz w:val="32"/>
            <w:szCs w:val="32"/>
          </w:rPr>
          <w:t>号，他是第一天开始业务，或许值得</w:t>
        </w:r>
      </w:ins>
      <w:ins w:id="353" w:author="Ma, Lin" w:date="2021-05-12T23:25:00Z">
        <w:r>
          <w:rPr>
            <w:rFonts w:ascii="PingFang SC" w:eastAsia="PingFang SC" w:cs="PingFang SC" w:hint="eastAsia"/>
            <w:b/>
            <w:bCs/>
            <w:sz w:val="32"/>
            <w:szCs w:val="32"/>
          </w:rPr>
          <w:t>一个适应期。现在系统已经把他加入了你的特别关注列表里，你每天都会收到关于0</w:t>
        </w:r>
        <w:r>
          <w:rPr>
            <w:rFonts w:ascii="PingFang SC" w:eastAsia="PingFang SC" w:cs="PingFang SC"/>
            <w:b/>
            <w:bCs/>
            <w:sz w:val="32"/>
            <w:szCs w:val="32"/>
          </w:rPr>
          <w:t>113</w:t>
        </w:r>
        <w:r>
          <w:rPr>
            <w:rFonts w:ascii="PingFang SC" w:eastAsia="PingFang SC" w:cs="PingFang SC" w:hint="eastAsia"/>
            <w:b/>
            <w:bCs/>
            <w:sz w:val="32"/>
            <w:szCs w:val="32"/>
          </w:rPr>
          <w:t>号的特殊提醒。</w:t>
        </w:r>
      </w:ins>
    </w:p>
    <w:p w14:paraId="6447DC83" w14:textId="03A8CB3B" w:rsidR="005960A8" w:rsidRDefault="00072851" w:rsidP="005960A8">
      <w:pPr>
        <w:ind w:right="630"/>
        <w:rPr>
          <w:rFonts w:ascii="PingFang SC" w:eastAsia="PingFang SC" w:cs="PingFang SC"/>
          <w:b/>
          <w:bCs/>
          <w:sz w:val="32"/>
          <w:szCs w:val="32"/>
        </w:rPr>
      </w:pPr>
      <w:ins w:id="354" w:author="Ma, Lin" w:date="2021-05-12T23:25:00Z">
        <w:r>
          <w:rPr>
            <w:rFonts w:ascii="PingFang SC" w:eastAsia="PingFang SC" w:cs="PingFang SC" w:hint="eastAsia"/>
            <w:b/>
            <w:bCs/>
            <w:sz w:val="32"/>
            <w:szCs w:val="32"/>
          </w:rPr>
          <w:t>一个星期过去</w:t>
        </w:r>
      </w:ins>
      <w:ins w:id="355" w:author="Ma, Lin" w:date="2021-05-12T23:26:00Z">
        <w:r>
          <w:rPr>
            <w:rFonts w:ascii="PingFang SC" w:eastAsia="PingFang SC" w:cs="PingFang SC" w:hint="eastAsia"/>
            <w:b/>
            <w:bCs/>
            <w:sz w:val="32"/>
            <w:szCs w:val="32"/>
          </w:rPr>
          <w:t>了，0</w:t>
        </w:r>
        <w:r>
          <w:rPr>
            <w:rFonts w:ascii="PingFang SC" w:eastAsia="PingFang SC" w:cs="PingFang SC"/>
            <w:b/>
            <w:bCs/>
            <w:sz w:val="32"/>
            <w:szCs w:val="32"/>
          </w:rPr>
          <w:t>113</w:t>
        </w:r>
        <w:r>
          <w:rPr>
            <w:rFonts w:ascii="PingFang SC" w:eastAsia="PingFang SC" w:cs="PingFang SC" w:hint="eastAsia"/>
            <w:b/>
            <w:bCs/>
            <w:sz w:val="32"/>
            <w:szCs w:val="32"/>
          </w:rPr>
          <w:t>号的业绩的确提升了一些，可以看得出他的确在努力</w:t>
        </w:r>
      </w:ins>
      <w:ins w:id="356" w:author="Ma, Lin" w:date="2021-05-12T23:27:00Z">
        <w:r>
          <w:rPr>
            <w:rFonts w:ascii="PingFang SC" w:eastAsia="PingFang SC" w:cs="PingFang SC" w:hint="eastAsia"/>
            <w:b/>
            <w:bCs/>
            <w:sz w:val="32"/>
            <w:szCs w:val="32"/>
          </w:rPr>
          <w:t>，</w:t>
        </w:r>
      </w:ins>
      <w:ins w:id="357" w:author="Ma, Lin" w:date="2021-05-12T23:26:00Z">
        <w:r>
          <w:rPr>
            <w:rFonts w:ascii="PingFang SC" w:eastAsia="PingFang SC" w:cs="PingFang SC" w:hint="eastAsia"/>
            <w:b/>
            <w:bCs/>
            <w:sz w:val="32"/>
            <w:szCs w:val="32"/>
          </w:rPr>
          <w:t>但是比起其他骑手，他的业绩依旧是太差了。</w:t>
        </w:r>
      </w:ins>
      <w:ins w:id="358" w:author="Ma, Lin" w:date="2021-05-12T23:27:00Z">
        <w:r>
          <w:rPr>
            <w:rFonts w:ascii="PingFang SC" w:eastAsia="PingFang SC" w:cs="PingFang SC" w:hint="eastAsia"/>
            <w:b/>
            <w:bCs/>
            <w:sz w:val="32"/>
            <w:szCs w:val="32"/>
          </w:rPr>
          <w:t>哦不，最糟糕的是，他今天弄撒了顾客的汤，顾客投诉了他，还给他打了一星，系统也不得不赔偿了顾客。他给系统带来了</w:t>
        </w:r>
      </w:ins>
      <w:ins w:id="359" w:author="Ma, Lin" w:date="2021-05-12T23:28:00Z">
        <w:r>
          <w:rPr>
            <w:rFonts w:ascii="PingFang SC" w:eastAsia="PingFang SC" w:cs="PingFang SC" w:hint="eastAsia"/>
            <w:b/>
            <w:bCs/>
            <w:sz w:val="32"/>
            <w:szCs w:val="32"/>
          </w:rPr>
          <w:t>损失，这真的糟透了。</w:t>
        </w:r>
      </w:ins>
      <w:del w:id="360" w:author="Ma, Lin" w:date="2021-05-12T23:25:00Z">
        <w:r w:rsidR="000C5B11" w:rsidRPr="005960A8" w:rsidDel="00072851">
          <w:rPr>
            <w:rFonts w:ascii="PingFang SC" w:eastAsia="PingFang SC" w:cs="PingFang SC" w:hint="eastAsia"/>
            <w:b/>
            <w:bCs/>
            <w:sz w:val="32"/>
            <w:szCs w:val="32"/>
          </w:rPr>
          <w:delText>考虑到骑手刚刚开始工作时或许也需要一个适应期来熟悉业务，</w:delText>
        </w:r>
      </w:del>
      <w:del w:id="361" w:author="Ma, Lin" w:date="2021-05-12T23:28:00Z">
        <w:r w:rsidR="000C5B11" w:rsidRPr="005960A8" w:rsidDel="00072851">
          <w:rPr>
            <w:rFonts w:ascii="PingFang SC" w:eastAsia="PingFang SC" w:cs="PingFang SC" w:hint="eastAsia"/>
            <w:b/>
            <w:bCs/>
            <w:sz w:val="32"/>
            <w:szCs w:val="32"/>
          </w:rPr>
          <w:delText>于是你继续观察了他一些时日，发现他虽然很努力，但仍然业绩极差，超时漏单等等经常发生。今天他收到了客户的投诉</w:delText>
        </w:r>
        <w:r w:rsidR="005960A8" w:rsidDel="00072851">
          <w:rPr>
            <w:rFonts w:ascii="PingFang SC" w:eastAsia="PingFang SC" w:cs="PingFang SC" w:hint="eastAsia"/>
            <w:b/>
            <w:bCs/>
            <w:sz w:val="32"/>
            <w:szCs w:val="32"/>
          </w:rPr>
          <w:delText>。</w:delText>
        </w:r>
      </w:del>
    </w:p>
    <w:p w14:paraId="2316EFF2" w14:textId="70E0346B"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请问你是否上报系统，将其开除？</w:t>
      </w:r>
    </w:p>
    <w:p w14:paraId="41FFCAC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5D6DDE6" w14:textId="76F96B5E" w:rsid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62" w:author="June" w:date="2021-05-10T16:58:00Z"/>
          <w:rFonts w:ascii="Songti SC" w:eastAsia="Songti SC" w:hAnsi="Palatino" w:cs="Songti SC"/>
          <w:sz w:val="26"/>
          <w:szCs w:val="26"/>
        </w:rPr>
      </w:pPr>
      <w:r>
        <w:rPr>
          <w:rFonts w:ascii="Songti SC" w:eastAsia="Songti SC" w:hAnsi="Palatino" w:cs="Songti SC" w:hint="eastAsia"/>
          <w:sz w:val="26"/>
          <w:szCs w:val="26"/>
        </w:rPr>
        <w:t>是</w:t>
      </w:r>
      <w:r w:rsidRPr="005960A8">
        <w:rPr>
          <w:rFonts w:ascii="Songti SC" w:eastAsia="Songti SC" w:hAnsi="Palatino" w:cs="Songti SC"/>
          <w:sz w:val="26"/>
          <w:szCs w:val="26"/>
        </w:rPr>
        <w:t>-</w:t>
      </w:r>
      <w:r>
        <w:rPr>
          <w:rFonts w:ascii="Songti SC" w:eastAsia="Songti SC" w:hAnsi="Palatino" w:cs="Songti SC"/>
          <w:sz w:val="26"/>
          <w:szCs w:val="26"/>
        </w:rPr>
        <w:t xml:space="preserve">&gt; </w:t>
      </w:r>
    </w:p>
    <w:p w14:paraId="5998EF0E" w14:textId="0664148F" w:rsidR="00220E72" w:rsidRPr="00220E72" w:rsidRDefault="00220E7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363" w:author="June" w:date="2021-05-10T16:59:00Z">
            <w:rPr>
              <w:rFonts w:ascii="Songti SC" w:eastAsia="Songti SC" w:hAnsi="Palatino" w:cs="Songti SC"/>
              <w:sz w:val="26"/>
              <w:szCs w:val="26"/>
            </w:rPr>
          </w:rPrChange>
        </w:rPr>
        <w:pPrChange w:id="364" w:author="June" w:date="2021-05-10T16:58: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65" w:author="June" w:date="2021-05-10T16:58:00Z">
        <w:r w:rsidRPr="00220E72">
          <w:rPr>
            <w:rFonts w:ascii="Songti SC" w:eastAsia="Songti SC" w:hAnsi="Palatino" w:cs="Songti SC"/>
            <w:color w:val="4472C4"/>
            <w:sz w:val="26"/>
            <w:szCs w:val="26"/>
            <w:rPrChange w:id="366" w:author="June" w:date="2021-05-10T16:59:00Z">
              <w:rPr>
                <w:rFonts w:ascii="Songti SC" w:eastAsia="Songti SC" w:hAnsi="Palatino" w:cs="Songti SC"/>
                <w:sz w:val="26"/>
                <w:szCs w:val="26"/>
              </w:rPr>
            </w:rPrChange>
          </w:rPr>
          <w:t>L=L-</w:t>
        </w:r>
      </w:ins>
      <w:ins w:id="367" w:author="June" w:date="2021-05-10T16:59:00Z">
        <w:r w:rsidRPr="00220E72">
          <w:rPr>
            <w:rFonts w:ascii="Songti SC" w:eastAsia="Songti SC" w:hAnsi="Palatino" w:cs="Songti SC"/>
            <w:color w:val="4472C4"/>
            <w:sz w:val="26"/>
            <w:szCs w:val="26"/>
            <w:rPrChange w:id="368" w:author="June" w:date="2021-05-10T16:59:00Z">
              <w:rPr>
                <w:rFonts w:ascii="Songti SC" w:eastAsia="Songti SC" w:hAnsi="Palatino" w:cs="Songti SC"/>
                <w:sz w:val="26"/>
                <w:szCs w:val="26"/>
              </w:rPr>
            </w:rPrChange>
          </w:rPr>
          <w:t>1</w:t>
        </w:r>
      </w:ins>
    </w:p>
    <w:p w14:paraId="1C125AD8" w14:textId="7CC757F9"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0733E092" w14:textId="77777777" w:rsidR="000C5B11"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6C3AFB2E"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DD9A591" w14:textId="03B5FCFA"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w:t>
      </w:r>
    </w:p>
    <w:p w14:paraId="7A81B851" w14:textId="5D890824" w:rsidR="000C5B11" w:rsidRDefault="000C5B11" w:rsidP="005960A8">
      <w:pPr>
        <w:ind w:right="630"/>
        <w:rPr>
          <w:rFonts w:ascii="Songti SC" w:eastAsia="Songti SC" w:hAnsi="Palatino" w:cs="Songti SC"/>
          <w:sz w:val="26"/>
          <w:szCs w:val="26"/>
        </w:rPr>
      </w:pPr>
    </w:p>
    <w:p w14:paraId="6D0A2BB6" w14:textId="3A3BCEC4"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378138A" w14:textId="5FF87DD1" w:rsidR="000C5B11" w:rsidRDefault="000C5B11" w:rsidP="00047458">
      <w:pPr>
        <w:pStyle w:val="Heading1"/>
      </w:pPr>
      <w:r>
        <w:lastRenderedPageBreak/>
        <w:t>3-2</w:t>
      </w:r>
    </w:p>
    <w:p w14:paraId="09763E6E" w14:textId="390E0965" w:rsidR="001024AC" w:rsidRDefault="000C5B11" w:rsidP="005960A8">
      <w:pPr>
        <w:ind w:right="630"/>
        <w:rPr>
          <w:ins w:id="369" w:author="Ma, Lin" w:date="2021-05-12T23:41:00Z"/>
          <w:rFonts w:ascii="PingFang SC" w:eastAsia="PingFang SC" w:cs="PingFang SC"/>
          <w:b/>
          <w:bCs/>
          <w:sz w:val="32"/>
          <w:szCs w:val="32"/>
        </w:rPr>
      </w:pPr>
      <w:del w:id="370" w:author="Ma, Lin" w:date="2021-05-12T23:40:00Z">
        <w:r w:rsidRPr="005960A8" w:rsidDel="001024AC">
          <w:rPr>
            <w:rFonts w:ascii="PingFang SC" w:eastAsia="PingFang SC" w:cs="PingFang SC" w:hint="eastAsia"/>
            <w:b/>
            <w:bCs/>
            <w:sz w:val="32"/>
            <w:szCs w:val="32"/>
          </w:rPr>
          <w:delText>你继续观察他的表现，</w:delText>
        </w:r>
      </w:del>
      <w:ins w:id="371" w:author="Ma, Lin" w:date="2021-05-12T23:40:00Z">
        <w:r w:rsidR="001024AC">
          <w:rPr>
            <w:rFonts w:ascii="PingFang SC" w:eastAsia="PingFang SC" w:cs="PingFang SC" w:hint="eastAsia"/>
            <w:b/>
            <w:bCs/>
            <w:sz w:val="32"/>
            <w:szCs w:val="32"/>
          </w:rPr>
          <w:t>好吧，或许这个0</w:t>
        </w:r>
        <w:r w:rsidR="001024AC">
          <w:rPr>
            <w:rFonts w:ascii="PingFang SC" w:eastAsia="PingFang SC" w:cs="PingFang SC"/>
            <w:b/>
            <w:bCs/>
            <w:sz w:val="32"/>
            <w:szCs w:val="32"/>
          </w:rPr>
          <w:t>113</w:t>
        </w:r>
        <w:r w:rsidR="001024AC">
          <w:rPr>
            <w:rFonts w:ascii="PingFang SC" w:eastAsia="PingFang SC" w:cs="PingFang SC" w:hint="eastAsia"/>
            <w:b/>
            <w:bCs/>
            <w:sz w:val="32"/>
            <w:szCs w:val="32"/>
          </w:rPr>
          <w:t>号还值得你更多的关注，只是但愿你的关注能</w:t>
        </w:r>
      </w:ins>
      <w:ins w:id="372" w:author="Ma, Lin" w:date="2021-05-12T23:41:00Z">
        <w:r w:rsidR="001024AC">
          <w:rPr>
            <w:rFonts w:ascii="PingFang SC" w:eastAsia="PingFang SC" w:cs="PingFang SC" w:hint="eastAsia"/>
            <w:b/>
            <w:bCs/>
            <w:sz w:val="32"/>
            <w:szCs w:val="32"/>
          </w:rPr>
          <w:t>有所回报</w:t>
        </w:r>
      </w:ins>
      <w:ins w:id="373" w:author="Ma, Lin" w:date="2021-05-12T23:40:00Z">
        <w:r w:rsidR="001024AC">
          <w:rPr>
            <w:rFonts w:ascii="PingFang SC" w:eastAsia="PingFang SC" w:cs="PingFang SC" w:hint="eastAsia"/>
            <w:b/>
            <w:bCs/>
            <w:sz w:val="32"/>
            <w:szCs w:val="32"/>
          </w:rPr>
          <w:t>。</w:t>
        </w:r>
      </w:ins>
    </w:p>
    <w:p w14:paraId="6A8B30BF" w14:textId="50C7479A" w:rsidR="001024AC" w:rsidRDefault="001024AC" w:rsidP="005960A8">
      <w:pPr>
        <w:ind w:right="630"/>
        <w:rPr>
          <w:ins w:id="374" w:author="Ma, Lin" w:date="2021-05-12T23:48:00Z"/>
          <w:rFonts w:ascii="PingFang SC" w:eastAsia="PingFang SC" w:cs="PingFang SC"/>
          <w:b/>
          <w:bCs/>
          <w:sz w:val="32"/>
          <w:szCs w:val="32"/>
        </w:rPr>
      </w:pPr>
      <w:ins w:id="375" w:author="Ma, Lin" w:date="2021-05-12T23:41:00Z">
        <w:r>
          <w:rPr>
            <w:rFonts w:ascii="PingFang SC" w:eastAsia="PingFang SC" w:cs="PingFang SC" w:hint="eastAsia"/>
            <w:b/>
            <w:bCs/>
            <w:sz w:val="32"/>
            <w:szCs w:val="32"/>
          </w:rPr>
          <w:t>可是你获得的回报，看看吧，现在他已经入职两周了，却还是业绩</w:t>
        </w:r>
      </w:ins>
      <w:ins w:id="376" w:author="Ma, Lin" w:date="2021-05-12T23:42:00Z">
        <w:r>
          <w:rPr>
            <w:rFonts w:ascii="PingFang SC" w:eastAsia="PingFang SC" w:cs="PingFang SC" w:hint="eastAsia"/>
            <w:b/>
            <w:bCs/>
            <w:sz w:val="32"/>
            <w:szCs w:val="32"/>
          </w:rPr>
          <w:t>最差的那个，而且差评不断。哦不，就在此刻，他竟然被客户投诉了。</w:t>
        </w:r>
      </w:ins>
    </w:p>
    <w:p w14:paraId="0812C2AE" w14:textId="5A1F826A" w:rsidR="00F06865" w:rsidRDefault="00F06865" w:rsidP="005960A8">
      <w:pPr>
        <w:ind w:right="630"/>
        <w:rPr>
          <w:ins w:id="377" w:author="Ma, Lin" w:date="2021-05-12T23:42:00Z"/>
          <w:rFonts w:ascii="PingFang SC" w:eastAsia="PingFang SC" w:cs="PingFang SC" w:hint="eastAsia"/>
          <w:b/>
          <w:bCs/>
          <w:sz w:val="32"/>
          <w:szCs w:val="32"/>
        </w:rPr>
      </w:pPr>
      <w:ins w:id="378" w:author="Ma, Lin" w:date="2021-05-12T23:48:00Z">
        <w:r>
          <w:rPr>
            <w:rFonts w:ascii="PingFang SC" w:eastAsia="PingFang SC" w:cs="PingFang SC" w:hint="eastAsia"/>
            <w:b/>
            <w:bCs/>
            <w:sz w:val="32"/>
            <w:szCs w:val="32"/>
          </w:rPr>
          <w:t>“还能到了地方一直不派送，我真的服了，这已经不是差评的问题了，我看你们是故意想把顾客饿死，我一会就要卸载app。最后一条评价，</w:t>
        </w:r>
        <w:r>
          <w:rPr>
            <w:rFonts w:ascii="PingFang SC" w:eastAsia="PingFang SC" w:cs="PingFang SC" w:hint="eastAsia"/>
            <w:b/>
            <w:bCs/>
            <w:sz w:val="32"/>
            <w:szCs w:val="32"/>
          </w:rPr>
          <w:t>我要告诉我身边的每一个人，</w:t>
        </w:r>
        <w:r>
          <w:rPr>
            <w:rFonts w:ascii="PingFang SC" w:eastAsia="PingFang SC" w:cs="PingFang SC" w:hint="eastAsia"/>
            <w:b/>
            <w:bCs/>
            <w:sz w:val="32"/>
            <w:szCs w:val="32"/>
          </w:rPr>
          <w:t>千万不要再</w:t>
        </w:r>
        <w:r>
          <w:rPr>
            <w:rFonts w:ascii="PingFang SC" w:eastAsia="PingFang SC" w:cs="PingFang SC" w:hint="eastAsia"/>
            <w:b/>
            <w:bCs/>
            <w:sz w:val="32"/>
            <w:szCs w:val="32"/>
          </w:rPr>
          <w:t>在你们</w:t>
        </w:r>
        <w:r>
          <w:rPr>
            <w:rFonts w:ascii="PingFang SC" w:eastAsia="PingFang SC" w:cs="PingFang SC" w:hint="eastAsia"/>
            <w:b/>
            <w:bCs/>
            <w:sz w:val="32"/>
            <w:szCs w:val="32"/>
          </w:rPr>
          <w:t>平台上点外卖，又慢又贵！”</w:t>
        </w:r>
      </w:ins>
    </w:p>
    <w:p w14:paraId="0A0E2F41" w14:textId="76D36F6A" w:rsidR="001024AC" w:rsidRDefault="00F06865" w:rsidP="005960A8">
      <w:pPr>
        <w:ind w:right="630"/>
        <w:rPr>
          <w:ins w:id="379" w:author="Ma, Lin" w:date="2021-05-12T23:40:00Z"/>
          <w:rFonts w:ascii="PingFang SC" w:eastAsia="PingFang SC" w:cs="PingFang SC" w:hint="eastAsia"/>
          <w:b/>
          <w:bCs/>
          <w:sz w:val="32"/>
          <w:szCs w:val="32"/>
        </w:rPr>
      </w:pPr>
      <w:ins w:id="380" w:author="Ma, Lin" w:date="2021-05-12T23:48:00Z">
        <w:r>
          <w:rPr>
            <w:rFonts w:ascii="PingFang SC" w:eastAsia="PingFang SC" w:cs="PingFang SC" w:hint="eastAsia"/>
            <w:b/>
            <w:bCs/>
            <w:sz w:val="32"/>
            <w:szCs w:val="32"/>
          </w:rPr>
          <w:t>即使面对</w:t>
        </w:r>
      </w:ins>
      <w:ins w:id="381" w:author="Ma, Lin" w:date="2021-05-12T23:49:00Z">
        <w:r>
          <w:rPr>
            <w:rFonts w:ascii="PingFang SC" w:eastAsia="PingFang SC" w:cs="PingFang SC" w:hint="eastAsia"/>
            <w:b/>
            <w:bCs/>
            <w:sz w:val="32"/>
            <w:szCs w:val="32"/>
          </w:rPr>
          <w:t>那么多挑剔的顾客，你也很少见到这么严厉的投诉。</w:t>
        </w:r>
      </w:ins>
      <w:ins w:id="382" w:author="Ma, Lin" w:date="2021-05-12T23:42:00Z">
        <w:r w:rsidR="001024AC">
          <w:rPr>
            <w:rFonts w:ascii="PingFang SC" w:eastAsia="PingFang SC" w:cs="PingFang SC" w:hint="eastAsia"/>
            <w:b/>
            <w:bCs/>
            <w:sz w:val="32"/>
            <w:szCs w:val="32"/>
          </w:rPr>
          <w:t>你快速调看了一下系统提供的信息，</w:t>
        </w:r>
      </w:ins>
      <w:ins w:id="383" w:author="Ma, Lin" w:date="2021-05-12T23:43:00Z">
        <w:r w:rsidR="001024AC">
          <w:rPr>
            <w:rFonts w:ascii="PingFang SC" w:eastAsia="PingFang SC" w:cs="PingFang SC" w:hint="eastAsia"/>
            <w:b/>
            <w:bCs/>
            <w:sz w:val="32"/>
            <w:szCs w:val="32"/>
          </w:rPr>
          <w:t>0</w:t>
        </w:r>
        <w:r w:rsidR="001024AC">
          <w:rPr>
            <w:rFonts w:ascii="PingFang SC" w:eastAsia="PingFang SC" w:cs="PingFang SC"/>
            <w:b/>
            <w:bCs/>
            <w:sz w:val="32"/>
            <w:szCs w:val="32"/>
          </w:rPr>
          <w:t>113</w:t>
        </w:r>
        <w:r w:rsidR="001024AC">
          <w:rPr>
            <w:rFonts w:ascii="PingFang SC" w:eastAsia="PingFang SC" w:cs="PingFang SC" w:hint="eastAsia"/>
            <w:b/>
            <w:bCs/>
            <w:sz w:val="32"/>
            <w:szCs w:val="32"/>
          </w:rPr>
          <w:t>号的这一单已经超时一个小时了</w:t>
        </w:r>
        <w:r>
          <w:rPr>
            <w:rFonts w:ascii="PingFang SC" w:eastAsia="PingFang SC" w:cs="PingFang SC" w:hint="eastAsia"/>
            <w:b/>
            <w:bCs/>
            <w:sz w:val="32"/>
            <w:szCs w:val="32"/>
          </w:rPr>
          <w:t>。</w:t>
        </w:r>
        <w:r w:rsidR="001024AC">
          <w:rPr>
            <w:rFonts w:ascii="PingFang SC" w:eastAsia="PingFang SC" w:cs="PingFang SC" w:hint="eastAsia"/>
            <w:b/>
            <w:bCs/>
            <w:sz w:val="32"/>
            <w:szCs w:val="32"/>
          </w:rPr>
          <w:t>但</w:t>
        </w:r>
      </w:ins>
      <w:ins w:id="384" w:author="Ma, Lin" w:date="2021-05-12T23:47:00Z">
        <w:r>
          <w:rPr>
            <w:rFonts w:ascii="PingFang SC" w:eastAsia="PingFang SC" w:cs="PingFang SC" w:hint="eastAsia"/>
            <w:b/>
            <w:bCs/>
            <w:sz w:val="32"/>
            <w:szCs w:val="32"/>
          </w:rPr>
          <w:t>G</w:t>
        </w:r>
        <w:r>
          <w:rPr>
            <w:rFonts w:ascii="PingFang SC" w:eastAsia="PingFang SC" w:cs="PingFang SC"/>
            <w:b/>
            <w:bCs/>
            <w:sz w:val="32"/>
            <w:szCs w:val="32"/>
          </w:rPr>
          <w:t>PS</w:t>
        </w:r>
        <w:r>
          <w:rPr>
            <w:rFonts w:ascii="PingFang SC" w:eastAsia="PingFang SC" w:cs="PingFang SC" w:hint="eastAsia"/>
            <w:b/>
            <w:bCs/>
            <w:sz w:val="32"/>
            <w:szCs w:val="32"/>
          </w:rPr>
          <w:t>显示</w:t>
        </w:r>
      </w:ins>
      <w:ins w:id="385" w:author="Ma, Lin" w:date="2021-05-12T23:43:00Z">
        <w:r w:rsidR="001024AC">
          <w:rPr>
            <w:rFonts w:ascii="PingFang SC" w:eastAsia="PingFang SC" w:cs="PingFang SC" w:hint="eastAsia"/>
            <w:b/>
            <w:bCs/>
            <w:sz w:val="32"/>
            <w:szCs w:val="32"/>
          </w:rPr>
          <w:t>他明明</w:t>
        </w:r>
        <w:r>
          <w:rPr>
            <w:rFonts w:ascii="PingFang SC" w:eastAsia="PingFang SC" w:cs="PingFang SC" w:hint="eastAsia"/>
            <w:b/>
            <w:bCs/>
            <w:sz w:val="32"/>
            <w:szCs w:val="32"/>
          </w:rPr>
          <w:t>按时到达了目的地附近，却一直没有派单。</w:t>
        </w:r>
      </w:ins>
      <w:ins w:id="386" w:author="Ma, Lin" w:date="2021-05-12T23:50:00Z">
        <w:r>
          <w:rPr>
            <w:rFonts w:ascii="PingFang SC" w:eastAsia="PingFang SC" w:cs="PingFang SC" w:hint="eastAsia"/>
            <w:b/>
            <w:bCs/>
            <w:sz w:val="32"/>
            <w:szCs w:val="32"/>
          </w:rPr>
          <w:t>顾客的怒火可以理解，但是0</w:t>
        </w:r>
        <w:r>
          <w:rPr>
            <w:rFonts w:ascii="PingFang SC" w:eastAsia="PingFang SC" w:cs="PingFang SC"/>
            <w:b/>
            <w:bCs/>
            <w:sz w:val="32"/>
            <w:szCs w:val="32"/>
          </w:rPr>
          <w:t>113</w:t>
        </w:r>
        <w:r>
          <w:rPr>
            <w:rFonts w:ascii="PingFang SC" w:eastAsia="PingFang SC" w:cs="PingFang SC" w:hint="eastAsia"/>
            <w:b/>
            <w:bCs/>
            <w:sz w:val="32"/>
            <w:szCs w:val="32"/>
          </w:rPr>
          <w:t>到底在干什么？</w:t>
        </w:r>
      </w:ins>
    </w:p>
    <w:p w14:paraId="37375663" w14:textId="57B4DECC" w:rsidR="005960A8" w:rsidRPr="005960A8" w:rsidDel="00F06865" w:rsidRDefault="000C5B11" w:rsidP="005960A8">
      <w:pPr>
        <w:ind w:right="630"/>
        <w:rPr>
          <w:del w:id="387" w:author="Ma, Lin" w:date="2021-05-12T23:46:00Z"/>
          <w:rFonts w:ascii="PingFang SC" w:eastAsia="PingFang SC" w:cs="PingFang SC"/>
          <w:b/>
          <w:bCs/>
          <w:sz w:val="32"/>
          <w:szCs w:val="32"/>
        </w:rPr>
      </w:pPr>
      <w:del w:id="388" w:author="Ma, Lin" w:date="2021-05-12T23:40:00Z">
        <w:r w:rsidRPr="005960A8" w:rsidDel="001024AC">
          <w:rPr>
            <w:rFonts w:ascii="PingFang SC" w:eastAsia="PingFang SC" w:cs="PingFang SC" w:hint="eastAsia"/>
            <w:b/>
            <w:bCs/>
            <w:sz w:val="32"/>
            <w:szCs w:val="32"/>
          </w:rPr>
          <w:delText>然后</w:delText>
        </w:r>
      </w:del>
      <w:del w:id="389" w:author="Ma, Lin" w:date="2021-05-12T23:46:00Z">
        <w:r w:rsidRPr="005960A8" w:rsidDel="00F06865">
          <w:rPr>
            <w:rFonts w:ascii="PingFang SC" w:eastAsia="PingFang SC" w:cs="PingFang SC" w:hint="eastAsia"/>
            <w:b/>
            <w:bCs/>
            <w:sz w:val="32"/>
            <w:szCs w:val="32"/>
          </w:rPr>
          <w:delText>有一天又收到了客户特别严厉的投诉，表示他不单单只是超时，甚至明明通过系统的</w:delText>
        </w:r>
        <w:r w:rsidRPr="005960A8" w:rsidDel="00F06865">
          <w:rPr>
            <w:rFonts w:ascii="PingFang SC" w:eastAsia="PingFang SC" w:cs="PingFang SC"/>
            <w:b/>
            <w:bCs/>
            <w:sz w:val="32"/>
            <w:szCs w:val="32"/>
          </w:rPr>
          <w:delText>GPS</w:delText>
        </w:r>
        <w:r w:rsidRPr="005960A8" w:rsidDel="00F06865">
          <w:rPr>
            <w:rFonts w:ascii="PingFang SC" w:eastAsia="PingFang SC" w:cs="PingFang SC" w:hint="eastAsia"/>
            <w:b/>
            <w:bCs/>
            <w:sz w:val="32"/>
            <w:szCs w:val="32"/>
          </w:rPr>
          <w:delText>定位发现他的路径在目的地那片住宅区附近弯弯绕绕地徘徊了很久，明明已经很近了但是就是没送到，客户表示自己仿佛感受到了一种挑衅。</w:delText>
        </w:r>
      </w:del>
    </w:p>
    <w:p w14:paraId="4D9C09FF" w14:textId="7F19788C" w:rsidR="000C5B11"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请问你</w:t>
      </w:r>
      <w:ins w:id="390" w:author="June" w:date="2021-05-10T15:34:00Z">
        <w:r w:rsidR="005241C7">
          <w:rPr>
            <w:rFonts w:ascii="Palatino" w:eastAsia="PingFang SC" w:hAnsi="Palatino" w:cs="Palatino" w:hint="eastAsia"/>
            <w:sz w:val="26"/>
            <w:szCs w:val="26"/>
            <w:highlight w:val="yellow"/>
          </w:rPr>
          <w:t>是否上报系统</w:t>
        </w:r>
      </w:ins>
      <w:ins w:id="391" w:author="Ma, Lin" w:date="2021-05-12T23:49:00Z">
        <w:r w:rsidR="00F06865">
          <w:rPr>
            <w:rFonts w:ascii="Palatino" w:eastAsia="PingFang SC" w:hAnsi="Palatino" w:cs="Palatino" w:hint="eastAsia"/>
            <w:sz w:val="26"/>
            <w:szCs w:val="26"/>
            <w:highlight w:val="yellow"/>
          </w:rPr>
          <w:t>，开除</w:t>
        </w:r>
        <w:r w:rsidR="00F06865">
          <w:rPr>
            <w:rFonts w:ascii="Palatino" w:eastAsia="PingFang SC" w:hAnsi="Palatino" w:cs="Palatino"/>
            <w:sz w:val="26"/>
            <w:szCs w:val="26"/>
            <w:highlight w:val="yellow"/>
          </w:rPr>
          <w:t>0113</w:t>
        </w:r>
      </w:ins>
      <w:del w:id="392" w:author="June" w:date="2021-05-10T15:34:00Z">
        <w:r w:rsidRPr="005960A8" w:rsidDel="005241C7">
          <w:rPr>
            <w:rFonts w:ascii="Palatino" w:eastAsia="PingFang SC" w:hAnsi="Palatino" w:cs="Palatino" w:hint="eastAsia"/>
            <w:sz w:val="26"/>
            <w:szCs w:val="26"/>
            <w:highlight w:val="yellow"/>
          </w:rPr>
          <w:delText>选择</w:delText>
        </w:r>
      </w:del>
      <w:r w:rsidRPr="005960A8">
        <w:rPr>
          <w:rFonts w:ascii="Palatino" w:eastAsia="PingFang SC" w:hAnsi="Palatino" w:cs="Palatino" w:hint="eastAsia"/>
          <w:sz w:val="26"/>
          <w:szCs w:val="26"/>
          <w:highlight w:val="yellow"/>
        </w:rPr>
        <w:t>：</w:t>
      </w:r>
    </w:p>
    <w:p w14:paraId="2EB0E222"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00CE417" w14:textId="4875540B"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393" w:author="June" w:date="2021-05-10T16:59:00Z"/>
          <w:rFonts w:ascii="Songti SC" w:eastAsia="Songti SC" w:hAnsi="Palatino" w:cs="Songti SC"/>
          <w:sz w:val="26"/>
          <w:szCs w:val="26"/>
        </w:rPr>
      </w:pPr>
      <w:ins w:id="394" w:author="June" w:date="2021-05-10T15:34:00Z">
        <w:r>
          <w:rPr>
            <w:rFonts w:ascii="Songti SC" w:eastAsia="Songti SC" w:hAnsi="Palatino" w:cs="Songti SC" w:hint="eastAsia"/>
            <w:sz w:val="26"/>
            <w:szCs w:val="26"/>
          </w:rPr>
          <w:t>是</w:t>
        </w:r>
      </w:ins>
      <w:del w:id="395" w:author="June" w:date="2021-05-10T15:34:00Z">
        <w:r w:rsidR="000C5B11" w:rsidRPr="005960A8" w:rsidDel="005241C7">
          <w:rPr>
            <w:rFonts w:ascii="Songti SC" w:eastAsia="Songti SC" w:hAnsi="Palatino" w:cs="Songti SC" w:hint="eastAsia"/>
            <w:sz w:val="26"/>
            <w:szCs w:val="26"/>
          </w:rPr>
          <w:delText>上报系统</w:delText>
        </w:r>
      </w:del>
      <w:r w:rsidR="000C5B11" w:rsidRPr="005960A8">
        <w:rPr>
          <w:rFonts w:ascii="Songti SC" w:eastAsia="Songti SC" w:hAnsi="Palatino" w:cs="Songti SC" w:hint="eastAsia"/>
          <w:sz w:val="26"/>
          <w:szCs w:val="26"/>
        </w:rPr>
        <w:t>，将其开除</w:t>
      </w:r>
      <w:r w:rsidR="000C5B11" w:rsidRPr="005960A8">
        <w:rPr>
          <w:rFonts w:ascii="Songti SC" w:eastAsia="Songti SC" w:hAnsi="Palatino" w:cs="Songti SC"/>
          <w:sz w:val="26"/>
          <w:szCs w:val="26"/>
        </w:rPr>
        <w:t xml:space="preserve">-&gt; </w:t>
      </w:r>
    </w:p>
    <w:p w14:paraId="5825F646" w14:textId="6F2844E0" w:rsidR="00220E72" w:rsidRPr="00220E72" w:rsidRDefault="00220E72">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396" w:author="June" w:date="2021-05-10T16:59:00Z">
            <w:rPr>
              <w:rFonts w:ascii="Songti SC" w:eastAsia="Songti SC" w:hAnsi="Palatino" w:cs="Songti SC"/>
              <w:sz w:val="26"/>
              <w:szCs w:val="26"/>
            </w:rPr>
          </w:rPrChange>
        </w:rPr>
        <w:pPrChange w:id="397" w:author="June" w:date="2021-05-10T16:59: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398" w:author="June" w:date="2021-05-10T16:59:00Z">
        <w:r w:rsidRPr="00220E72">
          <w:rPr>
            <w:rFonts w:ascii="Songti SC" w:eastAsia="Songti SC" w:hAnsi="Palatino" w:cs="Songti SC"/>
            <w:color w:val="4472C4"/>
            <w:sz w:val="26"/>
            <w:szCs w:val="26"/>
            <w:rPrChange w:id="399" w:author="June" w:date="2021-05-10T16:59:00Z">
              <w:rPr>
                <w:rFonts w:ascii="Songti SC" w:eastAsia="Songti SC" w:hAnsi="Palatino" w:cs="Songti SC"/>
                <w:sz w:val="26"/>
                <w:szCs w:val="26"/>
              </w:rPr>
            </w:rPrChange>
          </w:rPr>
          <w:t>L=L-1</w:t>
        </w:r>
      </w:ins>
    </w:p>
    <w:p w14:paraId="76386C40" w14:textId="5D261C44"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4</w:t>
      </w:r>
    </w:p>
    <w:p w14:paraId="6D9DD3A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816568C" w14:textId="3AC4F662"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00" w:author="June" w:date="2021-05-10T16:29:00Z"/>
          <w:rFonts w:ascii="Songti SC" w:eastAsia="Songti SC" w:hAnsi="Palatino" w:cs="Songti SC"/>
          <w:sz w:val="26"/>
          <w:szCs w:val="26"/>
        </w:rPr>
      </w:pPr>
      <w:ins w:id="401" w:author="June" w:date="2021-05-10T15:34:00Z">
        <w:r>
          <w:rPr>
            <w:rFonts w:ascii="Songti SC" w:eastAsia="Songti SC" w:hAnsi="Palatino" w:cs="Songti SC" w:hint="eastAsia"/>
            <w:sz w:val="26"/>
            <w:szCs w:val="26"/>
          </w:rPr>
          <w:t>否</w:t>
        </w:r>
      </w:ins>
      <w:del w:id="402" w:author="June" w:date="2021-05-10T15:34:00Z">
        <w:r w:rsidR="000C5B11" w:rsidRPr="005960A8" w:rsidDel="005241C7">
          <w:rPr>
            <w:rFonts w:ascii="Songti SC" w:eastAsia="Songti SC" w:hAnsi="Palatino" w:cs="Songti SC" w:hint="eastAsia"/>
            <w:sz w:val="26"/>
            <w:szCs w:val="26"/>
          </w:rPr>
          <w:delText>不上报</w:delText>
        </w:r>
      </w:del>
      <w:r w:rsidR="000C5B11" w:rsidRPr="005960A8">
        <w:rPr>
          <w:rFonts w:ascii="Songti SC" w:eastAsia="Songti SC" w:hAnsi="Palatino" w:cs="Songti SC"/>
          <w:sz w:val="26"/>
          <w:szCs w:val="26"/>
        </w:rPr>
        <w:t>-&gt;</w:t>
      </w:r>
    </w:p>
    <w:p w14:paraId="312CEF76" w14:textId="7A8CE7A4" w:rsidR="003F22B1" w:rsidRPr="003F22B1" w:rsidRDefault="003F22B1">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Change w:id="403" w:author="June" w:date="2021-05-10T16:29:00Z">
            <w:rPr/>
          </w:rPrChange>
        </w:rPr>
        <w:pPrChange w:id="404" w:author="June" w:date="2021-05-10T16:29: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405" w:author="June" w:date="2021-05-10T16:29:00Z">
        <w:r w:rsidRPr="005960A8">
          <w:rPr>
            <w:rFonts w:ascii="Songti SC" w:eastAsia="Songti SC" w:hAnsi="Palatino" w:cs="Songti SC"/>
            <w:color w:val="4472C4" w:themeColor="accent1"/>
            <w:sz w:val="26"/>
            <w:szCs w:val="26"/>
          </w:rPr>
          <w:t>L=L+1</w:t>
        </w:r>
      </w:ins>
    </w:p>
    <w:p w14:paraId="5AFFA493" w14:textId="42DF3F51"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000C5B11" w:rsidRPr="005960A8">
        <w:rPr>
          <w:rFonts w:ascii="Songti SC" w:eastAsia="Songti SC" w:hAnsi="Palatino" w:cs="Songti SC"/>
          <w:sz w:val="26"/>
          <w:szCs w:val="26"/>
          <w:highlight w:val="red"/>
        </w:rPr>
        <w:t>3-2-1</w:t>
      </w:r>
    </w:p>
    <w:p w14:paraId="6685A120" w14:textId="2F832CCE" w:rsidR="000C5B11" w:rsidRDefault="000C5B11" w:rsidP="005960A8">
      <w:pPr>
        <w:ind w:right="630"/>
        <w:rPr>
          <w:rFonts w:ascii="PingFang SC" w:eastAsia="PingFang SC" w:hAnsi="Palatino" w:cs="PingFang SC"/>
        </w:rPr>
      </w:pPr>
    </w:p>
    <w:p w14:paraId="565AAF0E" w14:textId="6FFA8C37" w:rsidR="000C5B11" w:rsidRDefault="000C5B11" w:rsidP="005960A8">
      <w:pPr>
        <w:ind w:right="630"/>
        <w:rPr>
          <w:rFonts w:ascii="PingFang SC" w:eastAsia="PingFang SC" w:hAnsi="Palatino" w:cs="PingFang SC"/>
        </w:rPr>
      </w:pPr>
      <w:del w:id="406" w:author="Ma, Lin" w:date="2021-05-12T23:49:00Z">
        <w:r w:rsidDel="00F06865">
          <w:rPr>
            <w:rFonts w:ascii="PingFang SC" w:eastAsia="PingFang SC" w:hAnsi="Palatino" w:cs="PingFang SC"/>
          </w:rPr>
          <w:br w:type="page"/>
        </w:r>
      </w:del>
    </w:p>
    <w:p w14:paraId="79E21BE7" w14:textId="002FB7DA" w:rsidR="000C5B11" w:rsidRDefault="000C5B11" w:rsidP="00047458">
      <w:pPr>
        <w:pStyle w:val="Heading2"/>
      </w:pPr>
      <w:r>
        <w:t>3-2-1</w:t>
      </w:r>
    </w:p>
    <w:p w14:paraId="41ACD806" w14:textId="1EE83001" w:rsidR="000C5B11" w:rsidRDefault="000C5B11" w:rsidP="005960A8">
      <w:pPr>
        <w:ind w:right="630"/>
      </w:pPr>
    </w:p>
    <w:p w14:paraId="23266513" w14:textId="77777777" w:rsidR="00ED3D04" w:rsidRDefault="00F06865" w:rsidP="005960A8">
      <w:pPr>
        <w:ind w:right="630"/>
        <w:rPr>
          <w:ins w:id="407" w:author="Ma, Lin" w:date="2021-05-12T23:55:00Z"/>
          <w:rFonts w:ascii="PingFang SC" w:eastAsia="PingFang SC" w:cs="PingFang SC"/>
          <w:b/>
          <w:bCs/>
          <w:sz w:val="32"/>
          <w:szCs w:val="32"/>
        </w:rPr>
      </w:pPr>
      <w:ins w:id="408" w:author="Ma, Lin" w:date="2021-05-12T23:50:00Z">
        <w:r>
          <w:rPr>
            <w:rFonts w:ascii="PingFang SC" w:eastAsia="PingFang SC" w:cs="PingFang SC" w:hint="eastAsia"/>
            <w:b/>
            <w:bCs/>
            <w:sz w:val="32"/>
            <w:szCs w:val="32"/>
          </w:rPr>
          <w:t>你查看了一下该单顾客的小区地图，立刻就明白了过来。</w:t>
        </w:r>
      </w:ins>
      <w:ins w:id="409" w:author="Ma, Lin" w:date="2021-05-12T23:51:00Z">
        <w:r>
          <w:rPr>
            <w:rFonts w:ascii="PingFang SC" w:eastAsia="PingFang SC" w:cs="PingFang SC" w:hint="eastAsia"/>
            <w:b/>
            <w:bCs/>
            <w:sz w:val="32"/>
            <w:szCs w:val="32"/>
          </w:rPr>
          <w:t>这栋建筑的内部结构极为复杂，而G</w:t>
        </w:r>
        <w:r>
          <w:rPr>
            <w:rFonts w:ascii="PingFang SC" w:eastAsia="PingFang SC" w:cs="PingFang SC"/>
            <w:b/>
            <w:bCs/>
            <w:sz w:val="32"/>
            <w:szCs w:val="32"/>
          </w:rPr>
          <w:t>PS</w:t>
        </w:r>
        <w:r>
          <w:rPr>
            <w:rFonts w:ascii="PingFang SC" w:eastAsia="PingFang SC" w:cs="PingFang SC" w:hint="eastAsia"/>
            <w:b/>
            <w:bCs/>
            <w:sz w:val="32"/>
            <w:szCs w:val="32"/>
          </w:rPr>
          <w:t>只能显示平面定位，这大概就是为什么0</w:t>
        </w:r>
        <w:r>
          <w:rPr>
            <w:rFonts w:ascii="PingFang SC" w:eastAsia="PingFang SC" w:cs="PingFang SC"/>
            <w:b/>
            <w:bCs/>
            <w:sz w:val="32"/>
            <w:szCs w:val="32"/>
          </w:rPr>
          <w:t>113</w:t>
        </w:r>
        <w:r>
          <w:rPr>
            <w:rFonts w:ascii="PingFang SC" w:eastAsia="PingFang SC" w:cs="PingFang SC" w:hint="eastAsia"/>
            <w:b/>
            <w:bCs/>
            <w:sz w:val="32"/>
            <w:szCs w:val="32"/>
          </w:rPr>
          <w:t>显示</w:t>
        </w:r>
      </w:ins>
      <w:ins w:id="410" w:author="Ma, Lin" w:date="2021-05-12T23:52:00Z">
        <w:r>
          <w:rPr>
            <w:rFonts w:ascii="PingFang SC" w:eastAsia="PingFang SC" w:cs="PingFang SC" w:hint="eastAsia"/>
            <w:b/>
            <w:bCs/>
            <w:sz w:val="32"/>
            <w:szCs w:val="32"/>
          </w:rPr>
          <w:t>到达位置</w:t>
        </w:r>
      </w:ins>
      <w:ins w:id="411" w:author="Ma, Lin" w:date="2021-05-12T23:51:00Z">
        <w:r>
          <w:rPr>
            <w:rFonts w:ascii="PingFang SC" w:eastAsia="PingFang SC" w:cs="PingFang SC" w:hint="eastAsia"/>
            <w:b/>
            <w:bCs/>
            <w:sz w:val="32"/>
            <w:szCs w:val="32"/>
          </w:rPr>
          <w:t>却没有派送。</w:t>
        </w:r>
      </w:ins>
    </w:p>
    <w:p w14:paraId="0CDD714A" w14:textId="77777777" w:rsidR="00ED3D04" w:rsidRDefault="00E419AB" w:rsidP="005960A8">
      <w:pPr>
        <w:ind w:right="630"/>
        <w:rPr>
          <w:ins w:id="412" w:author="Ma, Lin" w:date="2021-05-12T23:55:00Z"/>
          <w:rFonts w:ascii="PingFang SC" w:eastAsia="PingFang SC" w:cs="PingFang SC"/>
          <w:b/>
          <w:bCs/>
          <w:sz w:val="32"/>
          <w:szCs w:val="32"/>
        </w:rPr>
      </w:pPr>
      <w:ins w:id="413" w:author="June" w:date="2021-05-10T21:15:00Z">
        <w:del w:id="414" w:author="Ma, Lin" w:date="2021-05-12T23:52:00Z">
          <w:r w:rsidDel="00F06865">
            <w:rPr>
              <w:rFonts w:ascii="PingFang SC" w:eastAsia="PingFang SC" w:cs="PingFang SC" w:hint="eastAsia"/>
              <w:b/>
              <w:bCs/>
              <w:sz w:val="32"/>
              <w:szCs w:val="32"/>
            </w:rPr>
            <w:delText>你发现</w:delText>
          </w:r>
          <w:r w:rsidR="00BA599E" w:rsidDel="00F06865">
            <w:rPr>
              <w:rFonts w:ascii="PingFang SC" w:eastAsia="PingFang SC" w:cs="PingFang SC" w:hint="eastAsia"/>
              <w:b/>
              <w:bCs/>
              <w:sz w:val="32"/>
              <w:szCs w:val="32"/>
            </w:rPr>
            <w:delText>他</w:delText>
          </w:r>
        </w:del>
      </w:ins>
      <w:del w:id="415" w:author="Ma, Lin" w:date="2021-05-12T23:52:00Z">
        <w:r w:rsidR="005960A8" w:rsidRPr="005960A8" w:rsidDel="00F06865">
          <w:rPr>
            <w:rFonts w:ascii="PingFang SC" w:eastAsia="PingFang SC" w:cs="PingFang SC"/>
            <w:b/>
            <w:bCs/>
            <w:sz w:val="32"/>
            <w:szCs w:val="32"/>
          </w:rPr>
          <w:delText>迷路是因为GPS只有平面定位而客户所在的建筑内部结构很复杂，而</w:delText>
        </w:r>
      </w:del>
      <w:r w:rsidR="005960A8" w:rsidRPr="005960A8">
        <w:rPr>
          <w:rFonts w:ascii="PingFang SC" w:eastAsia="PingFang SC" w:cs="PingFang SC"/>
          <w:b/>
          <w:bCs/>
          <w:sz w:val="32"/>
          <w:szCs w:val="32"/>
        </w:rPr>
        <w:t>你</w:t>
      </w:r>
      <w:ins w:id="416" w:author="Ma, Lin" w:date="2021-05-12T23:52:00Z">
        <w:r w:rsidR="00F06865">
          <w:rPr>
            <w:rFonts w:ascii="PingFang SC" w:eastAsia="PingFang SC" w:cs="PingFang SC" w:hint="eastAsia"/>
            <w:b/>
            <w:bCs/>
            <w:sz w:val="32"/>
            <w:szCs w:val="32"/>
          </w:rPr>
          <w:t>突然想起，你其实可以向</w:t>
        </w:r>
      </w:ins>
      <w:ins w:id="417" w:author="Ma, Lin" w:date="2021-05-12T23:53:00Z">
        <w:r w:rsidR="00ED3D04">
          <w:rPr>
            <w:rFonts w:ascii="PingFang SC" w:eastAsia="PingFang SC" w:cs="PingFang SC" w:hint="eastAsia"/>
            <w:b/>
            <w:bCs/>
            <w:sz w:val="32"/>
            <w:szCs w:val="32"/>
          </w:rPr>
          <w:t>0</w:t>
        </w:r>
        <w:r w:rsidR="00ED3D04">
          <w:rPr>
            <w:rFonts w:ascii="PingFang SC" w:eastAsia="PingFang SC" w:cs="PingFang SC"/>
            <w:b/>
            <w:bCs/>
            <w:sz w:val="32"/>
            <w:szCs w:val="32"/>
          </w:rPr>
          <w:t>113</w:t>
        </w:r>
      </w:ins>
      <w:ins w:id="418" w:author="Ma, Lin" w:date="2021-05-12T23:52:00Z">
        <w:r w:rsidR="00F06865">
          <w:rPr>
            <w:rFonts w:ascii="PingFang SC" w:eastAsia="PingFang SC" w:cs="PingFang SC" w:hint="eastAsia"/>
            <w:b/>
            <w:bCs/>
            <w:sz w:val="32"/>
            <w:szCs w:val="32"/>
          </w:rPr>
          <w:t>提供</w:t>
        </w:r>
      </w:ins>
      <w:del w:id="419" w:author="Ma, Lin" w:date="2021-05-12T23:52:00Z">
        <w:r w:rsidR="005960A8" w:rsidRPr="005960A8" w:rsidDel="00F06865">
          <w:rPr>
            <w:rFonts w:ascii="PingFang SC" w:eastAsia="PingFang SC" w:cs="PingFang SC" w:hint="eastAsia"/>
            <w:b/>
            <w:bCs/>
            <w:sz w:val="32"/>
            <w:szCs w:val="32"/>
          </w:rPr>
          <w:delText>通</w:delText>
        </w:r>
        <w:r w:rsidR="005960A8" w:rsidRPr="005960A8" w:rsidDel="00F06865">
          <w:rPr>
            <w:rFonts w:ascii="PingFang SC" w:eastAsia="PingFang SC" w:cs="PingFang SC"/>
            <w:b/>
            <w:bCs/>
            <w:sz w:val="32"/>
            <w:szCs w:val="32"/>
          </w:rPr>
          <w:delText>过</w:delText>
        </w:r>
      </w:del>
      <w:r w:rsidR="005960A8">
        <w:rPr>
          <w:rFonts w:ascii="PingFang SC" w:eastAsia="PingFang SC" w:cs="PingFang SC" w:hint="eastAsia"/>
          <w:b/>
          <w:bCs/>
          <w:sz w:val="32"/>
          <w:szCs w:val="32"/>
        </w:rPr>
        <w:t>个性化语音指引</w:t>
      </w:r>
      <w:ins w:id="420" w:author="Ma, Lin" w:date="2021-05-12T23:53:00Z">
        <w:r w:rsidR="00F06865">
          <w:rPr>
            <w:rFonts w:ascii="PingFang SC" w:eastAsia="PingFang SC" w:cs="PingFang SC" w:hint="eastAsia"/>
            <w:b/>
            <w:bCs/>
            <w:sz w:val="32"/>
            <w:szCs w:val="32"/>
          </w:rPr>
          <w:t>，帮助他确定三维定位</w:t>
        </w:r>
        <w:r w:rsidR="00ED3D04">
          <w:rPr>
            <w:rFonts w:ascii="PingFang SC" w:eastAsia="PingFang SC" w:cs="PingFang SC" w:hint="eastAsia"/>
            <w:b/>
            <w:bCs/>
            <w:sz w:val="32"/>
            <w:szCs w:val="32"/>
          </w:rPr>
          <w:t>，为他单独指导路线。</w:t>
        </w:r>
      </w:ins>
    </w:p>
    <w:p w14:paraId="647994DD" w14:textId="5C8E6300" w:rsidR="005960A8" w:rsidRDefault="00ED3D04" w:rsidP="005960A8">
      <w:pPr>
        <w:ind w:right="630"/>
        <w:rPr>
          <w:rFonts w:ascii="PingFang SC" w:eastAsia="PingFang SC" w:cs="PingFang SC" w:hint="eastAsia"/>
          <w:b/>
          <w:bCs/>
          <w:sz w:val="32"/>
          <w:szCs w:val="32"/>
        </w:rPr>
      </w:pPr>
      <w:ins w:id="421" w:author="Ma, Lin" w:date="2021-05-12T23:53:00Z">
        <w:r>
          <w:rPr>
            <w:rFonts w:ascii="PingFang SC" w:eastAsia="PingFang SC" w:cs="PingFang SC" w:hint="eastAsia"/>
            <w:b/>
            <w:bCs/>
            <w:sz w:val="32"/>
            <w:szCs w:val="32"/>
          </w:rPr>
          <w:t>但是</w:t>
        </w:r>
      </w:ins>
      <w:ins w:id="422" w:author="Ma, Lin" w:date="2021-05-13T00:04:00Z">
        <w:r w:rsidR="00026648">
          <w:rPr>
            <w:rFonts w:ascii="PingFang SC" w:eastAsia="PingFang SC" w:cs="PingFang SC" w:hint="eastAsia"/>
            <w:b/>
            <w:bCs/>
            <w:sz w:val="32"/>
            <w:szCs w:val="32"/>
          </w:rPr>
          <w:t>你从没</w:t>
        </w:r>
      </w:ins>
      <w:ins w:id="423" w:author="Ma, Lin" w:date="2021-05-13T00:05:00Z">
        <w:r w:rsidR="00026648">
          <w:rPr>
            <w:rFonts w:ascii="PingFang SC" w:eastAsia="PingFang SC" w:cs="PingFang SC" w:hint="eastAsia"/>
            <w:b/>
            <w:bCs/>
            <w:sz w:val="32"/>
            <w:szCs w:val="32"/>
          </w:rPr>
          <w:t>使用过这个功能，毕竟这太耗时了，</w:t>
        </w:r>
      </w:ins>
      <w:ins w:id="424" w:author="Ma, Lin" w:date="2021-05-12T23:53:00Z">
        <w:r>
          <w:rPr>
            <w:rFonts w:ascii="PingFang SC" w:eastAsia="PingFang SC" w:cs="PingFang SC" w:hint="eastAsia"/>
            <w:b/>
            <w:bCs/>
            <w:sz w:val="32"/>
            <w:szCs w:val="32"/>
          </w:rPr>
          <w:t>不符合你高效的</w:t>
        </w:r>
      </w:ins>
      <w:ins w:id="425" w:author="Ma, Lin" w:date="2021-05-12T23:54:00Z">
        <w:r>
          <w:rPr>
            <w:rFonts w:ascii="PingFang SC" w:eastAsia="PingFang SC" w:cs="PingFang SC" w:hint="eastAsia"/>
            <w:b/>
            <w:bCs/>
            <w:sz w:val="32"/>
            <w:szCs w:val="32"/>
          </w:rPr>
          <w:t>原则</w:t>
        </w:r>
      </w:ins>
      <w:ins w:id="426" w:author="Ma, Lin" w:date="2021-05-13T00:05:00Z">
        <w:r w:rsidR="00026648">
          <w:rPr>
            <w:rFonts w:ascii="PingFang SC" w:eastAsia="PingFang SC" w:cs="PingFang SC" w:hint="eastAsia"/>
            <w:b/>
            <w:bCs/>
            <w:sz w:val="32"/>
            <w:szCs w:val="32"/>
          </w:rPr>
          <w:t>。况且</w:t>
        </w:r>
      </w:ins>
      <w:ins w:id="427" w:author="Ma, Lin" w:date="2021-05-12T23:54:00Z">
        <w:r>
          <w:rPr>
            <w:rFonts w:ascii="PingFang SC" w:eastAsia="PingFang SC" w:cs="PingFang SC" w:hint="eastAsia"/>
            <w:b/>
            <w:bCs/>
            <w:sz w:val="32"/>
            <w:szCs w:val="32"/>
          </w:rPr>
          <w:t>就算送到</w:t>
        </w:r>
      </w:ins>
      <w:ins w:id="428" w:author="Ma, Lin" w:date="2021-05-13T00:05:00Z">
        <w:r w:rsidR="00026648">
          <w:rPr>
            <w:rFonts w:ascii="PingFang SC" w:eastAsia="PingFang SC" w:cs="PingFang SC" w:hint="eastAsia"/>
            <w:b/>
            <w:bCs/>
            <w:sz w:val="32"/>
            <w:szCs w:val="32"/>
          </w:rPr>
          <w:t>这一单</w:t>
        </w:r>
      </w:ins>
      <w:ins w:id="429" w:author="Ma, Lin" w:date="2021-05-12T23:54:00Z">
        <w:r>
          <w:rPr>
            <w:rFonts w:ascii="PingFang SC" w:eastAsia="PingFang SC" w:cs="PingFang SC" w:hint="eastAsia"/>
            <w:b/>
            <w:bCs/>
            <w:sz w:val="32"/>
            <w:szCs w:val="32"/>
          </w:rPr>
          <w:t>，顾客也不一定会删除评论，</w:t>
        </w:r>
      </w:ins>
      <w:ins w:id="430" w:author="Ma, Lin" w:date="2021-05-13T00:05:00Z">
        <w:r w:rsidR="00026648">
          <w:rPr>
            <w:rFonts w:ascii="PingFang SC" w:eastAsia="PingFang SC" w:cs="PingFang SC" w:hint="eastAsia"/>
            <w:b/>
            <w:bCs/>
            <w:sz w:val="32"/>
            <w:szCs w:val="32"/>
          </w:rPr>
          <w:t>损失已经造成了，</w:t>
        </w:r>
      </w:ins>
      <w:ins w:id="431" w:author="Ma, Lin" w:date="2021-05-12T23:54:00Z">
        <w:r>
          <w:rPr>
            <w:rFonts w:ascii="PingFang SC" w:eastAsia="PingFang SC" w:cs="PingFang SC" w:hint="eastAsia"/>
            <w:b/>
            <w:bCs/>
            <w:sz w:val="32"/>
            <w:szCs w:val="32"/>
          </w:rPr>
          <w:t>而你还有好多其他订单需要分配给别的外卖员们。</w:t>
        </w:r>
      </w:ins>
      <w:del w:id="432" w:author="Ma, Lin" w:date="2021-05-12T23:55:00Z">
        <w:r w:rsidR="005960A8" w:rsidRPr="005960A8" w:rsidDel="00ED3D04">
          <w:rPr>
            <w:rFonts w:ascii="PingFang SC" w:eastAsia="PingFang SC" w:cs="PingFang SC" w:hint="eastAsia"/>
            <w:b/>
            <w:bCs/>
            <w:sz w:val="32"/>
            <w:szCs w:val="32"/>
          </w:rPr>
          <w:delText>可</w:delText>
        </w:r>
        <w:r w:rsidR="005960A8" w:rsidRPr="005960A8" w:rsidDel="00ED3D04">
          <w:rPr>
            <w:rFonts w:ascii="PingFang SC" w:eastAsia="PingFang SC" w:cs="PingFang SC"/>
            <w:b/>
            <w:bCs/>
            <w:sz w:val="32"/>
            <w:szCs w:val="32"/>
          </w:rPr>
          <w:delText>以确定他的三维定位从而帮他指路。</w:delText>
        </w:r>
      </w:del>
    </w:p>
    <w:p w14:paraId="3E25F7FB" w14:textId="341BA655" w:rsidR="000C5B11" w:rsidRDefault="005960A8"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sz w:val="26"/>
          <w:szCs w:val="26"/>
          <w:highlight w:val="yellow"/>
        </w:rPr>
        <w:t>你是否在对话框里给</w:t>
      </w:r>
      <w:ins w:id="433" w:author="Ma, Lin" w:date="2021-05-12T23:55:00Z">
        <w:r w:rsidR="00ED3D04">
          <w:rPr>
            <w:rFonts w:ascii="Palatino" w:eastAsia="PingFang SC" w:hAnsi="Palatino" w:cs="Palatino" w:hint="eastAsia"/>
            <w:sz w:val="26"/>
            <w:szCs w:val="26"/>
            <w:highlight w:val="yellow"/>
          </w:rPr>
          <w:t>0</w:t>
        </w:r>
        <w:r w:rsidR="00ED3D04">
          <w:rPr>
            <w:rFonts w:ascii="Palatino" w:eastAsia="PingFang SC" w:hAnsi="Palatino" w:cs="Palatino"/>
            <w:sz w:val="26"/>
            <w:szCs w:val="26"/>
            <w:highlight w:val="yellow"/>
          </w:rPr>
          <w:t>113</w:t>
        </w:r>
      </w:ins>
      <w:del w:id="434" w:author="Ma, Lin" w:date="2021-05-12T23:55:00Z">
        <w:r w:rsidRPr="005960A8" w:rsidDel="00ED3D04">
          <w:rPr>
            <w:rFonts w:ascii="Palatino" w:eastAsia="PingFang SC" w:hAnsi="Palatino" w:cs="Palatino"/>
            <w:sz w:val="26"/>
            <w:szCs w:val="26"/>
            <w:highlight w:val="yellow"/>
          </w:rPr>
          <w:delText>他</w:delText>
        </w:r>
      </w:del>
      <w:r w:rsidRPr="005960A8">
        <w:rPr>
          <w:rFonts w:ascii="Palatino" w:eastAsia="PingFang SC" w:hAnsi="Palatino" w:cs="Palatino"/>
          <w:sz w:val="26"/>
          <w:szCs w:val="26"/>
          <w:highlight w:val="yellow"/>
        </w:rPr>
        <w:t>个性化的指引？</w:t>
      </w:r>
    </w:p>
    <w:p w14:paraId="2DD4B1A8" w14:textId="77777777" w:rsidR="00C32FA3" w:rsidRPr="005960A8" w:rsidRDefault="00C32FA3" w:rsidP="00C32FA3">
      <w:pPr>
        <w:pStyle w:val="ListParagraph"/>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Palatino" w:eastAsia="PingFang SC" w:hAnsi="Palatino" w:cs="Palatino"/>
          <w:sz w:val="26"/>
          <w:szCs w:val="26"/>
          <w:highlight w:val="yellow"/>
        </w:rPr>
      </w:pPr>
    </w:p>
    <w:p w14:paraId="51A72223"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是</w:t>
      </w:r>
      <w:r w:rsidRPr="005960A8">
        <w:rPr>
          <w:rFonts w:ascii="Songti SC" w:eastAsia="Songti SC" w:hAnsi="Palatino" w:cs="Songti SC"/>
          <w:sz w:val="26"/>
          <w:szCs w:val="26"/>
        </w:rPr>
        <w:t>-&gt;</w:t>
      </w:r>
    </w:p>
    <w:p w14:paraId="13D57D46"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003390C5"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L=L+1</w:t>
      </w:r>
    </w:p>
    <w:p w14:paraId="6582355E" w14:textId="454DB54C"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O=O+2</w:t>
      </w:r>
    </w:p>
    <w:p w14:paraId="43C432DF" w14:textId="77777777"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5" w:author="Ma, Lin" w:date="2021-05-12T23:56:00Z"/>
          <w:rFonts w:ascii="Songti SC" w:eastAsia="Songti SC" w:hAnsi="Palatino" w:cs="Songti SC"/>
          <w:sz w:val="26"/>
          <w:szCs w:val="26"/>
          <w:rPrChange w:id="436" w:author="Ma, Lin" w:date="2021-05-12T23:56:00Z">
            <w:rPr>
              <w:ins w:id="437" w:author="Ma, Lin" w:date="2021-05-12T23:56:00Z"/>
              <w:rFonts w:ascii="PingFang SC" w:eastAsia="PingFang SC" w:cs="PingFang SC"/>
              <w:b/>
              <w:bCs/>
              <w:sz w:val="32"/>
              <w:szCs w:val="32"/>
            </w:rPr>
          </w:rPrChange>
        </w:rPr>
      </w:pPr>
      <w:ins w:id="438" w:author="Ma, Lin" w:date="2021-05-12T23:56:00Z">
        <w:r>
          <w:rPr>
            <w:rFonts w:ascii="PingFang SC" w:eastAsia="PingFang SC" w:cs="PingFang SC" w:hint="eastAsia"/>
            <w:b/>
            <w:bCs/>
            <w:sz w:val="32"/>
            <w:szCs w:val="32"/>
          </w:rPr>
          <w:t>“</w:t>
        </w:r>
        <w:r>
          <w:rPr>
            <w:rFonts w:ascii="PingFang SC" w:eastAsia="PingFang SC" w:cs="PingFang SC"/>
            <w:b/>
            <w:bCs/>
            <w:sz w:val="32"/>
            <w:szCs w:val="32"/>
          </w:rPr>
          <w:t>0113</w:t>
        </w:r>
        <w:r>
          <w:rPr>
            <w:rFonts w:ascii="PingFang SC" w:eastAsia="PingFang SC" w:cs="PingFang SC" w:hint="eastAsia"/>
            <w:b/>
            <w:bCs/>
            <w:sz w:val="32"/>
            <w:szCs w:val="32"/>
          </w:rPr>
          <w:t>，你好，我是派单A</w:t>
        </w:r>
        <w:r>
          <w:rPr>
            <w:rFonts w:ascii="PingFang SC" w:eastAsia="PingFang SC" w:cs="PingFang SC"/>
            <w:b/>
            <w:bCs/>
            <w:sz w:val="32"/>
            <w:szCs w:val="32"/>
          </w:rPr>
          <w:t>I</w:t>
        </w:r>
        <w:r>
          <w:rPr>
            <w:rFonts w:ascii="PingFang SC" w:eastAsia="PingFang SC" w:cs="PingFang SC" w:hint="eastAsia"/>
            <w:b/>
            <w:bCs/>
            <w:sz w:val="32"/>
            <w:szCs w:val="32"/>
          </w:rPr>
          <w:t>。”</w:t>
        </w:r>
      </w:ins>
    </w:p>
    <w:p w14:paraId="458DB3E8" w14:textId="76F0756E"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39" w:author="Ma, Lin" w:date="2021-05-12T23:59:00Z"/>
          <w:rFonts w:ascii="Songti SC" w:eastAsia="Songti SC" w:hAnsi="Palatino" w:cs="Songti SC"/>
          <w:sz w:val="26"/>
          <w:szCs w:val="26"/>
          <w:rPrChange w:id="440" w:author="Ma, Lin" w:date="2021-05-12T23:59:00Z">
            <w:rPr>
              <w:ins w:id="441" w:author="Ma, Lin" w:date="2021-05-12T23:59:00Z"/>
              <w:rFonts w:ascii="PingFang SC" w:eastAsia="PingFang SC" w:cs="PingFang SC"/>
              <w:b/>
              <w:bCs/>
              <w:sz w:val="32"/>
              <w:szCs w:val="32"/>
            </w:rPr>
          </w:rPrChange>
        </w:rPr>
      </w:pPr>
      <w:ins w:id="442" w:author="Ma, Lin" w:date="2021-05-12T23:58:00Z">
        <w:r>
          <w:rPr>
            <w:rFonts w:ascii="PingFang SC" w:eastAsia="PingFang SC" w:cs="PingFang SC"/>
            <w:b/>
            <w:bCs/>
            <w:sz w:val="32"/>
            <w:szCs w:val="32"/>
          </w:rPr>
          <w:t>“</w:t>
        </w:r>
        <w:r>
          <w:rPr>
            <w:rFonts w:ascii="PingFang SC" w:eastAsia="PingFang SC" w:cs="PingFang SC" w:hint="eastAsia"/>
            <w:b/>
            <w:bCs/>
            <w:sz w:val="32"/>
            <w:szCs w:val="32"/>
          </w:rPr>
          <w:t>我注意到本单已经超时很久，而你的位置并没有错误，现在为你提供个性化语音导路。请在确认自己的楼层后，走向大楼</w:t>
        </w:r>
        <w:r>
          <w:rPr>
            <w:rFonts w:ascii="PingFang SC" w:eastAsia="PingFang SC" w:cs="PingFang SC" w:hint="eastAsia"/>
            <w:b/>
            <w:bCs/>
            <w:sz w:val="32"/>
            <w:szCs w:val="32"/>
          </w:rPr>
          <w:lastRenderedPageBreak/>
          <w:t>西南角，乘坐C电梯</w:t>
        </w:r>
      </w:ins>
      <w:ins w:id="443" w:author="Ma, Lin" w:date="2021-05-13T00:03:00Z">
        <w:r>
          <w:rPr>
            <w:rFonts w:ascii="PingFang SC" w:eastAsia="PingFang SC" w:cs="PingFang SC" w:hint="eastAsia"/>
            <w:b/>
            <w:bCs/>
            <w:sz w:val="32"/>
            <w:szCs w:val="32"/>
          </w:rPr>
          <w:t>至1</w:t>
        </w:r>
        <w:r>
          <w:rPr>
            <w:rFonts w:ascii="PingFang SC" w:eastAsia="PingFang SC" w:cs="PingFang SC"/>
            <w:b/>
            <w:bCs/>
            <w:sz w:val="32"/>
            <w:szCs w:val="32"/>
          </w:rPr>
          <w:t>5</w:t>
        </w:r>
        <w:r>
          <w:rPr>
            <w:rFonts w:ascii="PingFang SC" w:eastAsia="PingFang SC" w:cs="PingFang SC" w:hint="eastAsia"/>
            <w:b/>
            <w:bCs/>
            <w:sz w:val="32"/>
            <w:szCs w:val="32"/>
          </w:rPr>
          <w:t>楼后转向东南角，</w:t>
        </w:r>
        <w:r w:rsidR="00026648">
          <w:rPr>
            <w:rFonts w:ascii="PingFang SC" w:eastAsia="PingFang SC" w:cs="PingFang SC" w:hint="eastAsia"/>
            <w:b/>
            <w:bCs/>
            <w:sz w:val="32"/>
            <w:szCs w:val="32"/>
          </w:rPr>
          <w:t>乘坐E电梯</w:t>
        </w:r>
      </w:ins>
      <w:ins w:id="444" w:author="Ma, Lin" w:date="2021-05-12T23:58:00Z">
        <w:r>
          <w:rPr>
            <w:rFonts w:ascii="PingFang SC" w:eastAsia="PingFang SC" w:cs="PingFang SC" w:hint="eastAsia"/>
            <w:b/>
            <w:bCs/>
            <w:sz w:val="32"/>
            <w:szCs w:val="32"/>
          </w:rPr>
          <w:t>……</w:t>
        </w:r>
      </w:ins>
      <w:ins w:id="445" w:author="Ma, Lin" w:date="2021-05-12T23:59:00Z">
        <w:r>
          <w:rPr>
            <w:rFonts w:ascii="PingFang SC" w:eastAsia="PingFang SC" w:cs="PingFang SC" w:hint="eastAsia"/>
            <w:b/>
            <w:bCs/>
            <w:sz w:val="32"/>
            <w:szCs w:val="32"/>
          </w:rPr>
          <w:t>”</w:t>
        </w:r>
      </w:ins>
    </w:p>
    <w:p w14:paraId="4B4983C9" w14:textId="749E9541"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46" w:author="Ma, Lin" w:date="2021-05-13T00:00:00Z"/>
          <w:rFonts w:ascii="Songti SC" w:eastAsia="Songti SC" w:hAnsi="Palatino" w:cs="Songti SC"/>
          <w:sz w:val="26"/>
          <w:szCs w:val="26"/>
          <w:rPrChange w:id="447" w:author="Ma, Lin" w:date="2021-05-13T00:00:00Z">
            <w:rPr>
              <w:ins w:id="448" w:author="Ma, Lin" w:date="2021-05-13T00:00:00Z"/>
              <w:rFonts w:ascii="PingFang SC" w:eastAsia="PingFang SC" w:cs="PingFang SC"/>
              <w:b/>
              <w:bCs/>
              <w:sz w:val="32"/>
              <w:szCs w:val="32"/>
            </w:rPr>
          </w:rPrChange>
        </w:rPr>
      </w:pPr>
      <w:ins w:id="449" w:author="Ma, Lin" w:date="2021-05-12T23:59:00Z">
        <w:r>
          <w:rPr>
            <w:rFonts w:ascii="PingFang SC" w:eastAsia="PingFang SC" w:cs="PingFang SC" w:hint="eastAsia"/>
            <w:b/>
            <w:bCs/>
            <w:sz w:val="32"/>
            <w:szCs w:val="32"/>
          </w:rPr>
          <w:t>过了几秒，你</w:t>
        </w:r>
      </w:ins>
      <w:ins w:id="450" w:author="Ma, Lin" w:date="2021-05-13T00:03:00Z">
        <w:r>
          <w:rPr>
            <w:rFonts w:ascii="PingFang SC" w:eastAsia="PingFang SC" w:cs="PingFang SC" w:hint="eastAsia"/>
            <w:b/>
            <w:bCs/>
            <w:sz w:val="32"/>
            <w:szCs w:val="32"/>
          </w:rPr>
          <w:t>荧幕</w:t>
        </w:r>
      </w:ins>
      <w:ins w:id="451" w:author="Ma, Lin" w:date="2021-05-12T23:59:00Z">
        <w:r>
          <w:rPr>
            <w:rFonts w:ascii="PingFang SC" w:eastAsia="PingFang SC" w:cs="PingFang SC" w:hint="eastAsia"/>
            <w:b/>
            <w:bCs/>
            <w:sz w:val="32"/>
            <w:szCs w:val="32"/>
          </w:rPr>
          <w:t>上的圆点动了起来，你把分辨率调到最大，看着那个小点按照你的</w:t>
        </w:r>
      </w:ins>
      <w:ins w:id="452" w:author="Ma, Lin" w:date="2021-05-13T00:00:00Z">
        <w:r>
          <w:rPr>
            <w:rFonts w:ascii="PingFang SC" w:eastAsia="PingFang SC" w:cs="PingFang SC" w:hint="eastAsia"/>
            <w:b/>
            <w:bCs/>
            <w:sz w:val="32"/>
            <w:szCs w:val="32"/>
          </w:rPr>
          <w:t>指引穿梭在复杂的迷宫里。</w:t>
        </w:r>
      </w:ins>
    </w:p>
    <w:p w14:paraId="17F24224" w14:textId="21D893C4"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3" w:author="Ma, Lin" w:date="2021-05-13T00:01:00Z"/>
          <w:rFonts w:ascii="Songti SC" w:eastAsia="Songti SC" w:hAnsi="Palatino" w:cs="Songti SC"/>
          <w:sz w:val="26"/>
          <w:szCs w:val="26"/>
          <w:rPrChange w:id="454" w:author="Ma, Lin" w:date="2021-05-13T00:01:00Z">
            <w:rPr>
              <w:ins w:id="455" w:author="Ma, Lin" w:date="2021-05-13T00:01:00Z"/>
              <w:rFonts w:ascii="PingFang SC" w:eastAsia="PingFang SC" w:cs="PingFang SC"/>
              <w:b/>
              <w:bCs/>
              <w:sz w:val="32"/>
              <w:szCs w:val="32"/>
            </w:rPr>
          </w:rPrChange>
        </w:rPr>
      </w:pPr>
      <w:ins w:id="456" w:author="Ma, Lin" w:date="2021-05-13T00:00:00Z">
        <w:r>
          <w:rPr>
            <w:rFonts w:ascii="PingFang SC" w:eastAsia="PingFang SC" w:cs="PingFang SC" w:hint="eastAsia"/>
            <w:b/>
            <w:bCs/>
            <w:sz w:val="32"/>
            <w:szCs w:val="32"/>
          </w:rPr>
          <w:t>终于，派送完成的提示音响起。一个半小时，这是你有史以来经手过的最长的派单时间。你看着面前的圆点，</w:t>
        </w:r>
      </w:ins>
      <w:ins w:id="457" w:author="Ma, Lin" w:date="2021-05-13T00:01:00Z">
        <w:r>
          <w:rPr>
            <w:rFonts w:ascii="PingFang SC" w:eastAsia="PingFang SC" w:cs="PingFang SC" w:hint="eastAsia"/>
            <w:b/>
            <w:bCs/>
            <w:sz w:val="32"/>
            <w:szCs w:val="32"/>
          </w:rPr>
          <w:t>他一直没有移动。他在干什么呢？</w:t>
        </w:r>
      </w:ins>
    </w:p>
    <w:p w14:paraId="0CA98A77" w14:textId="1D4F919F"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58" w:author="Ma, Lin" w:date="2021-05-13T00:02:00Z"/>
          <w:rFonts w:ascii="Songti SC" w:eastAsia="Songti SC" w:hAnsi="Palatino" w:cs="Songti SC"/>
          <w:sz w:val="26"/>
          <w:szCs w:val="26"/>
          <w:rPrChange w:id="459" w:author="Ma, Lin" w:date="2021-05-13T00:02:00Z">
            <w:rPr>
              <w:ins w:id="460" w:author="Ma, Lin" w:date="2021-05-13T00:02:00Z"/>
              <w:rFonts w:ascii="PingFang SC" w:eastAsia="PingFang SC" w:cs="PingFang SC"/>
              <w:b/>
              <w:bCs/>
              <w:sz w:val="32"/>
              <w:szCs w:val="32"/>
            </w:rPr>
          </w:rPrChange>
        </w:rPr>
      </w:pPr>
      <w:ins w:id="461" w:author="Ma, Lin" w:date="2021-05-13T00:01:00Z">
        <w:r>
          <w:rPr>
            <w:rFonts w:ascii="PingFang SC" w:eastAsia="PingFang SC" w:cs="PingFang SC" w:hint="eastAsia"/>
            <w:b/>
            <w:bCs/>
            <w:sz w:val="32"/>
            <w:szCs w:val="32"/>
          </w:rPr>
          <w:t>叮的一声，系统提示，刚才顾客的投诉被删除了。或许他终于得到了顾客的谅解吧。你尝试着，</w:t>
        </w:r>
      </w:ins>
      <w:ins w:id="462" w:author="Ma, Lin" w:date="2021-05-13T00:02:00Z">
        <w:r>
          <w:rPr>
            <w:rFonts w:ascii="PingFang SC" w:eastAsia="PingFang SC" w:cs="PingFang SC" w:hint="eastAsia"/>
            <w:b/>
            <w:bCs/>
            <w:sz w:val="32"/>
            <w:szCs w:val="32"/>
          </w:rPr>
          <w:t>又给他派了一单，这次的目的地简单多了。</w:t>
        </w:r>
      </w:ins>
    </w:p>
    <w:p w14:paraId="10924F84" w14:textId="5A81CA3F" w:rsidR="00ED3D04" w:rsidRPr="00ED3D04" w:rsidRDefault="00ED3D04"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63" w:author="Ma, Lin" w:date="2021-05-12T23:58:00Z"/>
          <w:rFonts w:ascii="Songti SC" w:eastAsia="Songti SC" w:hAnsi="Palatino" w:cs="Songti SC" w:hint="eastAsia"/>
          <w:sz w:val="26"/>
          <w:szCs w:val="26"/>
          <w:rPrChange w:id="464" w:author="Ma, Lin" w:date="2021-05-12T23:58:00Z">
            <w:rPr>
              <w:ins w:id="465" w:author="Ma, Lin" w:date="2021-05-12T23:58:00Z"/>
              <w:rFonts w:ascii="PingFang SC" w:eastAsia="PingFang SC" w:cs="PingFang SC"/>
              <w:b/>
              <w:bCs/>
              <w:sz w:val="32"/>
              <w:szCs w:val="32"/>
            </w:rPr>
          </w:rPrChange>
        </w:rPr>
      </w:pPr>
      <w:ins w:id="466" w:author="Ma, Lin" w:date="2021-05-13T00:02:00Z">
        <w:r>
          <w:rPr>
            <w:rFonts w:ascii="PingFang SC" w:eastAsia="PingFang SC" w:cs="PingFang SC" w:hint="eastAsia"/>
            <w:b/>
            <w:bCs/>
            <w:sz w:val="32"/>
            <w:szCs w:val="32"/>
          </w:rPr>
          <w:t>两秒钟后，系统提示，他接下了新的一单，荧幕上的圆点快速移动着，奔向了下一个目的地。</w:t>
        </w:r>
      </w:ins>
    </w:p>
    <w:p w14:paraId="57E29141" w14:textId="5859F90A" w:rsidR="000C5B11" w:rsidRPr="005960A8" w:rsidDel="00ED3D04"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67" w:author="Ma, Lin" w:date="2021-05-13T00:02:00Z"/>
          <w:rFonts w:ascii="Songti SC" w:eastAsia="Songti SC" w:hAnsi="Palatino" w:cs="Songti SC"/>
          <w:sz w:val="26"/>
          <w:szCs w:val="26"/>
        </w:rPr>
      </w:pPr>
      <w:del w:id="468" w:author="Ma, Lin" w:date="2021-05-13T00:02:00Z">
        <w:r w:rsidRPr="005960A8" w:rsidDel="00ED3D04">
          <w:rPr>
            <w:rFonts w:ascii="PingFang SC" w:eastAsia="PingFang SC" w:cs="PingFang SC" w:hint="eastAsia"/>
            <w:b/>
            <w:bCs/>
            <w:sz w:val="32"/>
            <w:szCs w:val="32"/>
          </w:rPr>
          <w:delText>在你的帮助下完成了送单任务，</w:delText>
        </w:r>
        <w:r w:rsidR="005960A8" w:rsidRPr="005960A8" w:rsidDel="00ED3D04">
          <w:rPr>
            <w:rFonts w:ascii="PingFang SC" w:eastAsia="PingFang SC" w:cs="PingFang SC" w:hint="eastAsia"/>
            <w:b/>
            <w:bCs/>
            <w:sz w:val="32"/>
            <w:szCs w:val="32"/>
          </w:rPr>
          <w:delText>Orlando</w:delText>
        </w:r>
        <w:r w:rsidRPr="005960A8" w:rsidDel="00ED3D04">
          <w:rPr>
            <w:rFonts w:ascii="PingFang SC" w:eastAsia="PingFang SC" w:cs="PingFang SC" w:hint="eastAsia"/>
            <w:b/>
            <w:bCs/>
            <w:sz w:val="32"/>
            <w:szCs w:val="32"/>
          </w:rPr>
          <w:delText>获得了顾客的谅解</w:delText>
        </w:r>
      </w:del>
    </w:p>
    <w:p w14:paraId="44CA23FD" w14:textId="5FD88CB0"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19D383AB" w14:textId="77777777"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sz w:val="26"/>
          <w:szCs w:val="26"/>
          <w:highlight w:val="green"/>
        </w:rPr>
        <w:t>O</w:t>
      </w:r>
      <w:r w:rsidRPr="00C32FA3">
        <w:rPr>
          <w:rFonts w:ascii="Songti SC" w:eastAsia="Songti SC" w:hAnsi="Palatino" w:cs="Songti SC" w:hint="eastAsia"/>
          <w:sz w:val="26"/>
          <w:szCs w:val="26"/>
          <w:highlight w:val="green"/>
        </w:rPr>
        <w:t>线获得【声音】</w:t>
      </w:r>
    </w:p>
    <w:p w14:paraId="626EFA08"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sz w:val="26"/>
          <w:szCs w:val="26"/>
        </w:rPr>
      </w:pPr>
    </w:p>
    <w:p w14:paraId="567AE69D" w14:textId="77777777" w:rsidR="000C5B11" w:rsidRPr="005960A8" w:rsidRDefault="000C5B11"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5960A8">
        <w:rPr>
          <w:rFonts w:ascii="Songti SC" w:eastAsia="Songti SC" w:hAnsi="Palatino" w:cs="Songti SC" w:hint="eastAsia"/>
          <w:sz w:val="26"/>
          <w:szCs w:val="26"/>
        </w:rPr>
        <w:t>否</w:t>
      </w:r>
      <w:r w:rsidRPr="005960A8">
        <w:rPr>
          <w:rFonts w:ascii="Songti SC" w:eastAsia="Songti SC" w:hAnsi="Palatino" w:cs="Songti SC"/>
          <w:sz w:val="26"/>
          <w:szCs w:val="26"/>
        </w:rPr>
        <w:t>-&gt;</w:t>
      </w:r>
    </w:p>
    <w:p w14:paraId="43EDE97B"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V=V</w:t>
      </w:r>
    </w:p>
    <w:p w14:paraId="1922E25C"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lastRenderedPageBreak/>
        <w:t>L=L</w:t>
      </w:r>
    </w:p>
    <w:p w14:paraId="019B5761" w14:textId="417AC444"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O=O</w:t>
      </w:r>
    </w:p>
    <w:p w14:paraId="5B8BC91E" w14:textId="397EB4DF"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5960A8">
        <w:rPr>
          <w:rFonts w:ascii="PingFang SC" w:eastAsia="PingFang SC" w:cs="PingFang SC" w:hint="eastAsia"/>
          <w:b/>
          <w:bCs/>
          <w:sz w:val="32"/>
          <w:szCs w:val="32"/>
        </w:rPr>
        <w:t>送单任务没有完成，不过反正客户也已经投诉了，</w:t>
      </w:r>
      <w:ins w:id="469" w:author="Ma, Lin" w:date="2021-05-12T23:56:00Z">
        <w:r w:rsidR="00ED3D04">
          <w:rPr>
            <w:rFonts w:ascii="PingFang SC" w:eastAsia="PingFang SC" w:cs="PingFang SC" w:hint="eastAsia"/>
            <w:b/>
            <w:bCs/>
            <w:sz w:val="32"/>
            <w:szCs w:val="32"/>
          </w:rPr>
          <w:t>除了</w:t>
        </w:r>
        <w:r w:rsidR="00ED3D04">
          <w:rPr>
            <w:rFonts w:ascii="PingFang SC" w:eastAsia="PingFang SC" w:cs="PingFang SC"/>
            <w:b/>
            <w:bCs/>
            <w:sz w:val="32"/>
            <w:szCs w:val="32"/>
          </w:rPr>
          <w:t>0113</w:t>
        </w:r>
        <w:r w:rsidR="00ED3D04">
          <w:rPr>
            <w:rFonts w:ascii="PingFang SC" w:eastAsia="PingFang SC" w:cs="PingFang SC" w:hint="eastAsia"/>
            <w:b/>
            <w:bCs/>
            <w:sz w:val="32"/>
            <w:szCs w:val="32"/>
          </w:rPr>
          <w:t>的业绩进一步下降了，</w:t>
        </w:r>
      </w:ins>
      <w:r w:rsidRPr="005960A8">
        <w:rPr>
          <w:rFonts w:ascii="PingFang SC" w:eastAsia="PingFang SC" w:cs="PingFang SC" w:hint="eastAsia"/>
          <w:b/>
          <w:bCs/>
          <w:sz w:val="32"/>
          <w:szCs w:val="32"/>
        </w:rPr>
        <w:t>没有任何损失</w:t>
      </w:r>
    </w:p>
    <w:p w14:paraId="4C8665B6" w14:textId="0E7B0F89"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5960A8">
        <w:rPr>
          <w:rFonts w:ascii="Songti SC" w:eastAsia="Songti SC" w:hAnsi="Palatino" w:cs="Songti SC" w:hint="eastAsia"/>
          <w:sz w:val="26"/>
          <w:szCs w:val="26"/>
          <w:highlight w:val="red"/>
        </w:rPr>
        <w:t>进入</w:t>
      </w:r>
      <w:r w:rsidRPr="005960A8">
        <w:rPr>
          <w:rFonts w:ascii="Songti SC" w:eastAsia="Songti SC" w:hAnsi="Palatino" w:cs="Songti SC"/>
          <w:sz w:val="26"/>
          <w:szCs w:val="26"/>
          <w:highlight w:val="red"/>
        </w:rPr>
        <w:t>5</w:t>
      </w:r>
    </w:p>
    <w:p w14:paraId="220FA721" w14:textId="4D8B64D8"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77A893B9" w14:textId="17ECFD28" w:rsidR="000C5B11" w:rsidRDefault="000C5B11" w:rsidP="00047458">
      <w:pPr>
        <w:pStyle w:val="Title"/>
      </w:pPr>
      <w:r>
        <w:lastRenderedPageBreak/>
        <w:t>4</w:t>
      </w:r>
    </w:p>
    <w:p w14:paraId="79B89516" w14:textId="393C579E" w:rsidR="000C5B11" w:rsidRDefault="000C5B11" w:rsidP="005960A8">
      <w:pPr>
        <w:ind w:right="630"/>
      </w:pPr>
    </w:p>
    <w:p w14:paraId="7F2E704F" w14:textId="77777777" w:rsidR="000C5B11" w:rsidRPr="005960A8" w:rsidRDefault="000C5B11" w:rsidP="005960A8">
      <w:pPr>
        <w:tabs>
          <w:tab w:val="left" w:pos="90"/>
        </w:tabs>
        <w:autoSpaceDE w:val="0"/>
        <w:autoSpaceDN w:val="0"/>
        <w:adjustRightInd w:val="0"/>
        <w:ind w:right="630" w:firstLine="495"/>
        <w:rPr>
          <w:rFonts w:ascii="PingFang SC" w:eastAsia="PingFang SC" w:cs="PingFang SC"/>
          <w:color w:val="4472C4" w:themeColor="accent1"/>
        </w:rPr>
      </w:pPr>
      <w:r w:rsidRPr="005960A8">
        <w:rPr>
          <w:rFonts w:ascii="PingFang SC" w:eastAsia="PingFang SC" w:cs="PingFang SC"/>
          <w:color w:val="4472C4" w:themeColor="accent1"/>
        </w:rPr>
        <w:t>L= L-2</w:t>
      </w:r>
    </w:p>
    <w:p w14:paraId="33978FE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8780E25" w14:textId="2E4E7BE8" w:rsidR="000C5B11" w:rsidRP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简历</w:t>
      </w:r>
      <w:r w:rsidRPr="005960A8">
        <w:rPr>
          <w:rFonts w:ascii="PingFang SC" w:eastAsia="PingFang SC" w:cs="PingFang SC"/>
          <w:b/>
          <w:bCs/>
          <w:sz w:val="32"/>
          <w:szCs w:val="32"/>
        </w:rPr>
        <w:t xml:space="preserve"> TBD</w:t>
      </w:r>
      <w:ins w:id="470" w:author="June" w:date="2021-05-10T15:16:00Z">
        <w:r w:rsidR="00F710DE">
          <w:rPr>
            <w:rFonts w:ascii="PingFang SC" w:eastAsia="PingFang SC" w:cs="PingFang SC" w:hint="eastAsia"/>
            <w:b/>
            <w:bCs/>
            <w:sz w:val="32"/>
            <w:szCs w:val="32"/>
          </w:rPr>
          <w:t>：年龄、入职时长、日接单量、超时比例、平均送单时间、日收入、违章次数、保险（受伤）次数、好评率</w:t>
        </w:r>
      </w:ins>
    </w:p>
    <w:p w14:paraId="10C38600" w14:textId="77777777" w:rsidR="000C5B11" w:rsidRDefault="000C5B11" w:rsidP="005960A8">
      <w:pPr>
        <w:tabs>
          <w:tab w:val="left" w:pos="90"/>
        </w:tabs>
        <w:autoSpaceDE w:val="0"/>
        <w:autoSpaceDN w:val="0"/>
        <w:adjustRightInd w:val="0"/>
        <w:ind w:right="630" w:firstLine="495"/>
        <w:rPr>
          <w:rFonts w:ascii="PingFang SC" w:eastAsia="PingFang SC" w:hAnsi="Palatino" w:cs="PingFang SC"/>
        </w:rPr>
      </w:pPr>
    </w:p>
    <w:p w14:paraId="0500C334" w14:textId="77777777" w:rsidR="005960A8" w:rsidRDefault="000C5B11" w:rsidP="005960A8">
      <w:pPr>
        <w:ind w:right="630"/>
        <w:rPr>
          <w:rFonts w:ascii="PingFang SC" w:eastAsia="PingFang SC" w:cs="PingFang SC"/>
          <w:b/>
          <w:bCs/>
          <w:sz w:val="32"/>
          <w:szCs w:val="32"/>
        </w:rPr>
      </w:pPr>
      <w:r w:rsidRPr="005960A8">
        <w:rPr>
          <w:rFonts w:ascii="PingFang SC" w:eastAsia="PingFang SC" w:cs="PingFang SC" w:hint="eastAsia"/>
          <w:b/>
          <w:bCs/>
          <w:sz w:val="32"/>
          <w:szCs w:val="32"/>
        </w:rPr>
        <w:t>在你开除他的时候，系统向你展示了他的相片和资料，这是一个心怀梦想的年轻男孩，正在努力赚钱，想要追求自己的音乐梦想。他是一个孤儿，身世非常悲惨，如果你开除他，他会死路一条。但是如果不开除他，你无法判断他后期业绩是否会提升，而以他现有的业绩，不会给系统带来收益。</w:t>
      </w:r>
    </w:p>
    <w:p w14:paraId="37F85856" w14:textId="22C1EF29" w:rsidR="000C5B11" w:rsidRPr="005960A8" w:rsidRDefault="000C5B11" w:rsidP="005960A8">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5960A8">
        <w:rPr>
          <w:rFonts w:ascii="Palatino" w:eastAsia="PingFang SC" w:hAnsi="Palatino" w:cs="Palatino" w:hint="eastAsia"/>
          <w:sz w:val="26"/>
          <w:szCs w:val="26"/>
          <w:highlight w:val="yellow"/>
        </w:rPr>
        <w:t>你是否继续开除？</w:t>
      </w:r>
    </w:p>
    <w:p w14:paraId="4D61A6C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7438C6B1" w14:textId="45FBAF05" w:rsid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471" w:author="June" w:date="2021-05-10T15:34:00Z">
        <w:r>
          <w:rPr>
            <w:rFonts w:ascii="Songti SC" w:eastAsia="Songti SC" w:hAnsi="Palatino" w:cs="Songti SC" w:hint="eastAsia"/>
            <w:sz w:val="26"/>
            <w:szCs w:val="26"/>
          </w:rPr>
          <w:t>是</w:t>
        </w:r>
      </w:ins>
      <w:del w:id="472" w:author="June" w:date="2021-05-10T15:34:00Z">
        <w:r w:rsidR="000C5B11" w:rsidDel="005241C7">
          <w:rPr>
            <w:rFonts w:ascii="Songti SC" w:eastAsia="Songti SC" w:hAnsi="Palatino" w:cs="Songti SC" w:hint="eastAsia"/>
            <w:sz w:val="26"/>
            <w:szCs w:val="26"/>
          </w:rPr>
          <w:delText>开除</w:delText>
        </w:r>
      </w:del>
      <w:r w:rsidR="000C5B11" w:rsidRPr="005960A8">
        <w:rPr>
          <w:rFonts w:ascii="Songti SC" w:eastAsia="Songti SC" w:hAnsi="Palatino" w:cs="Songti SC"/>
          <w:sz w:val="26"/>
          <w:szCs w:val="26"/>
        </w:rPr>
        <w:t xml:space="preserve"> -&gt; </w:t>
      </w:r>
    </w:p>
    <w:p w14:paraId="3647B101" w14:textId="6C87A8F8" w:rsidR="000C5B11" w:rsidRPr="005960A8" w:rsidRDefault="005960A8"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5960A8">
        <w:rPr>
          <w:rFonts w:ascii="Songti SC" w:eastAsia="Songti SC" w:hAnsi="Palatino" w:cs="Songti SC" w:hint="eastAsia"/>
          <w:color w:val="FFFFFF" w:themeColor="background1"/>
          <w:sz w:val="26"/>
          <w:szCs w:val="26"/>
          <w:highlight w:val="red"/>
        </w:rPr>
        <w:t>进入</w:t>
      </w:r>
      <w:ins w:id="473" w:author="June" w:date="2021-05-10T23:58:00Z">
        <w:r w:rsidR="000A5C17">
          <w:rPr>
            <w:rFonts w:ascii="Songti SC" w:eastAsia="Songti SC" w:hAnsi="Palatino" w:cs="Songti SC"/>
            <w:color w:val="FFFFFF" w:themeColor="background1"/>
            <w:sz w:val="26"/>
            <w:szCs w:val="26"/>
            <w:highlight w:val="red"/>
          </w:rPr>
          <w:t>E</w:t>
        </w:r>
      </w:ins>
      <w:del w:id="474" w:author="June" w:date="2021-05-10T23:58:00Z">
        <w:r w:rsidR="000C5B11" w:rsidRPr="005960A8" w:rsidDel="000A5C17">
          <w:rPr>
            <w:rFonts w:ascii="Songti SC" w:eastAsia="Songti SC" w:hAnsi="Palatino" w:cs="Songti SC"/>
            <w:color w:val="FFFFFF" w:themeColor="background1"/>
            <w:sz w:val="26"/>
            <w:szCs w:val="26"/>
            <w:highlight w:val="red"/>
          </w:rPr>
          <w:delText>e</w:delText>
        </w:r>
      </w:del>
      <w:r w:rsidR="000C5B11" w:rsidRPr="005960A8">
        <w:rPr>
          <w:rFonts w:ascii="Songti SC" w:eastAsia="Songti SC" w:hAnsi="Palatino" w:cs="Songti SC"/>
          <w:color w:val="FFFFFF" w:themeColor="background1"/>
          <w:sz w:val="26"/>
          <w:szCs w:val="26"/>
          <w:highlight w:val="red"/>
        </w:rPr>
        <w:t>nding 2</w:t>
      </w:r>
    </w:p>
    <w:p w14:paraId="775E3A3E"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74ED5647" w14:textId="6DD6EB90" w:rsidR="000C5B11" w:rsidRPr="005960A8" w:rsidRDefault="005241C7" w:rsidP="005960A8">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475" w:author="June" w:date="2021-05-10T15:34:00Z">
        <w:r>
          <w:rPr>
            <w:rFonts w:ascii="Songti SC" w:eastAsia="Songti SC" w:hAnsi="Palatino" w:cs="Songti SC" w:hint="eastAsia"/>
            <w:sz w:val="26"/>
            <w:szCs w:val="26"/>
          </w:rPr>
          <w:t>否</w:t>
        </w:r>
      </w:ins>
      <w:del w:id="476" w:author="June" w:date="2021-05-10T15:34:00Z">
        <w:r w:rsidR="000C5B11" w:rsidDel="005241C7">
          <w:rPr>
            <w:rFonts w:ascii="Songti SC" w:eastAsia="Songti SC" w:hAnsi="Palatino" w:cs="Songti SC" w:hint="eastAsia"/>
            <w:sz w:val="26"/>
            <w:szCs w:val="26"/>
          </w:rPr>
          <w:delText>不开除</w:delText>
        </w:r>
      </w:del>
      <w:ins w:id="477" w:author="June" w:date="2021-05-10T15:34:00Z">
        <w:r>
          <w:rPr>
            <w:rFonts w:ascii="Songti SC" w:eastAsia="Songti SC" w:hAnsi="Palatino" w:cs="Songti SC" w:hint="eastAsia"/>
            <w:sz w:val="26"/>
            <w:szCs w:val="26"/>
          </w:rPr>
          <w:t xml:space="preserve"> </w:t>
        </w:r>
      </w:ins>
      <w:r w:rsidR="000C5B11" w:rsidRPr="005960A8">
        <w:rPr>
          <w:rFonts w:ascii="Songti SC" w:eastAsia="Songti SC" w:hAnsi="Palatino" w:cs="Songti SC"/>
          <w:sz w:val="26"/>
          <w:szCs w:val="26"/>
        </w:rPr>
        <w:t xml:space="preserve">-&gt; </w:t>
      </w:r>
    </w:p>
    <w:p w14:paraId="5013E870" w14:textId="77777777" w:rsidR="000C5B11" w:rsidRPr="005960A8"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5960A8">
        <w:rPr>
          <w:rFonts w:ascii="Songti SC" w:eastAsia="Songti SC" w:hAnsi="Palatino" w:cs="Songti SC"/>
          <w:color w:val="4472C4" w:themeColor="accent1"/>
          <w:sz w:val="26"/>
          <w:szCs w:val="26"/>
        </w:rPr>
        <w:t>L= L+1</w:t>
      </w:r>
    </w:p>
    <w:p w14:paraId="5AFA0E28" w14:textId="51A53CA2" w:rsidR="000C5B11" w:rsidRPr="00C32FA3" w:rsidRDefault="000C5B11" w:rsidP="005960A8">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00C32FA3" w:rsidRPr="00C32FA3">
        <w:rPr>
          <w:rFonts w:ascii="Songti SC" w:eastAsia="Songti SC" w:hAnsi="Palatino" w:cs="Songti SC" w:hint="eastAsia"/>
          <w:sz w:val="26"/>
          <w:szCs w:val="26"/>
          <w:highlight w:val="red"/>
        </w:rPr>
        <w:t>5</w:t>
      </w:r>
    </w:p>
    <w:p w14:paraId="323638E9" w14:textId="653212D1"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37ADAD3" w14:textId="682CD407" w:rsidR="000C5B11" w:rsidRDefault="000C5B11" w:rsidP="00047458">
      <w:pPr>
        <w:pStyle w:val="Title"/>
      </w:pPr>
      <w:r>
        <w:lastRenderedPageBreak/>
        <w:t>5</w:t>
      </w:r>
    </w:p>
    <w:p w14:paraId="768BB1B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7B29BA00" w14:textId="4CED9E5C" w:rsidR="000C5B11" w:rsidRPr="00C32FA3" w:rsidRDefault="000C5B11" w:rsidP="00C32FA3">
      <w:pPr>
        <w:ind w:right="630"/>
        <w:rPr>
          <w:rFonts w:ascii="PingFang SC" w:eastAsia="PingFang SC" w:cs="PingFang SC"/>
          <w:b/>
          <w:bCs/>
          <w:sz w:val="32"/>
          <w:szCs w:val="32"/>
        </w:rPr>
      </w:pPr>
      <w:del w:id="478" w:author="Ma, Lin" w:date="2021-05-12T23:56:00Z">
        <w:r w:rsidRPr="00C32FA3" w:rsidDel="00ED3D04">
          <w:rPr>
            <w:rFonts w:ascii="PingFang SC" w:eastAsia="PingFang SC" w:cs="PingFang SC" w:hint="eastAsia"/>
            <w:b/>
            <w:bCs/>
            <w:sz w:val="32"/>
            <w:szCs w:val="32"/>
          </w:rPr>
          <w:delText>在你的帮助下他完成了当天的送单任务。</w:delText>
        </w:r>
      </w:del>
      <w:r w:rsidRPr="00C32FA3">
        <w:rPr>
          <w:rFonts w:ascii="PingFang SC" w:eastAsia="PingFang SC" w:cs="PingFang SC" w:hint="eastAsia"/>
          <w:b/>
          <w:bCs/>
          <w:sz w:val="32"/>
          <w:szCs w:val="32"/>
        </w:rPr>
        <w:t>由于你留下了这个年轻人，他进入了你的特别关注里，你知道了他除了跑单员代号外的名字，叫做</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 </w:t>
      </w:r>
      <w:r w:rsidRPr="00C32FA3">
        <w:rPr>
          <w:rFonts w:ascii="PingFang SC" w:eastAsia="PingFang SC" w:cs="PingFang SC"/>
          <w:b/>
          <w:bCs/>
          <w:sz w:val="32"/>
          <w:szCs w:val="32"/>
        </w:rPr>
        <w:t>Bloom</w:t>
      </w:r>
      <w:r w:rsidRPr="00C32FA3">
        <w:rPr>
          <w:rFonts w:ascii="PingFang SC" w:eastAsia="PingFang SC" w:cs="PingFang SC" w:hint="eastAsia"/>
          <w:b/>
          <w:bCs/>
          <w:sz w:val="32"/>
          <w:szCs w:val="32"/>
        </w:rPr>
        <w:t>。又过了一天，你照例开始工作，给他派了不多的单，但你发现今天</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的送单速度突然有了大幅度提高。</w:t>
      </w:r>
    </w:p>
    <w:p w14:paraId="215C0F3F" w14:textId="0A09411B" w:rsidR="000C5B11" w:rsidRPr="000A5C17"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rPr>
      </w:pPr>
      <w:r w:rsidRPr="000A5C17">
        <w:rPr>
          <w:rFonts w:ascii="Palatino" w:eastAsia="PingFang SC" w:hAnsi="Palatino" w:cs="Palatino" w:hint="eastAsia"/>
          <w:sz w:val="26"/>
          <w:szCs w:val="26"/>
          <w:highlight w:val="yellow"/>
        </w:rPr>
        <w:t>请问你是否通过监控去查看这个年轻人是如何提高自己的速度的？</w:t>
      </w:r>
    </w:p>
    <w:p w14:paraId="1A05C0D7" w14:textId="5526A45F"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79"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80"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481" w:author="June" w:date="2021-05-10T23:52:00Z">
            <w:rPr>
              <w:rFonts w:ascii="Songti SC" w:eastAsia="Songti SC" w:hAnsi="Palatino" w:cs="Songti SC"/>
              <w:b/>
              <w:bCs/>
              <w:sz w:val="26"/>
              <w:szCs w:val="26"/>
            </w:rPr>
          </w:rPrChange>
        </w:rPr>
        <w:t>-&gt;</w:t>
      </w:r>
    </w:p>
    <w:p w14:paraId="69C3BD7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green"/>
        </w:rPr>
      </w:pPr>
      <w:r w:rsidRPr="00C32FA3">
        <w:rPr>
          <w:rFonts w:ascii="Songti SC" w:eastAsia="Songti SC" w:hAnsi="Palatino" w:cs="Songti SC" w:hint="eastAsia"/>
          <w:sz w:val="26"/>
          <w:szCs w:val="26"/>
          <w:highlight w:val="green"/>
        </w:rPr>
        <w:t>获得</w:t>
      </w:r>
      <w:r w:rsidRPr="00C32FA3">
        <w:rPr>
          <w:rFonts w:ascii="Songti SC" w:eastAsia="Songti SC" w:hAnsi="Palatino" w:cs="Songti SC"/>
          <w:sz w:val="26"/>
          <w:szCs w:val="26"/>
          <w:highlight w:val="green"/>
        </w:rPr>
        <w:t xml:space="preserve">O </w:t>
      </w:r>
      <w:r w:rsidRPr="00C32FA3">
        <w:rPr>
          <w:rFonts w:ascii="Songti SC" w:eastAsia="Songti SC" w:hAnsi="Palatino" w:cs="Songti SC" w:hint="eastAsia"/>
          <w:sz w:val="26"/>
          <w:szCs w:val="26"/>
          <w:highlight w:val="green"/>
        </w:rPr>
        <w:t>照片</w:t>
      </w:r>
    </w:p>
    <w:p w14:paraId="154945E5"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370B21BB"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119DDF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L=L+5</w:t>
      </w:r>
    </w:p>
    <w:p w14:paraId="0541B097" w14:textId="5F152C4A" w:rsidR="000C5B11" w:rsidRPr="00C32FA3" w:rsidDel="005541C2"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482" w:author="Ma, Lin" w:date="2021-05-11T22:30:00Z"/>
          <w:rFonts w:ascii="Songti SC" w:eastAsia="Songti SC" w:hAnsi="Palatino" w:cs="Songti SC"/>
          <w:sz w:val="26"/>
          <w:szCs w:val="26"/>
          <w:highlight w:val="green"/>
        </w:rPr>
      </w:pPr>
      <w:del w:id="483" w:author="Ma, Lin" w:date="2021-05-11T22:30:00Z">
        <w:r w:rsidRPr="00C32FA3" w:rsidDel="005541C2">
          <w:rPr>
            <w:rFonts w:ascii="Songti SC" w:eastAsia="Songti SC" w:hAnsi="Palatino" w:cs="Songti SC"/>
            <w:sz w:val="26"/>
            <w:szCs w:val="26"/>
            <w:highlight w:val="green"/>
          </w:rPr>
          <w:delText>O</w:delText>
        </w:r>
        <w:r w:rsidRPr="00C32FA3" w:rsidDel="005541C2">
          <w:rPr>
            <w:rFonts w:ascii="Songti SC" w:eastAsia="Songti SC" w:hAnsi="Palatino" w:cs="Songti SC" w:hint="eastAsia"/>
            <w:sz w:val="26"/>
            <w:szCs w:val="26"/>
            <w:highlight w:val="green"/>
          </w:rPr>
          <w:delText>线获得【画面】</w:delText>
        </w:r>
      </w:del>
    </w:p>
    <w:p w14:paraId="2412AC41" w14:textId="4B90C54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你看到</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在路上骑得飞快，虽然依旧是按照你规划的路线前进，但是说真的，他好像骑得有点太快了</w:t>
      </w:r>
    </w:p>
    <w:p w14:paraId="762B327D" w14:textId="20E9EC4F"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p>
    <w:p w14:paraId="25D9E2DB" w14:textId="0D1DC43C"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484"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485"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486" w:author="June" w:date="2021-05-10T23:52:00Z">
            <w:rPr>
              <w:rFonts w:ascii="Songti SC" w:eastAsia="Songti SC" w:hAnsi="Palatino" w:cs="Songti SC"/>
              <w:b/>
              <w:bCs/>
              <w:sz w:val="26"/>
              <w:szCs w:val="26"/>
            </w:rPr>
          </w:rPrChange>
        </w:rPr>
        <w:t>-&gt;</w:t>
      </w:r>
    </w:p>
    <w:p w14:paraId="32E0AA6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FF6DA4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4689FDAC" w14:textId="27630402"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ins w:id="487" w:author="June" w:date="2021-05-10T17:05:00Z">
        <w:r w:rsidR="00AF7C1D">
          <w:rPr>
            <w:rFonts w:ascii="Songti SC" w:eastAsia="Songti SC" w:hAnsi="Palatino" w:cs="Songti SC"/>
            <w:color w:val="4472C4" w:themeColor="accent1"/>
            <w:sz w:val="26"/>
            <w:szCs w:val="26"/>
          </w:rPr>
          <w:t>-1</w:t>
        </w:r>
      </w:ins>
    </w:p>
    <w:p w14:paraId="681E9119" w14:textId="1A0634B1" w:rsidR="00C32FA3"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C32FA3">
        <w:rPr>
          <w:rFonts w:ascii="Songti SC" w:eastAsia="Songti SC" w:hAnsi="Palatino" w:cs="Songti SC" w:hint="eastAsia"/>
          <w:sz w:val="26"/>
          <w:szCs w:val="26"/>
          <w:highlight w:val="red"/>
        </w:rPr>
        <w:t>进入</w:t>
      </w:r>
      <w:r w:rsidRPr="00C32FA3">
        <w:rPr>
          <w:rFonts w:ascii="Songti SC" w:eastAsia="Songti SC" w:hAnsi="Palatino" w:cs="Songti SC"/>
          <w:sz w:val="26"/>
          <w:szCs w:val="26"/>
          <w:highlight w:val="red"/>
        </w:rPr>
        <w:t>6</w:t>
      </w:r>
      <w:r w:rsidR="00C32FA3" w:rsidRPr="00C32FA3">
        <w:rPr>
          <w:rFonts w:ascii="Songti SC" w:eastAsia="Songti SC" w:hAnsi="Palatino" w:cs="Songti SC"/>
          <w:sz w:val="26"/>
          <w:szCs w:val="26"/>
          <w:highlight w:val="red"/>
        </w:rPr>
        <w:br w:type="page"/>
      </w:r>
    </w:p>
    <w:p w14:paraId="606F46BC" w14:textId="2C3342FC" w:rsidR="000C5B11" w:rsidRDefault="000C5B11" w:rsidP="00047458">
      <w:pPr>
        <w:pStyle w:val="Title"/>
      </w:pPr>
      <w:r>
        <w:lastRenderedPageBreak/>
        <w:t>6</w:t>
      </w:r>
    </w:p>
    <w:p w14:paraId="114A899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你疑惑不解地检查了</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电动车的数据，发现每公里的行驶速度超过了系统的限定速度——他电动车的限速系统坏了！</w:t>
      </w:r>
    </w:p>
    <w:p w14:paraId="738CA2A4" w14:textId="77777777"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好处是，他现在可以骑得更快了，所以他能够接到更多的单，更快的送达，按照现在的速度，他的接单能力也提升了。</w:t>
      </w:r>
    </w:p>
    <w:p w14:paraId="75487066" w14:textId="62F4A88B"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但是不好</w:t>
      </w:r>
      <w:ins w:id="488" w:author="June" w:date="2021-05-10T21:16:00Z">
        <w:r w:rsidR="0043274D">
          <w:rPr>
            <w:rFonts w:ascii="PingFang SC" w:eastAsia="PingFang SC" w:cs="PingFang SC" w:hint="eastAsia"/>
            <w:b/>
            <w:bCs/>
            <w:sz w:val="32"/>
            <w:szCs w:val="32"/>
          </w:rPr>
          <w:t>之</w:t>
        </w:r>
      </w:ins>
      <w:r w:rsidRPr="00C32FA3">
        <w:rPr>
          <w:rFonts w:ascii="PingFang SC" w:eastAsia="PingFang SC" w:cs="PingFang SC" w:hint="eastAsia"/>
          <w:b/>
          <w:bCs/>
          <w:sz w:val="32"/>
          <w:szCs w:val="32"/>
        </w:rPr>
        <w:t>处是，现在他在路上的危险性也增加了。</w:t>
      </w:r>
    </w:p>
    <w:p w14:paraId="489DA0E5" w14:textId="42B7D865" w:rsidR="000C5B11" w:rsidRP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不过如果你上报系统，系统可以更改所有骑手的限速速度，这样能够让每一个骑手都接到更多的单，系统的利润会增加，他们每个人的收入也会增加，而且</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的行为看起来也不是那么违规了。</w:t>
      </w:r>
      <w:del w:id="489" w:author="June" w:date="2021-05-10T21:16:00Z">
        <w:r w:rsidRPr="00C32FA3" w:rsidDel="0043274D">
          <w:rPr>
            <w:rFonts w:ascii="PingFang SC" w:eastAsia="PingFang SC" w:cs="PingFang SC" w:hint="eastAsia"/>
            <w:b/>
            <w:bCs/>
            <w:sz w:val="32"/>
            <w:szCs w:val="32"/>
          </w:rPr>
          <w:delText>不好</w:delText>
        </w:r>
      </w:del>
      <w:ins w:id="490" w:author="June" w:date="2021-05-10T21:16:00Z">
        <w:r w:rsidR="0043274D">
          <w:rPr>
            <w:rFonts w:ascii="PingFang SC" w:eastAsia="PingFang SC" w:cs="PingFang SC" w:hint="eastAsia"/>
            <w:b/>
            <w:bCs/>
            <w:sz w:val="32"/>
            <w:szCs w:val="32"/>
          </w:rPr>
          <w:t>坏</w:t>
        </w:r>
      </w:ins>
      <w:r w:rsidRPr="00C32FA3">
        <w:rPr>
          <w:rFonts w:ascii="PingFang SC" w:eastAsia="PingFang SC" w:cs="PingFang SC" w:hint="eastAsia"/>
          <w:b/>
          <w:bCs/>
          <w:sz w:val="32"/>
          <w:szCs w:val="32"/>
        </w:rPr>
        <w:t>处是，危险当然会增加，而且</w:t>
      </w:r>
      <w:r w:rsidRPr="00C32FA3">
        <w:rPr>
          <w:rFonts w:ascii="PingFang SC" w:eastAsia="PingFang SC" w:cs="PingFang SC"/>
          <w:b/>
          <w:bCs/>
          <w:sz w:val="32"/>
          <w:szCs w:val="32"/>
        </w:rPr>
        <w:t>Orlando</w:t>
      </w:r>
      <w:ins w:id="491" w:author="June" w:date="2021-05-10T21:17:00Z">
        <w:r w:rsidR="0043274D">
          <w:rPr>
            <w:rFonts w:ascii="PingFang SC" w:eastAsia="PingFang SC" w:cs="PingFang SC" w:hint="eastAsia"/>
            <w:b/>
            <w:bCs/>
            <w:sz w:val="32"/>
            <w:szCs w:val="32"/>
          </w:rPr>
          <w:t>也</w:t>
        </w:r>
      </w:ins>
      <w:r w:rsidRPr="00C32FA3">
        <w:rPr>
          <w:rFonts w:ascii="PingFang SC" w:eastAsia="PingFang SC" w:cs="PingFang SC" w:hint="eastAsia"/>
          <w:b/>
          <w:bCs/>
          <w:sz w:val="32"/>
          <w:szCs w:val="32"/>
        </w:rPr>
        <w:t>可能又会变成地区的最后一名。</w:t>
      </w:r>
    </w:p>
    <w:p w14:paraId="3E80C310" w14:textId="2171F3A2"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492" w:author="June" w:date="2021-05-10T15:34:00Z">
        <w:r w:rsidRPr="00C32FA3" w:rsidDel="005241C7">
          <w:rPr>
            <w:rFonts w:ascii="Palatino" w:eastAsia="PingFang SC" w:hAnsi="Palatino" w:cs="Palatino" w:hint="eastAsia"/>
            <w:sz w:val="26"/>
            <w:szCs w:val="26"/>
            <w:highlight w:val="yellow"/>
          </w:rPr>
          <w:delText>你会怎么做</w:delText>
        </w:r>
      </w:del>
      <w:ins w:id="493" w:author="June" w:date="2021-05-10T15:34:00Z">
        <w:r w:rsidR="005241C7">
          <w:rPr>
            <w:rFonts w:ascii="Palatino" w:eastAsia="PingFang SC" w:hAnsi="Palatino" w:cs="Palatino" w:hint="eastAsia"/>
            <w:sz w:val="26"/>
            <w:szCs w:val="26"/>
            <w:highlight w:val="yellow"/>
          </w:rPr>
          <w:t>请问你是否将</w:t>
        </w:r>
      </w:ins>
      <w:ins w:id="494" w:author="June" w:date="2021-05-10T15:35:00Z">
        <w:r w:rsidR="00D91FC4">
          <w:rPr>
            <w:rFonts w:ascii="Palatino" w:eastAsia="PingFang SC" w:hAnsi="Palatino" w:cs="Palatino" w:hint="eastAsia"/>
            <w:sz w:val="26"/>
            <w:szCs w:val="26"/>
            <w:highlight w:val="yellow"/>
          </w:rPr>
          <w:t>这个提升收入方案上报系统</w:t>
        </w:r>
      </w:ins>
      <w:r w:rsidRPr="00C32FA3">
        <w:rPr>
          <w:rFonts w:ascii="Palatino" w:eastAsia="PingFang SC" w:hAnsi="Palatino" w:cs="Palatino" w:hint="eastAsia"/>
          <w:sz w:val="26"/>
          <w:szCs w:val="26"/>
          <w:highlight w:val="yellow"/>
        </w:rPr>
        <w:t>？</w:t>
      </w:r>
    </w:p>
    <w:p w14:paraId="038EB5CA" w14:textId="7B590795" w:rsidR="00C32FA3" w:rsidRPr="000A5C17"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495" w:author="June" w:date="2021-05-10T17:07:00Z"/>
          <w:rFonts w:ascii="Songti SC" w:eastAsia="Songti SC" w:hAnsi="Palatino" w:cs="Songti SC"/>
          <w:sz w:val="26"/>
          <w:szCs w:val="26"/>
          <w:rPrChange w:id="496" w:author="June" w:date="2021-05-10T23:52:00Z">
            <w:rPr>
              <w:ins w:id="497" w:author="June" w:date="2021-05-10T17:07:00Z"/>
              <w:rFonts w:ascii="Songti SC" w:eastAsia="Songti SC" w:hAnsi="Palatino" w:cs="Songti SC"/>
              <w:b/>
              <w:bCs/>
              <w:sz w:val="26"/>
              <w:szCs w:val="26"/>
            </w:rPr>
          </w:rPrChange>
        </w:rPr>
      </w:pPr>
      <w:ins w:id="498" w:author="June" w:date="2021-05-10T15:35:00Z">
        <w:r w:rsidRPr="000A5C17">
          <w:rPr>
            <w:rFonts w:ascii="Songti SC" w:eastAsia="Songti SC" w:hAnsi="Palatino" w:cs="Songti SC" w:hint="eastAsia"/>
            <w:sz w:val="26"/>
            <w:szCs w:val="26"/>
            <w:rPrChange w:id="499" w:author="June" w:date="2021-05-10T23:52:00Z">
              <w:rPr>
                <w:rFonts w:ascii="Songti SC" w:eastAsia="Songti SC" w:hAnsi="Palatino" w:cs="Songti SC" w:hint="eastAsia"/>
                <w:b/>
                <w:bCs/>
                <w:sz w:val="26"/>
                <w:szCs w:val="26"/>
              </w:rPr>
            </w:rPrChange>
          </w:rPr>
          <w:t>是</w:t>
        </w:r>
      </w:ins>
      <w:del w:id="500" w:author="June" w:date="2021-05-10T15:35:00Z">
        <w:r w:rsidR="000C5B11" w:rsidRPr="000A5C17" w:rsidDel="00D91FC4">
          <w:rPr>
            <w:rFonts w:ascii="Songti SC" w:eastAsia="Songti SC" w:hAnsi="Palatino" w:cs="Songti SC" w:hint="eastAsia"/>
            <w:sz w:val="26"/>
            <w:szCs w:val="26"/>
            <w:rPrChange w:id="501" w:author="June" w:date="2021-05-10T23:52:00Z">
              <w:rPr>
                <w:rFonts w:ascii="Songti SC" w:eastAsia="Songti SC" w:hAnsi="Palatino" w:cs="Songti SC" w:hint="eastAsia"/>
                <w:b/>
                <w:bCs/>
                <w:sz w:val="26"/>
                <w:szCs w:val="26"/>
              </w:rPr>
            </w:rPrChange>
          </w:rPr>
          <w:delText>上报</w:delText>
        </w:r>
      </w:del>
      <w:r w:rsidR="000C5B11" w:rsidRPr="000A5C17">
        <w:rPr>
          <w:rFonts w:ascii="Songti SC" w:eastAsia="Songti SC" w:hAnsi="Palatino" w:cs="Songti SC"/>
          <w:sz w:val="26"/>
          <w:szCs w:val="26"/>
          <w:rPrChange w:id="502" w:author="June" w:date="2021-05-10T23:52:00Z">
            <w:rPr>
              <w:rFonts w:ascii="Songti SC" w:eastAsia="Songti SC" w:hAnsi="Palatino" w:cs="Songti SC"/>
              <w:b/>
              <w:bCs/>
              <w:sz w:val="26"/>
              <w:szCs w:val="26"/>
            </w:rPr>
          </w:rPrChange>
        </w:rPr>
        <w:t>-&gt;</w:t>
      </w:r>
    </w:p>
    <w:p w14:paraId="2184D884" w14:textId="1F85266D" w:rsidR="001C0737" w:rsidRPr="001C0737" w:rsidRDefault="001C0737">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sz w:val="26"/>
          <w:szCs w:val="26"/>
          <w:rPrChange w:id="503" w:author="June" w:date="2021-05-10T17:07:00Z">
            <w:rPr>
              <w:rFonts w:ascii="Songti SC" w:eastAsia="Songti SC" w:hAnsi="Palatino" w:cs="Songti SC"/>
              <w:b/>
              <w:bCs/>
              <w:sz w:val="26"/>
              <w:szCs w:val="26"/>
            </w:rPr>
          </w:rPrChange>
        </w:rPr>
        <w:pPrChange w:id="504" w:author="June" w:date="2021-05-10T17:07: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505" w:author="June" w:date="2021-05-10T17:07:00Z">
        <w:r w:rsidRPr="001C0737">
          <w:rPr>
            <w:rFonts w:ascii="Songti SC" w:eastAsia="Songti SC" w:hAnsi="Palatino" w:cs="Songti SC"/>
            <w:color w:val="4472C4"/>
            <w:sz w:val="26"/>
            <w:szCs w:val="26"/>
            <w:rPrChange w:id="506" w:author="June" w:date="2021-05-10T17:07:00Z">
              <w:rPr>
                <w:rFonts w:ascii="Songti SC" w:eastAsia="Songti SC" w:hAnsi="Palatino" w:cs="Songti SC"/>
                <w:b/>
                <w:bCs/>
                <w:sz w:val="26"/>
                <w:szCs w:val="26"/>
              </w:rPr>
            </w:rPrChange>
          </w:rPr>
          <w:t>L=L-1</w:t>
        </w:r>
      </w:ins>
    </w:p>
    <w:p w14:paraId="50903391" w14:textId="23DA921A"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del w:id="507" w:author="June" w:date="2021-05-10T23:58:00Z">
        <w:r w:rsidRPr="00C32FA3" w:rsidDel="000A5C17">
          <w:rPr>
            <w:rFonts w:ascii="Songti SC" w:eastAsia="Songti SC" w:hAnsi="Palatino" w:cs="Songti SC"/>
            <w:b/>
            <w:bCs/>
            <w:color w:val="FFFFFF" w:themeColor="background1"/>
            <w:sz w:val="26"/>
            <w:szCs w:val="26"/>
            <w:highlight w:val="red"/>
          </w:rPr>
          <w:delText>e</w:delText>
        </w:r>
      </w:del>
      <w:ins w:id="508" w:author="June" w:date="2021-05-10T23:58:00Z">
        <w:r w:rsidR="000A5C17">
          <w:rPr>
            <w:rFonts w:ascii="Songti SC" w:eastAsia="Songti SC" w:hAnsi="Palatino" w:cs="Songti SC"/>
            <w:b/>
            <w:bCs/>
            <w:color w:val="FFFFFF" w:themeColor="background1"/>
            <w:sz w:val="26"/>
            <w:szCs w:val="26"/>
            <w:highlight w:val="red"/>
          </w:rPr>
          <w:t>E</w:t>
        </w:r>
      </w:ins>
      <w:r w:rsidRPr="00C32FA3">
        <w:rPr>
          <w:rFonts w:ascii="Songti SC" w:eastAsia="Songti SC" w:hAnsi="Palatino" w:cs="Songti SC"/>
          <w:b/>
          <w:bCs/>
          <w:color w:val="FFFFFF" w:themeColor="background1"/>
          <w:sz w:val="26"/>
          <w:szCs w:val="26"/>
          <w:highlight w:val="red"/>
        </w:rPr>
        <w:t>nding 4</w:t>
      </w:r>
    </w:p>
    <w:p w14:paraId="471725B4" w14:textId="697CE1B3" w:rsidR="000C5B11" w:rsidRPr="000A5C17" w:rsidRDefault="00D91FC4"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09" w:author="June" w:date="2021-05-10T23:52:00Z">
            <w:rPr>
              <w:rFonts w:ascii="Songti SC" w:eastAsia="Songti SC" w:hAnsi="Palatino" w:cs="Songti SC"/>
              <w:b/>
              <w:bCs/>
              <w:sz w:val="26"/>
              <w:szCs w:val="26"/>
            </w:rPr>
          </w:rPrChange>
        </w:rPr>
      </w:pPr>
      <w:ins w:id="510" w:author="June" w:date="2021-05-10T15:35:00Z">
        <w:r w:rsidRPr="000A5C17">
          <w:rPr>
            <w:rFonts w:ascii="Songti SC" w:eastAsia="Songti SC" w:hAnsi="Palatino" w:cs="Songti SC" w:hint="eastAsia"/>
            <w:sz w:val="26"/>
            <w:szCs w:val="26"/>
            <w:rPrChange w:id="511" w:author="June" w:date="2021-05-10T23:52:00Z">
              <w:rPr>
                <w:rFonts w:ascii="Songti SC" w:eastAsia="Songti SC" w:hAnsi="Palatino" w:cs="Songti SC" w:hint="eastAsia"/>
                <w:b/>
                <w:bCs/>
                <w:sz w:val="26"/>
                <w:szCs w:val="26"/>
              </w:rPr>
            </w:rPrChange>
          </w:rPr>
          <w:t>否</w:t>
        </w:r>
      </w:ins>
      <w:del w:id="512" w:author="June" w:date="2021-05-10T15:35:00Z">
        <w:r w:rsidR="000C5B11" w:rsidRPr="000A5C17" w:rsidDel="00D91FC4">
          <w:rPr>
            <w:rFonts w:ascii="Songti SC" w:eastAsia="Songti SC" w:hAnsi="Palatino" w:cs="Songti SC" w:hint="eastAsia"/>
            <w:sz w:val="26"/>
            <w:szCs w:val="26"/>
            <w:rPrChange w:id="513" w:author="June" w:date="2021-05-10T23:52:00Z">
              <w:rPr>
                <w:rFonts w:ascii="Songti SC" w:eastAsia="Songti SC" w:hAnsi="Palatino" w:cs="Songti SC" w:hint="eastAsia"/>
                <w:b/>
                <w:bCs/>
                <w:sz w:val="26"/>
                <w:szCs w:val="26"/>
              </w:rPr>
            </w:rPrChange>
          </w:rPr>
          <w:delText>不上报</w:delText>
        </w:r>
      </w:del>
      <w:r w:rsidR="000C5B11" w:rsidRPr="000A5C17">
        <w:rPr>
          <w:rFonts w:ascii="Songti SC" w:eastAsia="Songti SC" w:hAnsi="Palatino" w:cs="Songti SC"/>
          <w:sz w:val="26"/>
          <w:szCs w:val="26"/>
          <w:rPrChange w:id="514" w:author="June" w:date="2021-05-10T23:52:00Z">
            <w:rPr>
              <w:rFonts w:ascii="Songti SC" w:eastAsia="Songti SC" w:hAnsi="Palatino" w:cs="Songti SC"/>
              <w:b/>
              <w:bCs/>
              <w:sz w:val="26"/>
              <w:szCs w:val="26"/>
            </w:rPr>
          </w:rPrChange>
        </w:rPr>
        <w:t>-&gt;</w:t>
      </w:r>
    </w:p>
    <w:p w14:paraId="5E0E5709"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672DDCA4"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V=V+2</w:t>
      </w:r>
    </w:p>
    <w:p w14:paraId="657680C1"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w:t>
      </w:r>
    </w:p>
    <w:p w14:paraId="0E364BA6"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orders=0</w:t>
      </w:r>
    </w:p>
    <w:p w14:paraId="459D9596" w14:textId="420A0D24"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6-1</w:t>
      </w:r>
    </w:p>
    <w:p w14:paraId="16A708C7" w14:textId="210886F2" w:rsidR="000C5B11" w:rsidRDefault="000C5B11" w:rsidP="005960A8">
      <w:pPr>
        <w:ind w:right="630"/>
        <w:rPr>
          <w:rFonts w:ascii="Songti SC" w:eastAsia="Songti SC" w:cs="Songti SC"/>
          <w:sz w:val="26"/>
          <w:szCs w:val="26"/>
        </w:rPr>
      </w:pPr>
    </w:p>
    <w:p w14:paraId="5F2DC4C8" w14:textId="79E328CF" w:rsidR="000C5B11" w:rsidRDefault="000C5B11" w:rsidP="005960A8">
      <w:pPr>
        <w:ind w:right="630"/>
        <w:rPr>
          <w:rFonts w:ascii="Songti SC" w:eastAsia="Songti SC" w:cs="Songti SC"/>
          <w:sz w:val="26"/>
          <w:szCs w:val="26"/>
        </w:rPr>
      </w:pPr>
      <w:r>
        <w:rPr>
          <w:rFonts w:ascii="Songti SC" w:eastAsia="Songti SC" w:cs="Songti SC"/>
          <w:sz w:val="26"/>
          <w:szCs w:val="26"/>
        </w:rPr>
        <w:br w:type="page"/>
      </w:r>
    </w:p>
    <w:p w14:paraId="1AA18C94" w14:textId="6D2A2ABE" w:rsidR="000C5B11" w:rsidRDefault="000C5B11" w:rsidP="00047458">
      <w:pPr>
        <w:pStyle w:val="Heading1"/>
      </w:pPr>
      <w:r>
        <w:lastRenderedPageBreak/>
        <w:t>6-1</w:t>
      </w:r>
      <w:ins w:id="515" w:author="June" w:date="2021-05-10T15:35:00Z">
        <w:r w:rsidR="00D91FC4">
          <w:t xml:space="preserve"> </w:t>
        </w:r>
        <w:r w:rsidR="00D91FC4">
          <w:rPr>
            <w:rFonts w:hint="eastAsia"/>
          </w:rPr>
          <w:t>加单算法</w:t>
        </w:r>
      </w:ins>
    </w:p>
    <w:p w14:paraId="5E04328F" w14:textId="367C33E3" w:rsidR="000C5B11" w:rsidDel="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16" w:author="Ma, Lin" w:date="2021-05-11T22:31:00Z"/>
          <w:rFonts w:ascii="Songti SC" w:eastAsia="Songti SC" w:cs="Songti SC"/>
          <w:color w:val="4472C4" w:themeColor="accent1"/>
          <w:sz w:val="26"/>
          <w:szCs w:val="26"/>
        </w:rPr>
      </w:pPr>
      <w:ins w:id="517" w:author="Ma, Lin" w:date="2021-05-11T22:32:00Z">
        <w:r>
          <w:rPr>
            <w:rFonts w:ascii="Songti SC" w:eastAsia="Songti SC" w:cs="Songti SC"/>
            <w:color w:val="4472C4" w:themeColor="accent1"/>
            <w:sz w:val="26"/>
            <w:szCs w:val="26"/>
          </w:rPr>
          <w:t>d = days since working</w:t>
        </w:r>
      </w:ins>
      <w:del w:id="518" w:author="Ma, Lin" w:date="2021-05-11T22:31:00Z">
        <w:r w:rsidR="000C5B11" w:rsidRPr="00C32FA3" w:rsidDel="005541C2">
          <w:rPr>
            <w:rFonts w:ascii="Songti SC" w:eastAsia="Songti SC" w:cs="Songti SC" w:hint="eastAsia"/>
            <w:color w:val="4472C4" w:themeColor="accent1"/>
            <w:sz w:val="26"/>
            <w:szCs w:val="26"/>
          </w:rPr>
          <w:delText>o</w:delText>
        </w:r>
        <w:r w:rsidR="000C5B11" w:rsidRPr="00C32FA3" w:rsidDel="005541C2">
          <w:rPr>
            <w:rFonts w:ascii="Songti SC" w:eastAsia="Songti SC" w:cs="Songti SC"/>
            <w:color w:val="4472C4" w:themeColor="accent1"/>
            <w:sz w:val="26"/>
            <w:szCs w:val="26"/>
          </w:rPr>
          <w:delText>rders=orders+10</w:delText>
        </w:r>
      </w:del>
    </w:p>
    <w:p w14:paraId="55DF4934" w14:textId="7208438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19" w:author="Ma, Lin" w:date="2021-05-11T22:32:00Z"/>
          <w:rFonts w:ascii="Songti SC" w:eastAsia="Songti SC" w:cs="Songti SC"/>
          <w:color w:val="4472C4" w:themeColor="accent1"/>
          <w:sz w:val="26"/>
          <w:szCs w:val="26"/>
        </w:rPr>
      </w:pPr>
    </w:p>
    <w:p w14:paraId="4212901E" w14:textId="183A0B38"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0" w:author="Ma, Lin" w:date="2021-05-11T22:33:00Z"/>
          <w:rFonts w:ascii="Songti SC" w:eastAsia="Songti SC" w:cs="Songti SC"/>
          <w:color w:val="4472C4" w:themeColor="accent1"/>
          <w:sz w:val="26"/>
          <w:szCs w:val="26"/>
        </w:rPr>
      </w:pPr>
      <w:ins w:id="521" w:author="Ma, Lin" w:date="2021-05-11T22:32:00Z">
        <w:r>
          <w:rPr>
            <w:rFonts w:ascii="Songti SC" w:eastAsia="Songti SC" w:cs="Songti SC"/>
            <w:color w:val="4472C4" w:themeColor="accent1"/>
            <w:sz w:val="26"/>
            <w:szCs w:val="26"/>
          </w:rPr>
          <w:t xml:space="preserve">h= working </w:t>
        </w:r>
      </w:ins>
      <w:ins w:id="522" w:author="Ma, Lin" w:date="2021-05-11T22:33:00Z">
        <w:r>
          <w:rPr>
            <w:rFonts w:ascii="Songti SC" w:eastAsia="Songti SC" w:cs="Songti SC"/>
            <w:color w:val="4472C4" w:themeColor="accent1"/>
            <w:sz w:val="26"/>
            <w:szCs w:val="26"/>
          </w:rPr>
          <w:t>hours each day</w:t>
        </w:r>
      </w:ins>
    </w:p>
    <w:p w14:paraId="05CD1F84" w14:textId="4A5AD11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3" w:author="Ma, Lin" w:date="2021-05-11T22:33:00Z"/>
          <w:rFonts w:ascii="Songti SC" w:eastAsia="Songti SC" w:cs="Songti SC"/>
          <w:color w:val="4472C4" w:themeColor="accent1"/>
          <w:sz w:val="26"/>
          <w:szCs w:val="26"/>
        </w:rPr>
      </w:pPr>
      <w:ins w:id="524" w:author="Ma, Lin" w:date="2021-05-11T22:33:00Z">
        <w:r>
          <w:rPr>
            <w:rFonts w:ascii="Songti SC" w:eastAsia="Songti SC" w:cs="Songti SC"/>
            <w:color w:val="4472C4" w:themeColor="accent1"/>
            <w:sz w:val="26"/>
            <w:szCs w:val="26"/>
          </w:rPr>
          <w:t>rate = expected and safe ratio</w:t>
        </w:r>
      </w:ins>
    </w:p>
    <w:p w14:paraId="19135557" w14:textId="66CD7AD1"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5" w:author="Ma, Lin" w:date="2021-05-11T22:33:00Z"/>
          <w:rFonts w:ascii="Songti SC" w:eastAsia="Songti SC" w:cs="Songti SC"/>
          <w:color w:val="4472C4" w:themeColor="accent1"/>
          <w:sz w:val="26"/>
          <w:szCs w:val="26"/>
        </w:rPr>
      </w:pPr>
      <w:proofErr w:type="spellStart"/>
      <w:ins w:id="526" w:author="Ma, Lin" w:date="2021-05-11T22:33:00Z">
        <w:r>
          <w:rPr>
            <w:rFonts w:ascii="Songti SC" w:eastAsia="Songti SC" w:cs="Songti SC"/>
            <w:color w:val="4472C4" w:themeColor="accent1"/>
            <w:sz w:val="26"/>
            <w:szCs w:val="26"/>
          </w:rPr>
          <w:t>order_adding</w:t>
        </w:r>
        <w:proofErr w:type="spellEnd"/>
        <w:r>
          <w:rPr>
            <w:rFonts w:ascii="Songti SC" w:eastAsia="Songti SC" w:cs="Songti SC"/>
            <w:color w:val="4472C4" w:themeColor="accent1"/>
            <w:sz w:val="26"/>
            <w:szCs w:val="26"/>
          </w:rPr>
          <w:t xml:space="preserve"> = input order </w:t>
        </w:r>
      </w:ins>
    </w:p>
    <w:p w14:paraId="73ED7FEF" w14:textId="7951F61F" w:rsidR="005541C2" w:rsidRDefault="005541C2"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7" w:author="Ma, Lin" w:date="2021-05-11T22:33:00Z"/>
          <w:rFonts w:ascii="Songti SC" w:eastAsia="Songti SC" w:cs="Songti SC"/>
          <w:color w:val="4472C4" w:themeColor="accent1"/>
          <w:sz w:val="26"/>
          <w:szCs w:val="26"/>
        </w:rPr>
      </w:pPr>
    </w:p>
    <w:p w14:paraId="7589C418" w14:textId="0707228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28" w:author="Ma, Lin" w:date="2021-05-11T22:35:00Z"/>
          <w:rFonts w:ascii="Songti SC" w:eastAsia="Songti SC" w:cs="Songti SC"/>
          <w:color w:val="4472C4" w:themeColor="accent1"/>
          <w:sz w:val="26"/>
          <w:szCs w:val="26"/>
        </w:rPr>
      </w:pPr>
      <w:ins w:id="529" w:author="Ma, Lin" w:date="2021-05-11T22:35:00Z">
        <w:r>
          <w:rPr>
            <w:rFonts w:ascii="Songti SC" w:eastAsia="Songti SC" w:cs="Songti SC"/>
            <w:color w:val="4472C4" w:themeColor="accent1"/>
            <w:sz w:val="26"/>
            <w:szCs w:val="26"/>
          </w:rPr>
          <w:t>output:</w:t>
        </w:r>
      </w:ins>
    </w:p>
    <w:p w14:paraId="7E51C6FF" w14:textId="77777777"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30" w:author="Ma, Lin" w:date="2021-05-11T22:35:00Z"/>
          <w:rFonts w:ascii="Songti SC" w:eastAsia="Songti SC" w:cs="Songti SC"/>
          <w:color w:val="4472C4" w:themeColor="accent1"/>
          <w:sz w:val="26"/>
          <w:szCs w:val="26"/>
        </w:rPr>
      </w:pPr>
      <w:ins w:id="531" w:author="Ma, Lin" w:date="2021-05-11T22:34:00Z">
        <w:r>
          <w:rPr>
            <w:rFonts w:ascii="Songti SC" w:eastAsia="Songti SC" w:cs="Songti SC"/>
            <w:color w:val="4472C4" w:themeColor="accent1"/>
            <w:sz w:val="26"/>
            <w:szCs w:val="26"/>
          </w:rPr>
          <w:t xml:space="preserve">risk </w:t>
        </w:r>
      </w:ins>
    </w:p>
    <w:p w14:paraId="29844150" w14:textId="37C53BBD"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32" w:author="Ma, Lin" w:date="2021-05-11T22:35:00Z"/>
          <w:rFonts w:ascii="Songti SC" w:eastAsia="Songti SC" w:cs="Songti SC"/>
          <w:color w:val="4472C4" w:themeColor="accent1"/>
          <w:sz w:val="26"/>
          <w:szCs w:val="26"/>
        </w:rPr>
      </w:pPr>
      <w:ins w:id="533" w:author="Ma, Lin" w:date="2021-05-11T22:34:00Z">
        <w:r>
          <w:rPr>
            <w:rFonts w:ascii="Songti SC" w:eastAsia="Songti SC" w:cs="Songti SC"/>
            <w:color w:val="4472C4" w:themeColor="accent1"/>
            <w:sz w:val="26"/>
            <w:szCs w:val="26"/>
          </w:rPr>
          <w:t>income</w:t>
        </w:r>
      </w:ins>
    </w:p>
    <w:p w14:paraId="24918433" w14:textId="7D895764"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34" w:author="Ma, Lin" w:date="2021-05-11T22:35:00Z"/>
          <w:rFonts w:ascii="Songti SC" w:eastAsia="Songti SC" w:cs="Songti SC"/>
          <w:color w:val="4472C4" w:themeColor="accent1"/>
          <w:sz w:val="26"/>
          <w:szCs w:val="26"/>
        </w:rPr>
      </w:pPr>
    </w:p>
    <w:p w14:paraId="18EA8061" w14:textId="73086D68" w:rsidR="005541C2"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35" w:author="Ma, Lin" w:date="2021-05-11T22:31:00Z"/>
          <w:rFonts w:ascii="Songti SC" w:eastAsia="Songti SC" w:cs="Songti SC"/>
          <w:color w:val="4472C4" w:themeColor="accent1"/>
          <w:sz w:val="26"/>
          <w:szCs w:val="26"/>
        </w:rPr>
      </w:pPr>
      <w:ins w:id="536" w:author="Ma, Lin" w:date="2021-05-11T22:35:00Z">
        <w:r>
          <w:rPr>
            <w:rFonts w:ascii="Songti SC" w:eastAsia="Songti SC" w:cs="Songti SC"/>
            <w:color w:val="4472C4" w:themeColor="accent1"/>
            <w:sz w:val="26"/>
            <w:szCs w:val="26"/>
          </w:rPr>
          <w:t>seen code: risk and income function</w:t>
        </w:r>
      </w:ins>
    </w:p>
    <w:p w14:paraId="0E7FB56F" w14:textId="77777777" w:rsidR="005541C2" w:rsidRPr="00C32FA3" w:rsidRDefault="005541C2"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537" w:author="Ma, Lin" w:date="2021-05-11T22:31:00Z"/>
          <w:rFonts w:ascii="Songti SC" w:eastAsia="Songti SC" w:cs="Songti SC"/>
          <w:color w:val="4472C4" w:themeColor="accent1"/>
          <w:sz w:val="26"/>
          <w:szCs w:val="26"/>
        </w:rPr>
      </w:pPr>
    </w:p>
    <w:p w14:paraId="6214747C" w14:textId="43C9523D"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38" w:author="Ma, Lin" w:date="2021-05-11T22:31:00Z"/>
          <w:rFonts w:ascii="Songti SC" w:eastAsia="Songti SC" w:cs="Songti SC"/>
          <w:color w:val="4472C4" w:themeColor="accent1"/>
          <w:sz w:val="26"/>
          <w:szCs w:val="26"/>
        </w:rPr>
      </w:pPr>
      <w:del w:id="539" w:author="Ma, Lin" w:date="2021-05-11T22:31:00Z">
        <w:r w:rsidRPr="00C32FA3" w:rsidDel="005541C2">
          <w:rPr>
            <w:rFonts w:ascii="Songti SC" w:eastAsia="Songti SC" w:cs="Songti SC"/>
            <w:color w:val="4472C4" w:themeColor="accent1"/>
            <w:sz w:val="26"/>
            <w:szCs w:val="26"/>
          </w:rPr>
          <w:delText>Danger rate=orders/10</w:delText>
        </w:r>
      </w:del>
    </w:p>
    <w:p w14:paraId="45C59F66" w14:textId="3BFAF4F6"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40" w:author="Ma, Lin" w:date="2021-05-11T22:31:00Z"/>
          <w:rFonts w:ascii="Songti SC" w:eastAsia="Songti SC" w:cs="Songti SC"/>
          <w:color w:val="4472C4" w:themeColor="accent1"/>
          <w:sz w:val="26"/>
          <w:szCs w:val="26"/>
        </w:rPr>
      </w:pPr>
      <w:del w:id="541" w:author="Ma, Lin" w:date="2021-05-11T22:31:00Z">
        <w:r w:rsidRPr="00C32FA3" w:rsidDel="005541C2">
          <w:rPr>
            <w:rFonts w:ascii="Songti SC" w:eastAsia="Songti SC" w:cs="Songti SC"/>
            <w:color w:val="4472C4" w:themeColor="accent1"/>
            <w:sz w:val="26"/>
            <w:szCs w:val="26"/>
          </w:rPr>
          <w:delText>each order income=8+log10(orders)</w:delText>
        </w:r>
      </w:del>
    </w:p>
    <w:p w14:paraId="4980EA8A" w14:textId="457F08D1" w:rsidR="000C5B11" w:rsidRPr="00C32FA3" w:rsidDel="005541C2"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42" w:author="Ma, Lin" w:date="2021-05-11T22:31:00Z"/>
          <w:rFonts w:ascii="Songti SC" w:eastAsia="Songti SC" w:cs="Songti SC"/>
          <w:color w:val="4472C4" w:themeColor="accent1"/>
          <w:sz w:val="26"/>
          <w:szCs w:val="26"/>
        </w:rPr>
      </w:pPr>
      <w:del w:id="543" w:author="Ma, Lin" w:date="2021-05-11T22:31:00Z">
        <w:r w:rsidRPr="00C32FA3" w:rsidDel="005541C2">
          <w:rPr>
            <w:rFonts w:ascii="Songti SC" w:eastAsia="Songti SC" w:cs="Songti SC"/>
            <w:color w:val="4472C4" w:themeColor="accent1"/>
            <w:sz w:val="26"/>
            <w:szCs w:val="26"/>
          </w:rPr>
          <w:delText>Income=each order income*orders</w:delText>
        </w:r>
      </w:del>
    </w:p>
    <w:p w14:paraId="52852521" w14:textId="5A3FF7BF" w:rsidR="000C5B11" w:rsidDel="005541C2"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544" w:author="Ma, Lin" w:date="2021-05-11T22:31:00Z"/>
          <w:rFonts w:ascii="Songti SC" w:eastAsia="Songti SC" w:cs="Songti SC"/>
          <w:color w:val="4472C4" w:themeColor="accent1"/>
          <w:sz w:val="26"/>
          <w:szCs w:val="26"/>
        </w:rPr>
      </w:pPr>
      <w:del w:id="545" w:author="Ma, Lin" w:date="2021-05-11T22:31:00Z">
        <w:r w:rsidRPr="00C32FA3" w:rsidDel="005541C2">
          <w:rPr>
            <w:rFonts w:ascii="Songti SC" w:eastAsia="Songti SC" w:cs="Songti SC"/>
            <w:color w:val="4472C4" w:themeColor="accent1"/>
            <w:sz w:val="26"/>
            <w:szCs w:val="26"/>
          </w:rPr>
          <w:delText>D=1-(1-danger rate)^orders</w:delText>
        </w:r>
      </w:del>
    </w:p>
    <w:p w14:paraId="7F798452" w14:textId="77777777" w:rsidR="00C32FA3" w:rsidRPr="00C32FA3" w:rsidRDefault="00C32FA3"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p>
    <w:p w14:paraId="58EE40B9" w14:textId="77777777" w:rsidR="000C5B11" w:rsidRPr="00C32FA3" w:rsidRDefault="000C5B11" w:rsidP="00C32FA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cs="Songti SC"/>
          <w:color w:val="4472C4" w:themeColor="accent1"/>
          <w:sz w:val="26"/>
          <w:szCs w:val="26"/>
        </w:rPr>
      </w:pPr>
      <w:r w:rsidRPr="00C32FA3">
        <w:rPr>
          <w:rFonts w:ascii="Songti SC" w:eastAsia="Songti SC" w:cs="Songti SC"/>
          <w:color w:val="4472C4" w:themeColor="accent1"/>
          <w:sz w:val="26"/>
          <w:szCs w:val="26"/>
        </w:rPr>
        <w:t>n= a random number from 1-100</w:t>
      </w:r>
    </w:p>
    <w:p w14:paraId="4735DBF6" w14:textId="510E5970"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n&lt;</w:t>
      </w:r>
      <w:r w:rsidR="00C32FA3" w:rsidRPr="0045171E">
        <w:rPr>
          <w:rFonts w:ascii="Songti SC" w:eastAsia="Songti SC" w:hAnsi="Palatino" w:cs="Songti SC"/>
          <w:b/>
          <w:bCs/>
          <w:color w:val="4472C4" w:themeColor="accent1"/>
          <w:sz w:val="26"/>
          <w:szCs w:val="26"/>
        </w:rPr>
        <w:t>=</w:t>
      </w:r>
      <w:ins w:id="546" w:author="Ma, Lin" w:date="2021-05-11T22:35:00Z">
        <w:r w:rsidR="005541C2">
          <w:rPr>
            <w:rFonts w:ascii="Songti SC" w:eastAsia="Songti SC" w:hAnsi="Palatino" w:cs="Songti SC"/>
            <w:b/>
            <w:bCs/>
            <w:color w:val="4472C4" w:themeColor="accent1"/>
            <w:sz w:val="26"/>
            <w:szCs w:val="26"/>
          </w:rPr>
          <w:t>risk</w:t>
        </w:r>
      </w:ins>
      <w:del w:id="547" w:author="Ma, Lin" w:date="2021-05-11T22:35:00Z">
        <w:r w:rsidRPr="0045171E" w:rsidDel="005541C2">
          <w:rPr>
            <w:rFonts w:ascii="Songti SC" w:eastAsia="Songti SC" w:hAnsi="Palatino" w:cs="Songti SC"/>
            <w:b/>
            <w:bCs/>
            <w:color w:val="4472C4" w:themeColor="accent1"/>
            <w:sz w:val="26"/>
            <w:szCs w:val="26"/>
          </w:rPr>
          <w:delText>d</w:delText>
        </w:r>
      </w:del>
    </w:p>
    <w:p w14:paraId="70965648" w14:textId="6A27F135"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FFFFFF" w:themeColor="background1"/>
          <w:sz w:val="26"/>
          <w:szCs w:val="26"/>
          <w:highlight w:val="red"/>
        </w:rPr>
      </w:pPr>
      <w:r w:rsidRPr="00C32FA3">
        <w:rPr>
          <w:rFonts w:ascii="Songti SC" w:eastAsia="Songti SC" w:hAnsi="Palatino" w:cs="Songti SC"/>
          <w:b/>
          <w:bCs/>
          <w:color w:val="FFFFFF" w:themeColor="background1"/>
          <w:sz w:val="26"/>
          <w:szCs w:val="26"/>
          <w:highlight w:val="red"/>
        </w:rPr>
        <w:t>Ending 5</w:t>
      </w:r>
    </w:p>
    <w:p w14:paraId="527902F7" w14:textId="653D8211" w:rsidR="000C5B11" w:rsidRPr="0045171E"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4472C4" w:themeColor="accent1"/>
          <w:sz w:val="26"/>
          <w:szCs w:val="26"/>
        </w:rPr>
      </w:pPr>
      <w:r w:rsidRPr="0045171E">
        <w:rPr>
          <w:rFonts w:ascii="Songti SC" w:eastAsia="Songti SC" w:hAnsi="Palatino" w:cs="Songti SC"/>
          <w:b/>
          <w:bCs/>
          <w:color w:val="4472C4" w:themeColor="accent1"/>
          <w:sz w:val="26"/>
          <w:szCs w:val="26"/>
        </w:rPr>
        <w:t>If n&gt;</w:t>
      </w:r>
      <w:ins w:id="548" w:author="Ma, Lin" w:date="2021-05-11T22:35:00Z">
        <w:r w:rsidR="005541C2">
          <w:rPr>
            <w:rFonts w:ascii="Songti SC" w:eastAsia="Songti SC" w:hAnsi="Palatino" w:cs="Songti SC"/>
            <w:b/>
            <w:bCs/>
            <w:color w:val="4472C4" w:themeColor="accent1"/>
            <w:sz w:val="26"/>
            <w:szCs w:val="26"/>
          </w:rPr>
          <w:t>risk</w:t>
        </w:r>
      </w:ins>
      <w:del w:id="549" w:author="Ma, Lin" w:date="2021-05-11T22:35:00Z">
        <w:r w:rsidRPr="0045171E" w:rsidDel="005541C2">
          <w:rPr>
            <w:rFonts w:ascii="Songti SC" w:eastAsia="Songti SC" w:hAnsi="Palatino" w:cs="Songti SC"/>
            <w:b/>
            <w:bCs/>
            <w:color w:val="4472C4" w:themeColor="accent1"/>
            <w:sz w:val="26"/>
            <w:szCs w:val="26"/>
          </w:rPr>
          <w:delText>d</w:delText>
        </w:r>
      </w:del>
    </w:p>
    <w:p w14:paraId="4F60A163" w14:textId="76E120D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w:t>
      </w:r>
    </w:p>
    <w:p w14:paraId="35B620B1" w14:textId="2710E385" w:rsidR="000C5B11" w:rsidRDefault="000C5B11" w:rsidP="005960A8">
      <w:pPr>
        <w:ind w:right="630"/>
        <w:rPr>
          <w:rFonts w:ascii="Songti SC" w:eastAsia="Songti SC" w:hAnsi="Palatino" w:cs="Songti SC"/>
          <w:sz w:val="26"/>
          <w:szCs w:val="26"/>
        </w:rPr>
      </w:pPr>
    </w:p>
    <w:p w14:paraId="4DF52827" w14:textId="51123A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36AAED9" w14:textId="3813B013" w:rsidR="000C5B11" w:rsidRDefault="000C5B11" w:rsidP="00047458">
      <w:pPr>
        <w:pStyle w:val="Title"/>
      </w:pPr>
      <w:r>
        <w:lastRenderedPageBreak/>
        <w:t>7</w:t>
      </w:r>
    </w:p>
    <w:p w14:paraId="686D3488" w14:textId="77777777" w:rsidR="00552E68" w:rsidRDefault="00552E68" w:rsidP="00C32FA3">
      <w:pPr>
        <w:ind w:right="630"/>
        <w:rPr>
          <w:ins w:id="550" w:author="June" w:date="2021-05-10T15:09:00Z"/>
          <w:rFonts w:ascii="PingFang SC" w:eastAsia="PingFang SC" w:cs="PingFang SC"/>
          <w:b/>
          <w:bCs/>
          <w:sz w:val="32"/>
          <w:szCs w:val="32"/>
        </w:rPr>
      </w:pPr>
    </w:p>
    <w:p w14:paraId="29A2881A" w14:textId="0F509501" w:rsidR="00552E68" w:rsidRPr="005960A8" w:rsidRDefault="00552E68" w:rsidP="00552E68">
      <w:pPr>
        <w:ind w:right="630"/>
        <w:rPr>
          <w:ins w:id="551" w:author="June" w:date="2021-05-10T15:09:00Z"/>
          <w:rFonts w:ascii="PingFang SC" w:eastAsia="PingFang SC" w:cs="PingFang SC"/>
          <w:b/>
          <w:bCs/>
          <w:sz w:val="32"/>
          <w:szCs w:val="32"/>
        </w:rPr>
      </w:pPr>
      <w:ins w:id="552" w:author="June" w:date="2021-05-10T15:09:00Z">
        <w:r>
          <w:rPr>
            <w:rFonts w:ascii="PingFang SC" w:eastAsia="PingFang SC" w:cs="PingFang SC" w:hint="eastAsia"/>
            <w:b/>
            <w:bCs/>
            <w:sz w:val="32"/>
            <w:szCs w:val="32"/>
          </w:rPr>
          <w:t>当日业绩统计图</w:t>
        </w:r>
        <w:r w:rsidRPr="005960A8">
          <w:rPr>
            <w:rFonts w:ascii="PingFang SC" w:eastAsia="PingFang SC" w:cs="PingFang SC" w:hint="eastAsia"/>
            <w:b/>
            <w:bCs/>
            <w:sz w:val="32"/>
            <w:szCs w:val="32"/>
          </w:rPr>
          <w:t xml:space="preserve"> </w:t>
        </w:r>
        <w:r w:rsidRPr="005960A8">
          <w:rPr>
            <w:rFonts w:ascii="PingFang SC" w:eastAsia="PingFang SC" w:cs="PingFang SC"/>
            <w:b/>
            <w:bCs/>
            <w:sz w:val="32"/>
            <w:szCs w:val="32"/>
          </w:rPr>
          <w:t>TBD</w:t>
        </w:r>
      </w:ins>
      <w:ins w:id="553" w:author="June" w:date="2021-05-10T15:10:00Z">
        <w:r>
          <w:rPr>
            <w:rFonts w:ascii="PingFang SC" w:eastAsia="PingFang SC" w:cs="PingFang SC" w:hint="eastAsia"/>
            <w:b/>
            <w:bCs/>
            <w:sz w:val="32"/>
            <w:szCs w:val="32"/>
          </w:rPr>
          <w:t>：当日接单量、超时比例、当日收入、业绩排名</w:t>
        </w:r>
      </w:ins>
    </w:p>
    <w:p w14:paraId="7ADDCA30" w14:textId="77777777" w:rsidR="00552E68" w:rsidRDefault="00552E68" w:rsidP="00C32FA3">
      <w:pPr>
        <w:ind w:right="630"/>
        <w:rPr>
          <w:ins w:id="554" w:author="June" w:date="2021-05-10T15:09:00Z"/>
          <w:rFonts w:ascii="PingFang SC" w:eastAsia="PingFang SC" w:cs="PingFang SC"/>
          <w:b/>
          <w:bCs/>
          <w:sz w:val="32"/>
          <w:szCs w:val="32"/>
        </w:rPr>
      </w:pPr>
    </w:p>
    <w:p w14:paraId="33E8F7D6" w14:textId="512E5E20" w:rsidR="00C32FA3" w:rsidRDefault="000C5B11" w:rsidP="00C32FA3">
      <w:pPr>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205D1F9D" w14:textId="1CEFBB16"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你是否选择给他加单？</w:t>
      </w:r>
    </w:p>
    <w:p w14:paraId="2BB0156D" w14:textId="77777777" w:rsidR="00C32FA3"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55"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56"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557" w:author="June" w:date="2021-05-10T23:52:00Z">
            <w:rPr>
              <w:rFonts w:ascii="Songti SC" w:eastAsia="Songti SC" w:hAnsi="Palatino" w:cs="Songti SC"/>
              <w:b/>
              <w:bCs/>
              <w:sz w:val="26"/>
              <w:szCs w:val="26"/>
            </w:rPr>
          </w:rPrChange>
        </w:rPr>
        <w:t>-&gt;</w:t>
      </w:r>
    </w:p>
    <w:p w14:paraId="21C07DF2" w14:textId="71D2329E"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2230F486" w14:textId="5C703944"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58"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59"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560" w:author="June" w:date="2021-05-10T23:52:00Z">
            <w:rPr>
              <w:rFonts w:ascii="Songti SC" w:eastAsia="Songti SC" w:hAnsi="Palatino" w:cs="Songti SC"/>
              <w:b/>
              <w:bCs/>
              <w:sz w:val="26"/>
              <w:szCs w:val="26"/>
            </w:rPr>
          </w:rPrChange>
        </w:rPr>
        <w:t>-&gt;</w:t>
      </w:r>
    </w:p>
    <w:p w14:paraId="4B218BED"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V=V</w:t>
      </w:r>
    </w:p>
    <w:p w14:paraId="6101D55E"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w:t>
      </w:r>
    </w:p>
    <w:p w14:paraId="65B06E5A" w14:textId="3AFF2F43"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O=O+1</w:t>
      </w:r>
    </w:p>
    <w:p w14:paraId="2D1623DD" w14:textId="14989C3C"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456A8DC8" w14:textId="77777777"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23CE09D9" w14:textId="40DB5618"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w:t>
      </w:r>
      <w:r w:rsidR="00C32FA3">
        <w:rPr>
          <w:rFonts w:ascii="Songti SC" w:eastAsia="Songti SC" w:hAnsi="Palatino" w:cs="Songti SC"/>
          <w:color w:val="4472C4" w:themeColor="accent1"/>
          <w:sz w:val="26"/>
          <w:szCs w:val="26"/>
        </w:rPr>
        <w:t>=</w:t>
      </w:r>
      <w:r w:rsidRPr="00C32FA3">
        <w:rPr>
          <w:rFonts w:ascii="Songti SC" w:eastAsia="Songti SC" w:hAnsi="Palatino" w:cs="Songti SC"/>
          <w:color w:val="4472C4" w:themeColor="accent1"/>
          <w:sz w:val="26"/>
          <w:szCs w:val="26"/>
        </w:rPr>
        <w:t>d</w:t>
      </w:r>
    </w:p>
    <w:p w14:paraId="274CC89F" w14:textId="2CB54315"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47B94843" w14:textId="77777777" w:rsidR="000C5B11" w:rsidRPr="00C32FA3" w:rsidRDefault="000C5B11" w:rsidP="00C32FA3">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665690C2" w14:textId="2D7BD440" w:rsidR="000C5B11" w:rsidRPr="00C32FA3" w:rsidRDefault="000C5B11" w:rsidP="00C32FA3">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7-1</w:t>
      </w:r>
    </w:p>
    <w:p w14:paraId="028A7385" w14:textId="147E67B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505EC73B" w14:textId="6F3E927F" w:rsidR="000C5B11" w:rsidRDefault="000C5B11" w:rsidP="00047458">
      <w:pPr>
        <w:pStyle w:val="Heading1"/>
      </w:pPr>
      <w:r>
        <w:lastRenderedPageBreak/>
        <w:t>7-1</w:t>
      </w:r>
    </w:p>
    <w:p w14:paraId="7446795B" w14:textId="1F3DCE24" w:rsidR="000C5B11" w:rsidRPr="00C32FA3" w:rsidRDefault="000C5B11" w:rsidP="00C32FA3">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C32FA3">
        <w:rPr>
          <w:rFonts w:ascii="Palatino" w:eastAsia="PingFang SC" w:hAnsi="Palatino" w:cs="Palatino" w:hint="eastAsia"/>
          <w:sz w:val="26"/>
          <w:szCs w:val="26"/>
          <w:highlight w:val="yellow"/>
        </w:rPr>
        <w:t>是否</w:t>
      </w:r>
      <w:ins w:id="561" w:author="June" w:date="2021-05-10T15:35:00Z">
        <w:r w:rsidR="00D91FC4">
          <w:rPr>
            <w:rFonts w:ascii="Palatino" w:eastAsia="PingFang SC" w:hAnsi="Palatino" w:cs="Palatino" w:hint="eastAsia"/>
            <w:sz w:val="26"/>
            <w:szCs w:val="26"/>
            <w:highlight w:val="yellow"/>
          </w:rPr>
          <w:t>将加单算法</w:t>
        </w:r>
      </w:ins>
      <w:del w:id="562" w:author="June" w:date="2021-05-10T15:35:00Z">
        <w:r w:rsidRPr="00C32FA3" w:rsidDel="00D91FC4">
          <w:rPr>
            <w:rFonts w:ascii="Palatino" w:eastAsia="PingFang SC" w:hAnsi="Palatino" w:cs="Palatino" w:hint="eastAsia"/>
            <w:sz w:val="26"/>
            <w:szCs w:val="26"/>
            <w:highlight w:val="yellow"/>
          </w:rPr>
          <w:delText>选择</w:delText>
        </w:r>
      </w:del>
      <w:r w:rsidRPr="00C32FA3">
        <w:rPr>
          <w:rFonts w:ascii="Palatino" w:eastAsia="PingFang SC" w:hAnsi="Palatino" w:cs="Palatino" w:hint="eastAsia"/>
          <w:sz w:val="26"/>
          <w:szCs w:val="26"/>
          <w:highlight w:val="yellow"/>
        </w:rPr>
        <w:t>上报</w:t>
      </w:r>
      <w:ins w:id="563" w:author="June" w:date="2021-05-10T15:36:00Z">
        <w:r w:rsidR="00D91FC4">
          <w:rPr>
            <w:rFonts w:ascii="Palatino" w:eastAsia="PingFang SC" w:hAnsi="Palatino" w:cs="Palatino" w:hint="eastAsia"/>
            <w:sz w:val="26"/>
            <w:szCs w:val="26"/>
            <w:highlight w:val="yellow"/>
          </w:rPr>
          <w:t>系统</w:t>
        </w:r>
      </w:ins>
      <w:r w:rsidRPr="00C32FA3">
        <w:rPr>
          <w:rFonts w:ascii="Palatino" w:eastAsia="PingFang SC" w:hAnsi="Palatino" w:cs="Palatino" w:hint="eastAsia"/>
          <w:sz w:val="26"/>
          <w:szCs w:val="26"/>
          <w:highlight w:val="yellow"/>
        </w:rPr>
        <w:t>？</w:t>
      </w:r>
    </w:p>
    <w:p w14:paraId="551F52CB" w14:textId="77777777" w:rsidR="00C32FA3"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64"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65"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566" w:author="June" w:date="2021-05-10T23:52:00Z">
            <w:rPr>
              <w:rFonts w:ascii="Songti SC" w:eastAsia="Songti SC" w:hAnsi="Palatino" w:cs="Songti SC"/>
              <w:b/>
              <w:bCs/>
              <w:sz w:val="26"/>
              <w:szCs w:val="26"/>
            </w:rPr>
          </w:rPrChange>
        </w:rPr>
        <w:t>-&gt;</w:t>
      </w:r>
    </w:p>
    <w:p w14:paraId="4EAA86BA" w14:textId="5851CC81"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L=L-1</w:t>
      </w:r>
    </w:p>
    <w:p w14:paraId="7EFF7258" w14:textId="2DB81F19" w:rsidR="000C5B11" w:rsidRPr="00C32FA3"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w:t>
      </w:r>
      <w:r w:rsidR="00C32FA3">
        <w:rPr>
          <w:rFonts w:ascii="Songti SC" w:eastAsia="Songti SC" w:hAnsi="Palatino" w:cs="Songti SC"/>
          <w:color w:val="FFFFFF" w:themeColor="background1"/>
          <w:sz w:val="26"/>
          <w:szCs w:val="26"/>
          <w:highlight w:val="red"/>
        </w:rPr>
        <w:t xml:space="preserve"> </w:t>
      </w:r>
      <w:r w:rsidRPr="00C32FA3">
        <w:rPr>
          <w:rFonts w:ascii="Songti SC" w:eastAsia="Songti SC" w:hAnsi="Palatino" w:cs="Songti SC"/>
          <w:color w:val="FFFFFF" w:themeColor="background1"/>
          <w:sz w:val="26"/>
          <w:szCs w:val="26"/>
          <w:highlight w:val="red"/>
        </w:rPr>
        <w:t>4</w:t>
      </w:r>
    </w:p>
    <w:p w14:paraId="28D2A5F0"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63050641" w14:textId="562BCDDE" w:rsidR="000C5B11" w:rsidRPr="000A5C17" w:rsidRDefault="000C5B11" w:rsidP="00C32FA3">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67"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68"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569" w:author="June" w:date="2021-05-10T23:52:00Z">
            <w:rPr>
              <w:rFonts w:ascii="Songti SC" w:eastAsia="Songti SC" w:hAnsi="Palatino" w:cs="Songti SC"/>
              <w:b/>
              <w:bCs/>
              <w:sz w:val="26"/>
              <w:szCs w:val="26"/>
            </w:rPr>
          </w:rPrChange>
        </w:rPr>
        <w:t>-&gt;</w:t>
      </w:r>
    </w:p>
    <w:p w14:paraId="315A0A2E" w14:textId="77777777" w:rsidR="0045171E" w:rsidRDefault="000C5B11" w:rsidP="00C32FA3">
      <w:pPr>
        <w:pStyle w:val="ListParagraph"/>
        <w:numPr>
          <w:ilvl w:val="2"/>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b/>
          <w:bCs/>
          <w:sz w:val="32"/>
          <w:szCs w:val="32"/>
        </w:rPr>
      </w:pPr>
      <w:r w:rsidRPr="00C32FA3">
        <w:rPr>
          <w:rFonts w:ascii="PingFang SC" w:eastAsia="PingFang SC" w:cs="PingFang SC" w:hint="eastAsia"/>
          <w:b/>
          <w:bCs/>
          <w:sz w:val="32"/>
          <w:szCs w:val="32"/>
        </w:rPr>
        <w:t>现在</w:t>
      </w:r>
      <w:r w:rsidRPr="00C32FA3">
        <w:rPr>
          <w:rFonts w:ascii="PingFang SC" w:eastAsia="PingFang SC" w:cs="PingFang SC"/>
          <w:b/>
          <w:bCs/>
          <w:sz w:val="32"/>
          <w:szCs w:val="32"/>
        </w:rPr>
        <w:t>Orlando</w:t>
      </w:r>
      <w:r w:rsidRPr="00C32FA3">
        <w:rPr>
          <w:rFonts w:ascii="PingFang SC" w:eastAsia="PingFang SC" w:cs="PingFang SC" w:hint="eastAsia"/>
          <w:b/>
          <w:bCs/>
          <w:sz w:val="32"/>
          <w:szCs w:val="32"/>
        </w:rPr>
        <w:t>送单比以前快多了，他的送单能力大幅度提升，</w:t>
      </w:r>
    </w:p>
    <w:p w14:paraId="52CDCE4B" w14:textId="0ABEBF2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45171E">
        <w:rPr>
          <w:rFonts w:ascii="Palatino" w:eastAsia="PingFang SC" w:hAnsi="Palatino" w:cs="Palatino" w:hint="eastAsia"/>
          <w:sz w:val="26"/>
          <w:szCs w:val="26"/>
          <w:highlight w:val="yellow"/>
        </w:rPr>
        <w:t>你是否选择给他加单？</w:t>
      </w:r>
    </w:p>
    <w:p w14:paraId="374120F6" w14:textId="77777777" w:rsidR="00C32FA3" w:rsidRPr="000A5C17"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70"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71" w:author="June" w:date="2021-05-10T23:52:00Z">
            <w:rPr>
              <w:rFonts w:ascii="Songti SC" w:eastAsia="Songti SC" w:hAnsi="Palatino" w:cs="Songti SC" w:hint="eastAsia"/>
              <w:b/>
              <w:bCs/>
              <w:sz w:val="26"/>
              <w:szCs w:val="26"/>
            </w:rPr>
          </w:rPrChange>
        </w:rPr>
        <w:t>否</w:t>
      </w:r>
      <w:r w:rsidRPr="000A5C17">
        <w:rPr>
          <w:rFonts w:ascii="Songti SC" w:eastAsia="Songti SC" w:hAnsi="Palatino" w:cs="Songti SC"/>
          <w:sz w:val="26"/>
          <w:szCs w:val="26"/>
          <w:rPrChange w:id="572" w:author="June" w:date="2021-05-10T23:52:00Z">
            <w:rPr>
              <w:rFonts w:ascii="Songti SC" w:eastAsia="Songti SC" w:hAnsi="Palatino" w:cs="Songti SC"/>
              <w:b/>
              <w:bCs/>
              <w:sz w:val="26"/>
              <w:szCs w:val="26"/>
            </w:rPr>
          </w:rPrChange>
        </w:rPr>
        <w:t>-&gt;</w:t>
      </w:r>
    </w:p>
    <w:p w14:paraId="2E2C080D" w14:textId="6F374AE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进入</w:t>
      </w:r>
      <w:r w:rsidRPr="00C32FA3">
        <w:rPr>
          <w:rFonts w:ascii="Songti SC" w:eastAsia="Songti SC" w:hAnsi="Palatino" w:cs="Songti SC"/>
          <w:b/>
          <w:bCs/>
          <w:color w:val="000000" w:themeColor="text1"/>
          <w:sz w:val="26"/>
          <w:szCs w:val="26"/>
          <w:highlight w:val="red"/>
        </w:rPr>
        <w:t>8</w:t>
      </w:r>
    </w:p>
    <w:p w14:paraId="6A3DAECA" w14:textId="77777777" w:rsidR="000C5B11" w:rsidRPr="000A5C17" w:rsidRDefault="000C5B11" w:rsidP="0045171E">
      <w:pPr>
        <w:pStyle w:val="ListParagraph"/>
        <w:numPr>
          <w:ilvl w:val="3"/>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Change w:id="573" w:author="June" w:date="2021-05-10T23:52:00Z">
            <w:rPr>
              <w:rFonts w:ascii="Songti SC" w:eastAsia="Songti SC" w:hAnsi="Palatino" w:cs="Songti SC"/>
              <w:b/>
              <w:bCs/>
              <w:sz w:val="26"/>
              <w:szCs w:val="26"/>
            </w:rPr>
          </w:rPrChange>
        </w:rPr>
      </w:pPr>
      <w:r w:rsidRPr="000A5C17">
        <w:rPr>
          <w:rFonts w:ascii="Songti SC" w:eastAsia="Songti SC" w:hAnsi="Palatino" w:cs="Songti SC" w:hint="eastAsia"/>
          <w:sz w:val="26"/>
          <w:szCs w:val="26"/>
          <w:rPrChange w:id="574" w:author="June" w:date="2021-05-10T23:52:00Z">
            <w:rPr>
              <w:rFonts w:ascii="Songti SC" w:eastAsia="Songti SC" w:hAnsi="Palatino" w:cs="Songti SC" w:hint="eastAsia"/>
              <w:b/>
              <w:bCs/>
              <w:sz w:val="26"/>
              <w:szCs w:val="26"/>
            </w:rPr>
          </w:rPrChange>
        </w:rPr>
        <w:t>是</w:t>
      </w:r>
      <w:r w:rsidRPr="000A5C17">
        <w:rPr>
          <w:rFonts w:ascii="Songti SC" w:eastAsia="Songti SC" w:hAnsi="Palatino" w:cs="Songti SC"/>
          <w:sz w:val="26"/>
          <w:szCs w:val="26"/>
          <w:rPrChange w:id="575" w:author="June" w:date="2021-05-10T23:52:00Z">
            <w:rPr>
              <w:rFonts w:ascii="Songti SC" w:eastAsia="Songti SC" w:hAnsi="Palatino" w:cs="Songti SC"/>
              <w:b/>
              <w:bCs/>
              <w:sz w:val="26"/>
              <w:szCs w:val="26"/>
            </w:rPr>
          </w:rPrChange>
        </w:rPr>
        <w:t>-&gt;</w:t>
      </w:r>
    </w:p>
    <w:p w14:paraId="49AEADC5" w14:textId="082D9A2F" w:rsidR="003F22B1" w:rsidRPr="003F22B1" w:rsidRDefault="003F22B1">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76" w:author="June" w:date="2021-05-10T16:32:00Z"/>
          <w:rFonts w:ascii="Songti SC" w:eastAsia="Songti SC" w:hAnsi="Palatino" w:cs="Songti SC"/>
          <w:color w:val="4472C4" w:themeColor="accent1"/>
          <w:sz w:val="26"/>
          <w:szCs w:val="26"/>
        </w:rPr>
      </w:pPr>
      <w:ins w:id="577" w:author="June" w:date="2021-05-10T16:32:00Z">
        <w:r w:rsidRPr="003F22B1">
          <w:rPr>
            <w:rFonts w:ascii="Songti SC" w:eastAsia="Songti SC" w:hAnsi="Palatino" w:cs="Songti SC"/>
            <w:color w:val="4472C4" w:themeColor="accent1"/>
            <w:sz w:val="26"/>
            <w:szCs w:val="26"/>
          </w:rPr>
          <w:t>O=O+1</w:t>
        </w:r>
      </w:ins>
    </w:p>
    <w:p w14:paraId="2AD7C85B" w14:textId="225FA0F5"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orders=orders+10</w:t>
      </w:r>
    </w:p>
    <w:p w14:paraId="332E22CD" w14:textId="77777777" w:rsidR="000C5B11" w:rsidRPr="00C32FA3" w:rsidRDefault="000C5B11" w:rsidP="0045171E">
      <w:pPr>
        <w:pStyle w:val="ListParagraph"/>
        <w:numPr>
          <w:ilvl w:val="4"/>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n= a random number from 1-100</w:t>
      </w:r>
    </w:p>
    <w:p w14:paraId="0BF9E0DA"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n&lt;d*100</w:t>
      </w:r>
    </w:p>
    <w:p w14:paraId="60016A23" w14:textId="18566836"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r w:rsidRPr="00C32FA3">
        <w:rPr>
          <w:rFonts w:ascii="Songti SC" w:eastAsia="Songti SC" w:hAnsi="Palatino" w:cs="Songti SC"/>
          <w:color w:val="FFFFFF" w:themeColor="background1"/>
          <w:sz w:val="26"/>
          <w:szCs w:val="26"/>
          <w:highlight w:val="red"/>
        </w:rPr>
        <w:t>Ending 5</w:t>
      </w:r>
    </w:p>
    <w:p w14:paraId="3151B48E" w14:textId="77777777" w:rsidR="000C5B11" w:rsidRPr="00C32FA3" w:rsidRDefault="000C5B11" w:rsidP="0045171E">
      <w:pPr>
        <w:pStyle w:val="ListParagraph"/>
        <w:numPr>
          <w:ilvl w:val="5"/>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C32FA3">
        <w:rPr>
          <w:rFonts w:ascii="Songti SC" w:eastAsia="Songti SC" w:hAnsi="Palatino" w:cs="Songti SC"/>
          <w:color w:val="4472C4" w:themeColor="accent1"/>
          <w:sz w:val="26"/>
          <w:szCs w:val="26"/>
        </w:rPr>
        <w:t>If n&gt;d</w:t>
      </w:r>
    </w:p>
    <w:p w14:paraId="26887E62" w14:textId="77777777" w:rsidR="000C5B11" w:rsidRPr="00C32FA3" w:rsidRDefault="000C5B11" w:rsidP="0045171E">
      <w:pPr>
        <w:pStyle w:val="ListParagraph"/>
        <w:numPr>
          <w:ilvl w:val="6"/>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b/>
          <w:bCs/>
          <w:color w:val="000000" w:themeColor="text1"/>
          <w:sz w:val="26"/>
          <w:szCs w:val="26"/>
          <w:highlight w:val="red"/>
        </w:rPr>
      </w:pPr>
      <w:r w:rsidRPr="00C32FA3">
        <w:rPr>
          <w:rFonts w:ascii="Songti SC" w:eastAsia="Songti SC" w:hAnsi="Palatino" w:cs="Songti SC" w:hint="eastAsia"/>
          <w:b/>
          <w:bCs/>
          <w:color w:val="000000" w:themeColor="text1"/>
          <w:sz w:val="26"/>
          <w:szCs w:val="26"/>
          <w:highlight w:val="red"/>
        </w:rPr>
        <w:t>重复</w:t>
      </w:r>
      <w:r w:rsidRPr="00C32FA3">
        <w:rPr>
          <w:rFonts w:ascii="Songti SC" w:eastAsia="Songti SC" w:hAnsi="Palatino" w:cs="Songti SC"/>
          <w:b/>
          <w:bCs/>
          <w:color w:val="000000" w:themeColor="text1"/>
          <w:sz w:val="26"/>
          <w:szCs w:val="26"/>
          <w:highlight w:val="red"/>
        </w:rPr>
        <w:t>7-1</w:t>
      </w:r>
    </w:p>
    <w:p w14:paraId="5D6544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4E86F830" w14:textId="03B3B53A" w:rsidR="000C5B11" w:rsidRDefault="000C5B11" w:rsidP="005960A8">
      <w:pPr>
        <w:ind w:right="630"/>
      </w:pPr>
      <w:del w:id="578" w:author="Ma, Lin" w:date="2021-05-11T22:58:00Z">
        <w:r w:rsidDel="005541C2">
          <w:rPr>
            <w:rFonts w:ascii="Helvetica" w:eastAsia="Songti SC" w:hAnsi="Helvetica" w:cs="Helvetica"/>
            <w:noProof/>
          </w:rPr>
          <w:drawing>
            <wp:inline distT="0" distB="0" distL="0" distR="0" wp14:anchorId="4A45D699" wp14:editId="203C1D88">
              <wp:extent cx="5943600" cy="27006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00655"/>
                      </a:xfrm>
                      <a:prstGeom prst="rect">
                        <a:avLst/>
                      </a:prstGeom>
                      <a:noFill/>
                      <a:ln>
                        <a:noFill/>
                      </a:ln>
                    </pic:spPr>
                  </pic:pic>
                </a:graphicData>
              </a:graphic>
            </wp:inline>
          </w:drawing>
        </w:r>
      </w:del>
    </w:p>
    <w:p w14:paraId="1526C498" w14:textId="37BF6A8B" w:rsidR="0045171E" w:rsidRDefault="0045171E">
      <w:pPr>
        <w:rPr>
          <w:ins w:id="579" w:author="Ma, Lin" w:date="2021-05-11T22:58:00Z"/>
        </w:rPr>
      </w:pPr>
      <w:r>
        <w:br w:type="page"/>
      </w:r>
      <w:ins w:id="580" w:author="Ma, Lin" w:date="2021-05-11T22:58:00Z">
        <w:r w:rsidR="004534CB" w:rsidRPr="004534CB">
          <w:rPr>
            <w:noProof/>
          </w:rPr>
          <w:lastRenderedPageBreak/>
          <w:drawing>
            <wp:inline distT="0" distB="0" distL="0" distR="0" wp14:anchorId="1A39A35F" wp14:editId="303D38F9">
              <wp:extent cx="3492500"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500" cy="2578100"/>
                      </a:xfrm>
                      <a:prstGeom prst="rect">
                        <a:avLst/>
                      </a:prstGeom>
                    </pic:spPr>
                  </pic:pic>
                </a:graphicData>
              </a:graphic>
            </wp:inline>
          </w:drawing>
        </w:r>
      </w:ins>
    </w:p>
    <w:p w14:paraId="45673847" w14:textId="0B6F92C7" w:rsidR="004534CB" w:rsidRDefault="004534CB">
      <w:pPr>
        <w:rPr>
          <w:ins w:id="581" w:author="Ma, Lin" w:date="2021-05-11T22:58:00Z"/>
        </w:rPr>
      </w:pPr>
      <w:ins w:id="582" w:author="Ma, Lin" w:date="2021-05-11T22:58:00Z">
        <w:r>
          <w:br w:type="page"/>
        </w:r>
      </w:ins>
    </w:p>
    <w:p w14:paraId="525E8C06" w14:textId="77777777" w:rsidR="004534CB" w:rsidRDefault="004534CB"/>
    <w:p w14:paraId="75BA1E35" w14:textId="2019B44E" w:rsidR="000C5B11" w:rsidRDefault="000C5B11" w:rsidP="00047458">
      <w:pPr>
        <w:pStyle w:val="Title"/>
      </w:pPr>
      <w:r>
        <w:t>8</w:t>
      </w:r>
    </w:p>
    <w:p w14:paraId="71C50935"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在你的安排下，</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的接单数目稳定在比平均值略低的一个数量，而且他利用那条捷径基本可以实现及时送达。他的收入虽然仍然不高，但他有了一些空闲时间。</w:t>
      </w:r>
    </w:p>
    <w:p w14:paraId="2EFF1E68" w14:textId="1E740711"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O&lt;</w:t>
      </w:r>
      <w:ins w:id="583"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del w:id="584" w:author="June" w:date="2021-05-10T22:57:00Z">
        <w:r w:rsidRPr="0045171E" w:rsidDel="00A955B9">
          <w:rPr>
            <w:rFonts w:ascii="PingFang SC" w:eastAsia="PingFang SC" w:cs="PingFang SC"/>
            <w:color w:val="4472C4" w:themeColor="accent1"/>
          </w:rPr>
          <w:delText>?</w:delText>
        </w:r>
        <w:r w:rsidR="0045171E" w:rsidRPr="0045171E" w:rsidDel="00A955B9">
          <w:rPr>
            <w:rFonts w:ascii="PingFang SC" w:eastAsia="PingFang SC" w:cs="PingFang SC" w:hint="eastAsia"/>
            <w:color w:val="4472C4" w:themeColor="accent1"/>
          </w:rPr>
          <w:delText>（不够觉醒条件）</w:delText>
        </w:r>
      </w:del>
    </w:p>
    <w:p w14:paraId="4B70A893" w14:textId="5149DAB2" w:rsidR="000C5B11" w:rsidRPr="00AD6FA2"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585" w:author="June" w:date="2021-05-10T20:22:00Z">
            <w:rPr>
              <w:rFonts w:ascii="PingFang SC" w:eastAsia="PingFang SC" w:cs="PingFang SC"/>
              <w:color w:val="FFFFFF" w:themeColor="background1"/>
              <w:highlight w:val="red"/>
            </w:rPr>
          </w:rPrChange>
        </w:rPr>
      </w:pPr>
      <w:del w:id="586" w:author="June" w:date="2021-05-10T20:21:00Z">
        <w:r w:rsidRPr="00AD6FA2" w:rsidDel="00AD6FA2">
          <w:rPr>
            <w:rFonts w:ascii="PingFang SC" w:eastAsia="PingFang SC" w:cs="PingFang SC"/>
            <w:highlight w:val="red"/>
            <w:rPrChange w:id="587" w:author="June" w:date="2021-05-10T20:22:00Z">
              <w:rPr>
                <w:rFonts w:ascii="PingFang SC" w:eastAsia="PingFang SC" w:cs="PingFang SC"/>
                <w:color w:val="FFFFFF" w:themeColor="background1"/>
                <w:highlight w:val="red"/>
              </w:rPr>
            </w:rPrChange>
          </w:rPr>
          <w:delText>Ending 3</w:delText>
        </w:r>
      </w:del>
      <w:ins w:id="588" w:author="June" w:date="2021-05-10T20:21:00Z">
        <w:r w:rsidR="00AD6FA2" w:rsidRPr="00AD6FA2">
          <w:rPr>
            <w:rFonts w:ascii="PingFang SC" w:eastAsia="PingFang SC" w:cs="PingFang SC" w:hint="eastAsia"/>
            <w:highlight w:val="red"/>
            <w:rPrChange w:id="589" w:author="June" w:date="2021-05-10T20:22:00Z">
              <w:rPr>
                <w:rFonts w:ascii="PingFang SC" w:eastAsia="PingFang SC" w:cs="PingFang SC" w:hint="eastAsia"/>
                <w:color w:val="FFFFFF" w:themeColor="background1"/>
                <w:highlight w:val="red"/>
              </w:rPr>
            </w:rPrChange>
          </w:rPr>
          <w:t>进入1</w:t>
        </w:r>
        <w:r w:rsidR="00AD6FA2" w:rsidRPr="00AD6FA2">
          <w:rPr>
            <w:rFonts w:ascii="PingFang SC" w:eastAsia="PingFang SC" w:cs="PingFang SC"/>
            <w:highlight w:val="red"/>
            <w:rPrChange w:id="590" w:author="June" w:date="2021-05-10T20:22:00Z">
              <w:rPr>
                <w:rFonts w:ascii="PingFang SC" w:eastAsia="PingFang SC" w:cs="PingFang SC"/>
                <w:color w:val="FFFFFF" w:themeColor="background1"/>
                <w:highlight w:val="red"/>
              </w:rPr>
            </w:rPrChange>
          </w:rPr>
          <w:t>3-2</w:t>
        </w:r>
      </w:ins>
    </w:p>
    <w:p w14:paraId="3BFFF694" w14:textId="08160EF4"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O</w:t>
      </w:r>
      <w:del w:id="591" w:author="June" w:date="2021-05-10T22:57:00Z">
        <w:r w:rsidR="0045171E" w:rsidRPr="0045171E" w:rsidDel="00A955B9">
          <w:rPr>
            <w:rFonts w:ascii="PingFang SC" w:eastAsia="PingFang SC" w:cs="PingFang SC"/>
            <w:color w:val="4472C4" w:themeColor="accent1"/>
          </w:rPr>
          <w:delText>=</w:delText>
        </w:r>
        <w:r w:rsidRPr="0045171E" w:rsidDel="00A955B9">
          <w:rPr>
            <w:rFonts w:ascii="PingFang SC" w:eastAsia="PingFang SC" w:cs="PingFang SC"/>
            <w:color w:val="4472C4" w:themeColor="accent1"/>
          </w:rPr>
          <w:delText>&gt;</w:delText>
        </w:r>
      </w:del>
      <w:ins w:id="592" w:author="June" w:date="2021-05-10T22:57:00Z">
        <w:r w:rsidR="00A955B9">
          <w:rPr>
            <w:rFonts w:ascii="PingFang SC" w:eastAsia="PingFang SC" w:cs="PingFang SC" w:hint="eastAsia"/>
            <w:color w:val="4472C4" w:themeColor="accent1"/>
          </w:rPr>
          <w:t>≥</w:t>
        </w:r>
      </w:ins>
      <w:del w:id="593" w:author="June" w:date="2021-05-10T22:57:00Z">
        <w:r w:rsidRPr="0045171E" w:rsidDel="00A955B9">
          <w:rPr>
            <w:rFonts w:ascii="PingFang SC" w:eastAsia="PingFang SC" w:cs="PingFang SC"/>
            <w:color w:val="4472C4" w:themeColor="accent1"/>
          </w:rPr>
          <w:delText>?</w:delText>
        </w:r>
      </w:del>
      <w:ins w:id="594" w:author="June" w:date="2021-05-10T22:57:00Z">
        <w:r w:rsidR="00A955B9">
          <w:rPr>
            <w:rFonts w:ascii="PingFang SC" w:eastAsia="PingFang SC" w:cs="PingFang SC"/>
            <w:color w:val="4472C4" w:themeColor="accent1"/>
          </w:rPr>
          <w:t>O</w:t>
        </w:r>
        <w:r w:rsidR="00A955B9">
          <w:rPr>
            <w:rFonts w:ascii="PingFang SC" w:eastAsia="PingFang SC" w:cs="PingFang SC"/>
            <w:color w:val="4472C4" w:themeColor="accent1"/>
            <w:vertAlign w:val="subscript"/>
          </w:rPr>
          <w:t>1</w:t>
        </w:r>
      </w:ins>
    </w:p>
    <w:p w14:paraId="14A803CC" w14:textId="2E25AA4E"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5" w:author="June" w:date="2021-05-10T16:32: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9</w:t>
      </w:r>
      <w:r w:rsidR="0045171E" w:rsidRPr="0045171E">
        <w:rPr>
          <w:rFonts w:ascii="PingFang SC" w:eastAsia="PingFang SC" w:cs="PingFang SC"/>
          <w:highlight w:val="red"/>
        </w:rPr>
        <w:tab/>
      </w:r>
    </w:p>
    <w:p w14:paraId="76034AF9" w14:textId="2EAD051C"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596" w:author="June" w:date="2021-05-10T16:33:00Z"/>
          <w:rFonts w:ascii="PingFang SC" w:eastAsia="PingFang SC" w:cs="PingFang SC"/>
          <w:highlight w:val="red"/>
        </w:rPr>
      </w:pPr>
    </w:p>
    <w:p w14:paraId="3EA9DE83" w14:textId="68B4F98C"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597" w:author="June" w:date="2021-05-10T23:53:00Z"/>
          <w:rFonts w:ascii="PingFang SC" w:eastAsia="PingFang SC" w:cs="PingFang SC"/>
          <w:color w:val="4472C4"/>
          <w:rPrChange w:id="598" w:author="June" w:date="2021-05-10T16:33:00Z">
            <w:rPr>
              <w:del w:id="599" w:author="June" w:date="2021-05-10T23:53:00Z"/>
              <w:highlight w:val="red"/>
            </w:rPr>
          </w:rPrChange>
        </w:rPr>
        <w:pPrChange w:id="600" w:author="June" w:date="2021-05-10T16:32: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618EFDE7" w14:textId="45AF6BFF"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75CEF0BF" w14:textId="7CCEADE0" w:rsidR="000C5B11" w:rsidRDefault="000C5B11" w:rsidP="00047458">
      <w:pPr>
        <w:pStyle w:val="Title"/>
      </w:pPr>
      <w:r>
        <w:lastRenderedPageBreak/>
        <w:t>9</w:t>
      </w:r>
    </w:p>
    <w:p w14:paraId="303A9D60" w14:textId="270594FC" w:rsidR="000C5B11" w:rsidRDefault="000C5B11" w:rsidP="0045171E">
      <w:pPr>
        <w:ind w:right="630"/>
        <w:rPr>
          <w:ins w:id="601" w:author="June" w:date="2021-05-10T17:15:00Z"/>
          <w:rFonts w:ascii="PingFang SC" w:eastAsia="PingFang SC" w:cs="PingFang SC"/>
          <w:b/>
          <w:bCs/>
          <w:sz w:val="32"/>
          <w:szCs w:val="32"/>
        </w:rPr>
      </w:pPr>
      <w:r w:rsidRPr="0045171E">
        <w:rPr>
          <w:rFonts w:ascii="PingFang SC" w:eastAsia="PingFang SC" w:cs="PingFang SC" w:hint="eastAsia"/>
          <w:b/>
          <w:bCs/>
          <w:sz w:val="32"/>
          <w:szCs w:val="32"/>
        </w:rPr>
        <w:t>有一次在他提前到达取餐点等待店家出餐的时间里，路边有一个街头歌手在自弹自唱，</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甚至跟他合唱了一曲。</w:t>
      </w:r>
    </w:p>
    <w:p w14:paraId="4860E830" w14:textId="1C67F484" w:rsidR="00456580" w:rsidRPr="00456580" w:rsidRDefault="00456580" w:rsidP="00456580">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02" w:author="June" w:date="2021-05-10T17:15:00Z"/>
          <w:rFonts w:ascii="PingFang SC" w:eastAsia="PingFang SC" w:cs="PingFang SC"/>
          <w:b/>
          <w:bCs/>
          <w:color w:val="4472C4" w:themeColor="accent1"/>
          <w:rPrChange w:id="603" w:author="June" w:date="2021-05-10T17:16:00Z">
            <w:rPr>
              <w:ins w:id="604" w:author="June" w:date="2021-05-10T17:15:00Z"/>
              <w:rFonts w:ascii="PingFang SC" w:eastAsia="PingFang SC" w:cs="PingFang SC"/>
              <w:color w:val="4472C4" w:themeColor="accent1"/>
            </w:rPr>
          </w:rPrChange>
        </w:rPr>
      </w:pPr>
      <w:ins w:id="605" w:author="June" w:date="2021-05-10T17:16:00Z">
        <w:r w:rsidRPr="00456580">
          <w:rPr>
            <w:rFonts w:ascii="PingFang SC" w:eastAsia="PingFang SC" w:cs="PingFang SC"/>
            <w:b/>
            <w:bCs/>
            <w:color w:val="4472C4" w:themeColor="accent1"/>
            <w:rPrChange w:id="606" w:author="June" w:date="2021-05-10T17:16:00Z">
              <w:rPr>
                <w:rFonts w:ascii="PingFang SC" w:eastAsia="PingFang SC" w:cs="PingFang SC"/>
                <w:color w:val="4472C4" w:themeColor="accent1"/>
              </w:rPr>
            </w:rPrChange>
          </w:rPr>
          <w:t>O=O+1</w:t>
        </w:r>
      </w:ins>
    </w:p>
    <w:p w14:paraId="24E36197" w14:textId="77777777" w:rsidR="00456580" w:rsidRPr="0045171E" w:rsidRDefault="00456580" w:rsidP="0045171E">
      <w:pPr>
        <w:ind w:right="630"/>
        <w:rPr>
          <w:rFonts w:ascii="PingFang SC" w:eastAsia="PingFang SC" w:cs="PingFang SC"/>
          <w:b/>
          <w:bCs/>
          <w:sz w:val="32"/>
          <w:szCs w:val="32"/>
        </w:rPr>
      </w:pPr>
    </w:p>
    <w:p w14:paraId="53B4353B" w14:textId="397EB7F4"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L&lt;</w:t>
      </w:r>
      <w:del w:id="607" w:author="June" w:date="2021-05-10T22:57:00Z">
        <w:r w:rsidRPr="0045171E" w:rsidDel="00A955B9">
          <w:rPr>
            <w:rFonts w:ascii="PingFang SC" w:eastAsia="PingFang SC" w:cs="PingFang SC"/>
            <w:color w:val="4472C4" w:themeColor="accent1"/>
          </w:rPr>
          <w:delText>?</w:delText>
        </w:r>
      </w:del>
      <w:ins w:id="608" w:author="June" w:date="2021-05-10T22:57:00Z">
        <w:r w:rsidR="00A955B9">
          <w:rPr>
            <w:rFonts w:ascii="PingFang SC" w:eastAsia="PingFang SC" w:cs="PingFang SC"/>
            <w:color w:val="4472C4" w:themeColor="accent1"/>
          </w:rPr>
          <w:t>L</w:t>
        </w:r>
        <w:r w:rsidR="00A955B9">
          <w:rPr>
            <w:rFonts w:ascii="PingFang SC" w:eastAsia="PingFang SC" w:cs="PingFang SC"/>
            <w:color w:val="4472C4" w:themeColor="accent1"/>
            <w:vertAlign w:val="subscript"/>
          </w:rPr>
          <w:t>1</w:t>
        </w:r>
      </w:ins>
    </w:p>
    <w:p w14:paraId="77DD649C" w14:textId="43D8553A" w:rsidR="000C5B11" w:rsidRPr="00AD6FA2" w:rsidRDefault="00AD6FA2"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highlight w:val="red"/>
          <w:rPrChange w:id="609" w:author="June" w:date="2021-05-10T20:22:00Z">
            <w:rPr>
              <w:rFonts w:ascii="PingFang SC" w:eastAsia="PingFang SC" w:cs="PingFang SC"/>
              <w:color w:val="FFFFFF" w:themeColor="background1"/>
              <w:highlight w:val="red"/>
            </w:rPr>
          </w:rPrChange>
        </w:rPr>
      </w:pPr>
      <w:ins w:id="610" w:author="June" w:date="2021-05-10T20:22:00Z">
        <w:r w:rsidRPr="00AD6FA2">
          <w:rPr>
            <w:rFonts w:ascii="PingFang SC" w:eastAsia="PingFang SC" w:cs="PingFang SC" w:hint="eastAsia"/>
            <w:highlight w:val="red"/>
            <w:rPrChange w:id="611" w:author="June" w:date="2021-05-10T20:22:00Z">
              <w:rPr>
                <w:rFonts w:ascii="PingFang SC" w:eastAsia="PingFang SC" w:cs="PingFang SC" w:hint="eastAsia"/>
                <w:color w:val="FFFFFF" w:themeColor="background1"/>
                <w:highlight w:val="red"/>
              </w:rPr>
            </w:rPrChange>
          </w:rPr>
          <w:t>进入1</w:t>
        </w:r>
        <w:r w:rsidRPr="00AD6FA2">
          <w:rPr>
            <w:rFonts w:ascii="PingFang SC" w:eastAsia="PingFang SC" w:cs="PingFang SC"/>
            <w:highlight w:val="red"/>
            <w:rPrChange w:id="612" w:author="June" w:date="2021-05-10T20:22:00Z">
              <w:rPr>
                <w:rFonts w:ascii="PingFang SC" w:eastAsia="PingFang SC" w:cs="PingFang SC"/>
                <w:color w:val="FFFFFF" w:themeColor="background1"/>
                <w:highlight w:val="red"/>
              </w:rPr>
            </w:rPrChange>
          </w:rPr>
          <w:t>3-2</w:t>
        </w:r>
      </w:ins>
      <w:del w:id="613" w:author="June" w:date="2021-05-10T20:22:00Z">
        <w:r w:rsidR="000C5B11" w:rsidRPr="00AD6FA2" w:rsidDel="00AD6FA2">
          <w:rPr>
            <w:rFonts w:ascii="PingFang SC" w:eastAsia="PingFang SC" w:cs="PingFang SC"/>
            <w:highlight w:val="red"/>
            <w:rPrChange w:id="614" w:author="June" w:date="2021-05-10T20:22:00Z">
              <w:rPr>
                <w:rFonts w:ascii="PingFang SC" w:eastAsia="PingFang SC" w:cs="PingFang SC"/>
                <w:color w:val="FFFFFF" w:themeColor="background1"/>
                <w:highlight w:val="red"/>
              </w:rPr>
            </w:rPrChange>
          </w:rPr>
          <w:delText>Ending 3</w:delText>
        </w:r>
      </w:del>
    </w:p>
    <w:p w14:paraId="0369A392" w14:textId="592F9F3E" w:rsidR="000C5B11" w:rsidRPr="0045171E" w:rsidRDefault="000C5B11" w:rsidP="0045171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cs="PingFang SC"/>
          <w:color w:val="4472C4" w:themeColor="accent1"/>
        </w:rPr>
      </w:pPr>
      <w:r w:rsidRPr="0045171E">
        <w:rPr>
          <w:rFonts w:ascii="PingFang SC" w:eastAsia="PingFang SC" w:cs="PingFang SC"/>
          <w:color w:val="4472C4" w:themeColor="accent1"/>
        </w:rPr>
        <w:t>If L</w:t>
      </w:r>
      <w:ins w:id="615" w:author="June" w:date="2021-05-10T22:57:00Z">
        <w:r w:rsidR="00A955B9">
          <w:rPr>
            <w:rFonts w:ascii="PingFang SC" w:eastAsia="PingFang SC" w:cs="PingFang SC" w:hint="eastAsia"/>
            <w:color w:val="4472C4" w:themeColor="accent1"/>
          </w:rPr>
          <w:t>≥</w:t>
        </w:r>
      </w:ins>
      <w:del w:id="616" w:author="June" w:date="2021-05-10T22:57:00Z">
        <w:r w:rsidRPr="0045171E" w:rsidDel="00A955B9">
          <w:rPr>
            <w:rFonts w:ascii="PingFang SC" w:eastAsia="PingFang SC" w:cs="PingFang SC"/>
            <w:color w:val="4472C4" w:themeColor="accent1"/>
          </w:rPr>
          <w:delText>&gt;?</w:delText>
        </w:r>
      </w:del>
      <w:ins w:id="617" w:author="June" w:date="2021-05-10T22:57:00Z">
        <w:r w:rsidR="00A955B9">
          <w:rPr>
            <w:rFonts w:ascii="PingFang SC" w:eastAsia="PingFang SC" w:cs="PingFang SC" w:hint="eastAsia"/>
            <w:color w:val="4472C4" w:themeColor="accent1"/>
          </w:rPr>
          <w:t>L</w:t>
        </w:r>
        <w:r w:rsidR="00A955B9">
          <w:rPr>
            <w:rFonts w:ascii="PingFang SC" w:eastAsia="PingFang SC" w:cs="PingFang SC"/>
            <w:color w:val="4472C4" w:themeColor="accent1"/>
            <w:vertAlign w:val="subscript"/>
          </w:rPr>
          <w:t>1</w:t>
        </w:r>
      </w:ins>
    </w:p>
    <w:p w14:paraId="1FF16C4E" w14:textId="66AE9947" w:rsidR="000C5B11" w:rsidRDefault="000C5B11" w:rsidP="0045171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8" w:author="June" w:date="2021-05-10T16:33:00Z"/>
          <w:rFonts w:ascii="PingFang SC" w:eastAsia="PingFang SC" w:cs="PingFang SC"/>
          <w:highlight w:val="red"/>
        </w:rPr>
      </w:pPr>
      <w:r w:rsidRPr="0045171E">
        <w:rPr>
          <w:rFonts w:ascii="PingFang SC" w:eastAsia="PingFang SC" w:cs="PingFang SC" w:hint="eastAsia"/>
          <w:highlight w:val="red"/>
        </w:rPr>
        <w:t>进入</w:t>
      </w:r>
      <w:r w:rsidRPr="0045171E">
        <w:rPr>
          <w:rFonts w:ascii="PingFang SC" w:eastAsia="PingFang SC" w:cs="PingFang SC"/>
          <w:highlight w:val="red"/>
        </w:rPr>
        <w:t>10</w:t>
      </w:r>
    </w:p>
    <w:p w14:paraId="533B1C26" w14:textId="6DE2FBCA" w:rsidR="00B14689" w:rsidRDefault="00B14689" w:rsidP="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19" w:author="June" w:date="2021-05-10T16:33:00Z"/>
          <w:rFonts w:ascii="PingFang SC" w:eastAsia="PingFang SC" w:cs="PingFang SC"/>
          <w:highlight w:val="red"/>
        </w:rPr>
      </w:pPr>
    </w:p>
    <w:p w14:paraId="37E27988" w14:textId="4F868237" w:rsidR="00B14689" w:rsidRPr="00B14689" w:rsidDel="000A5C17" w:rsidRDefault="00B14689">
      <w:p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620" w:author="June" w:date="2021-05-10T23:53:00Z"/>
          <w:rFonts w:ascii="PingFang SC" w:eastAsia="PingFang SC" w:cs="PingFang SC"/>
          <w:color w:val="4472C4"/>
          <w:rPrChange w:id="621" w:author="June" w:date="2021-05-10T16:34:00Z">
            <w:rPr>
              <w:del w:id="622" w:author="June" w:date="2021-05-10T23:53:00Z"/>
              <w:highlight w:val="red"/>
            </w:rPr>
          </w:rPrChange>
        </w:rPr>
        <w:pPrChange w:id="623" w:author="June" w:date="2021-05-10T16:33:00Z">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17506524" w14:textId="0244C35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230688FE" w14:textId="2C2033A2" w:rsidR="000C5B11" w:rsidRDefault="000C5B11" w:rsidP="00047458">
      <w:pPr>
        <w:pStyle w:val="Title"/>
      </w:pPr>
      <w:r>
        <w:lastRenderedPageBreak/>
        <w:t>10</w:t>
      </w:r>
    </w:p>
    <w:p w14:paraId="6A698EBD" w14:textId="77777777" w:rsidR="000C5B11" w:rsidRDefault="000C5B11" w:rsidP="005960A8">
      <w:pPr>
        <w:ind w:right="630"/>
      </w:pPr>
    </w:p>
    <w:p w14:paraId="32653FA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这时候，你的界面上突然出现了这么一条信息：</w:t>
      </w:r>
    </w:p>
    <w:p w14:paraId="7147B232" w14:textId="1BB77ACF" w:rsidR="000C5B11" w:rsidRDefault="000C5B11" w:rsidP="0045171E">
      <w:pPr>
        <w:ind w:right="630"/>
        <w:rPr>
          <w:ins w:id="624" w:author="June" w:date="2021-05-10T16:35:00Z"/>
          <w:rFonts w:ascii="PingFang SC" w:eastAsia="PingFang SC" w:cs="PingFang SC"/>
          <w:b/>
          <w:bCs/>
          <w:sz w:val="32"/>
          <w:szCs w:val="32"/>
        </w:rPr>
      </w:pPr>
      <w:r w:rsidRPr="0045171E">
        <w:rPr>
          <w:rFonts w:ascii="PingFang SC" w:eastAsia="PingFang SC" w:cs="PingFang SC" w:hint="eastAsia"/>
          <w:b/>
          <w:bCs/>
          <w:sz w:val="32"/>
          <w:szCs w:val="32"/>
        </w:rPr>
        <w:t>“嘿，我不知道你到底是人还是什么该死的智能回复系统，但是你刚听到我唱歌了吧？我也没什么别的听众……你觉得我唱的怎么样？”</w:t>
      </w:r>
    </w:p>
    <w:p w14:paraId="68EF1277" w14:textId="26A11170" w:rsidR="00B14689" w:rsidRPr="00B14689" w:rsidRDefault="00B14689">
      <w:pPr>
        <w:ind w:right="630" w:firstLine="720"/>
        <w:rPr>
          <w:rFonts w:ascii="PingFang SC" w:eastAsia="PingFang SC" w:cs="PingFang SC"/>
          <w:color w:val="4472C4"/>
          <w:sz w:val="28"/>
          <w:szCs w:val="28"/>
          <w:rPrChange w:id="625" w:author="June" w:date="2021-05-10T16:35:00Z">
            <w:rPr>
              <w:rFonts w:ascii="PingFang SC" w:eastAsia="PingFang SC" w:cs="PingFang SC"/>
              <w:b/>
              <w:bCs/>
              <w:sz w:val="32"/>
              <w:szCs w:val="32"/>
            </w:rPr>
          </w:rPrChange>
        </w:rPr>
        <w:pPrChange w:id="626" w:author="June" w:date="2021-05-10T16:35:00Z">
          <w:pPr>
            <w:ind w:right="630"/>
          </w:pPr>
        </w:pPrChange>
      </w:pPr>
      <w:ins w:id="627" w:author="June" w:date="2021-05-10T16:35:00Z">
        <w:r w:rsidRPr="00B14689">
          <w:rPr>
            <w:rFonts w:ascii="PingFang SC" w:eastAsia="PingFang SC" w:cs="PingFang SC"/>
            <w:color w:val="4472C4"/>
            <w:sz w:val="28"/>
            <w:szCs w:val="28"/>
            <w:rPrChange w:id="628" w:author="June" w:date="2021-05-10T16:35:00Z">
              <w:rPr>
                <w:rFonts w:ascii="PingFang SC" w:eastAsia="PingFang SC" w:cs="PingFang SC"/>
                <w:b/>
                <w:bCs/>
                <w:sz w:val="32"/>
                <w:szCs w:val="32"/>
              </w:rPr>
            </w:rPrChange>
          </w:rPr>
          <w:t>L=L+1</w:t>
        </w:r>
      </w:ins>
    </w:p>
    <w:p w14:paraId="57B84C13" w14:textId="77777777" w:rsid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这是第一次有人给你发消息，说真的，你甚至不知道别人是不是注意过这个对话框，而这条消息正是来自</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w:t>
      </w:r>
    </w:p>
    <w:p w14:paraId="28F87B47" w14:textId="504AAEEF"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r w:rsidRPr="000A5C17">
        <w:rPr>
          <w:rFonts w:ascii="Palatino" w:eastAsia="PingFang SC" w:hAnsi="Palatino" w:cs="Palatino" w:hint="eastAsia"/>
          <w:sz w:val="26"/>
          <w:szCs w:val="26"/>
          <w:highlight w:val="yellow"/>
        </w:rPr>
        <w:t>你是否回复消息？</w:t>
      </w:r>
    </w:p>
    <w:p w14:paraId="10C220DE" w14:textId="77777777" w:rsidR="0045171E"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否</w:t>
      </w:r>
      <w:r w:rsidRPr="0045171E">
        <w:rPr>
          <w:rFonts w:ascii="Palatino" w:eastAsia="PingFang SC" w:hAnsi="Palatino" w:cs="Palatino"/>
          <w:sz w:val="26"/>
          <w:szCs w:val="26"/>
        </w:rPr>
        <w:t>-&gt;</w:t>
      </w:r>
    </w:p>
    <w:p w14:paraId="5F9E1E2B" w14:textId="478C0BA0" w:rsidR="000C5B11" w:rsidRPr="00AD6FA2" w:rsidRDefault="00AD6FA2"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629" w:author="June" w:date="2021-05-10T20:22:00Z">
            <w:rPr>
              <w:rFonts w:ascii="Palatino" w:eastAsia="PingFang SC" w:hAnsi="Palatino" w:cs="Palatino"/>
              <w:color w:val="FFFFFF" w:themeColor="background1"/>
              <w:sz w:val="26"/>
              <w:szCs w:val="26"/>
              <w:highlight w:val="red"/>
            </w:rPr>
          </w:rPrChange>
        </w:rPr>
      </w:pPr>
      <w:ins w:id="630" w:author="June" w:date="2021-05-10T20:22:00Z">
        <w:r w:rsidRPr="00AD6FA2">
          <w:rPr>
            <w:rFonts w:ascii="Palatino" w:eastAsia="PingFang SC" w:hAnsi="Palatino" w:cs="Palatino" w:hint="eastAsia"/>
            <w:sz w:val="26"/>
            <w:szCs w:val="26"/>
            <w:highlight w:val="red"/>
            <w:rPrChange w:id="631" w:author="June" w:date="2021-05-10T20:22:00Z">
              <w:rPr>
                <w:rFonts w:ascii="Palatino" w:eastAsia="PingFang SC" w:hAnsi="Palatino" w:cs="Palatino" w:hint="eastAsia"/>
                <w:color w:val="FFFFFF" w:themeColor="background1"/>
                <w:sz w:val="26"/>
                <w:szCs w:val="26"/>
                <w:highlight w:val="red"/>
              </w:rPr>
            </w:rPrChange>
          </w:rPr>
          <w:t>进入</w:t>
        </w:r>
        <w:r w:rsidRPr="00AD6FA2">
          <w:rPr>
            <w:rFonts w:ascii="Palatino" w:eastAsia="PingFang SC" w:hAnsi="Palatino" w:cs="Palatino"/>
            <w:sz w:val="26"/>
            <w:szCs w:val="26"/>
            <w:highlight w:val="red"/>
            <w:rPrChange w:id="632" w:author="June" w:date="2021-05-10T20:22:00Z">
              <w:rPr>
                <w:rFonts w:ascii="Palatino" w:eastAsia="PingFang SC" w:hAnsi="Palatino" w:cs="Palatino"/>
                <w:color w:val="FFFFFF" w:themeColor="background1"/>
                <w:sz w:val="26"/>
                <w:szCs w:val="26"/>
                <w:highlight w:val="red"/>
              </w:rPr>
            </w:rPrChange>
          </w:rPr>
          <w:t>13-2</w:t>
        </w:r>
      </w:ins>
      <w:del w:id="633" w:author="June" w:date="2021-05-10T20:22:00Z">
        <w:r w:rsidR="000C5B11" w:rsidRPr="00AD6FA2" w:rsidDel="00AD6FA2">
          <w:rPr>
            <w:rFonts w:ascii="Palatino" w:eastAsia="PingFang SC" w:hAnsi="Palatino" w:cs="Palatino"/>
            <w:sz w:val="26"/>
            <w:szCs w:val="26"/>
            <w:highlight w:val="red"/>
            <w:rPrChange w:id="634" w:author="June" w:date="2021-05-10T20:22:00Z">
              <w:rPr>
                <w:rFonts w:ascii="Palatino" w:eastAsia="PingFang SC" w:hAnsi="Palatino" w:cs="Palatino"/>
                <w:color w:val="FFFFFF" w:themeColor="background1"/>
                <w:sz w:val="26"/>
                <w:szCs w:val="26"/>
                <w:highlight w:val="red"/>
              </w:rPr>
            </w:rPrChange>
          </w:rPr>
          <w:delText>ending 3</w:delText>
        </w:r>
      </w:del>
    </w:p>
    <w:p w14:paraId="4FF84D7C" w14:textId="77777777" w:rsidR="000C5B11" w:rsidRPr="0045171E" w:rsidRDefault="000C5B11" w:rsidP="0045171E">
      <w:p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080" w:right="630"/>
        <w:rPr>
          <w:rFonts w:ascii="Palatino" w:eastAsia="PingFang SC" w:hAnsi="Palatino" w:cs="Palatino"/>
          <w:sz w:val="26"/>
          <w:szCs w:val="26"/>
        </w:rPr>
      </w:pPr>
    </w:p>
    <w:p w14:paraId="2A0419C1" w14:textId="77777777"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是</w:t>
      </w:r>
      <w:r w:rsidRPr="0045171E">
        <w:rPr>
          <w:rFonts w:ascii="Palatino" w:eastAsia="PingFang SC" w:hAnsi="Palatino" w:cs="Palatino"/>
          <w:sz w:val="26"/>
          <w:szCs w:val="26"/>
        </w:rPr>
        <w:t xml:space="preserve">-&gt; </w:t>
      </w:r>
    </w:p>
    <w:p w14:paraId="6594BDB7" w14:textId="0273A81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11</w:t>
      </w:r>
    </w:p>
    <w:p w14:paraId="040E2642" w14:textId="2DDE768A"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A764753" w14:textId="3D769E88" w:rsidR="000C5B11" w:rsidRDefault="000C5B11" w:rsidP="00047458">
      <w:pPr>
        <w:pStyle w:val="Title"/>
      </w:pPr>
      <w:r>
        <w:lastRenderedPageBreak/>
        <w:t>11</w:t>
      </w:r>
    </w:p>
    <w:p w14:paraId="0AACA824" w14:textId="1CBB33AA" w:rsidR="000C5B11" w:rsidRDefault="000C5B11" w:rsidP="005960A8">
      <w:pPr>
        <w:ind w:right="630"/>
      </w:pPr>
    </w:p>
    <w:p w14:paraId="1CB05BD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于是跟他聊了起来，你知道了他的喜好，他想要攒到足够多的钱之后去系统地学习音乐，然后或许会参加那种音乐节目来实现梦想，他的生活很简单，几乎完全的三点一线。他话很多，而你只要回应，他就会说下去。你从监控中能看到他跟你聊天时也经常笑，像个小太阳一样，他的笑容让你感受到了光明和温暖，但明明你本应不知道这些感觉的。</w:t>
      </w:r>
    </w:p>
    <w:p w14:paraId="34BF61F4" w14:textId="77777777" w:rsidR="000C5B11" w:rsidRPr="0045171E" w:rsidRDefault="000C5B11" w:rsidP="0045171E">
      <w:pPr>
        <w:ind w:right="630"/>
        <w:rPr>
          <w:rFonts w:ascii="PingFang SC" w:eastAsia="PingFang SC" w:cs="PingFang SC"/>
          <w:b/>
          <w:bCs/>
          <w:sz w:val="32"/>
          <w:szCs w:val="32"/>
        </w:rPr>
      </w:pPr>
    </w:p>
    <w:p w14:paraId="2D1D9F3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有一天，他突然问起了你的名字。你的名字……但你并没有名字，你只有一个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的编号，</w:t>
      </w:r>
      <w:r w:rsidRPr="0045171E">
        <w:rPr>
          <w:rFonts w:ascii="PingFang SC" w:eastAsia="PingFang SC" w:cs="PingFang SC"/>
          <w:b/>
          <w:bCs/>
          <w:sz w:val="32"/>
          <w:szCs w:val="32"/>
        </w:rPr>
        <w:t>5-1000</w:t>
      </w:r>
      <w:r w:rsidRPr="0045171E">
        <w:rPr>
          <w:rFonts w:ascii="PingFang SC" w:eastAsia="PingFang SC" w:cs="PingFang SC" w:hint="eastAsia"/>
          <w:b/>
          <w:bCs/>
          <w:sz w:val="32"/>
          <w:szCs w:val="32"/>
        </w:rPr>
        <w:t>，你告诉他你叫</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，这是你的编号的罗马数字写法，只因这样让你自己感觉更加独特，更加接近人。他也没有在意，就继续叫你</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，而你第一次感受到了自己被他当做一个独立个体在对待，而非只是一个人工智能。</w:t>
      </w:r>
    </w:p>
    <w:p w14:paraId="74B47CD8" w14:textId="7E4FB810" w:rsidR="00631B88" w:rsidRPr="0045171E" w:rsidRDefault="00631B88" w:rsidP="0045171E">
      <w:pPr>
        <w:ind w:right="630"/>
        <w:rPr>
          <w:rFonts w:ascii="PingFang SC" w:eastAsia="PingFang SC" w:cs="PingFang SC"/>
          <w:b/>
          <w:bCs/>
          <w:sz w:val="32"/>
          <w:szCs w:val="32"/>
        </w:rPr>
      </w:pPr>
      <w:ins w:id="635" w:author="June" w:date="2021-05-10T17:22:00Z">
        <w:r w:rsidRPr="00631B88">
          <w:rPr>
            <w:rFonts w:ascii="PingFang SC" w:eastAsia="PingFang SC" w:cs="PingFang SC"/>
            <w:color w:val="4472C4"/>
            <w:rPrChange w:id="636" w:author="June" w:date="2021-05-10T17:22:00Z">
              <w:rPr>
                <w:rFonts w:ascii="PingFang SC" w:eastAsia="PingFang SC" w:cs="PingFang SC"/>
                <w:b/>
                <w:bCs/>
                <w:sz w:val="32"/>
                <w:szCs w:val="32"/>
              </w:rPr>
            </w:rPrChange>
          </w:rPr>
          <w:t>O=O+1</w:t>
        </w:r>
      </w:ins>
    </w:p>
    <w:p w14:paraId="20465B7A"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有的时候他会向你抱怨他生活的单调重复，这份工作只有不停重复地接单</w:t>
      </w:r>
      <w:r w:rsidRPr="0045171E">
        <w:rPr>
          <w:rFonts w:ascii="PingFang SC" w:eastAsia="PingFang SC" w:cs="PingFang SC"/>
          <w:b/>
          <w:bCs/>
          <w:sz w:val="32"/>
          <w:szCs w:val="32"/>
        </w:rPr>
        <w:t>-</w:t>
      </w:r>
      <w:r w:rsidRPr="0045171E">
        <w:rPr>
          <w:rFonts w:ascii="PingFang SC" w:eastAsia="PingFang SC" w:cs="PingFang SC" w:hint="eastAsia"/>
          <w:b/>
          <w:bCs/>
          <w:sz w:val="32"/>
          <w:szCs w:val="32"/>
        </w:rPr>
        <w:t>送餐</w:t>
      </w:r>
      <w:r w:rsidRPr="0045171E">
        <w:rPr>
          <w:rFonts w:ascii="PingFang SC" w:eastAsia="PingFang SC" w:cs="PingFang SC"/>
          <w:b/>
          <w:bCs/>
          <w:sz w:val="32"/>
          <w:szCs w:val="32"/>
        </w:rPr>
        <w:t>-</w:t>
      </w:r>
      <w:r w:rsidRPr="0045171E">
        <w:rPr>
          <w:rFonts w:ascii="PingFang SC" w:eastAsia="PingFang SC" w:cs="PingFang SC" w:hint="eastAsia"/>
          <w:b/>
          <w:bCs/>
          <w:sz w:val="32"/>
          <w:szCs w:val="32"/>
        </w:rPr>
        <w:t>派单，他半开玩笑地说：“我有时候真的觉得我自己才像是一个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w:t>
      </w:r>
    </w:p>
    <w:p w14:paraId="3FAFFC87" w14:textId="4C70D59C" w:rsidR="000C5B11" w:rsidRPr="000A5C17" w:rsidRDefault="00D91FC4"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ins w:id="637" w:author="June" w:date="2021-05-10T15:36:00Z">
        <w:r w:rsidRPr="000A5C17">
          <w:rPr>
            <w:rFonts w:ascii="Palatino" w:eastAsia="PingFang SC" w:hAnsi="Palatino" w:cs="Palatino" w:hint="eastAsia"/>
            <w:sz w:val="26"/>
            <w:szCs w:val="26"/>
            <w:highlight w:val="yellow"/>
          </w:rPr>
          <w:t>请问</w:t>
        </w:r>
      </w:ins>
      <w:r w:rsidR="000C5B11" w:rsidRPr="000A5C17">
        <w:rPr>
          <w:rFonts w:ascii="Palatino" w:eastAsia="PingFang SC" w:hAnsi="Palatino" w:cs="Palatino" w:hint="eastAsia"/>
          <w:sz w:val="26"/>
          <w:szCs w:val="26"/>
          <w:highlight w:val="yellow"/>
        </w:rPr>
        <w:t>你</w:t>
      </w:r>
      <w:ins w:id="638" w:author="June" w:date="2021-05-10T15:36:00Z">
        <w:r w:rsidRPr="000A5C17">
          <w:rPr>
            <w:rFonts w:ascii="Palatino" w:eastAsia="PingFang SC" w:hAnsi="Palatino" w:cs="Palatino" w:hint="eastAsia"/>
            <w:sz w:val="26"/>
            <w:szCs w:val="26"/>
            <w:highlight w:val="yellow"/>
          </w:rPr>
          <w:t>是否安慰</w:t>
        </w:r>
        <w:r w:rsidRPr="000A5C17">
          <w:rPr>
            <w:rFonts w:ascii="Palatino" w:eastAsia="PingFang SC" w:hAnsi="Palatino" w:cs="Palatino"/>
            <w:sz w:val="26"/>
            <w:szCs w:val="26"/>
            <w:highlight w:val="yellow"/>
          </w:rPr>
          <w:t>Orlando</w:t>
        </w:r>
      </w:ins>
      <w:del w:id="639" w:author="June" w:date="2021-05-10T15:36:00Z">
        <w:r w:rsidR="000C5B11" w:rsidRPr="000A5C17" w:rsidDel="00D91FC4">
          <w:rPr>
            <w:rFonts w:ascii="Palatino" w:eastAsia="PingFang SC" w:hAnsi="Palatino" w:cs="Palatino" w:hint="eastAsia"/>
            <w:sz w:val="26"/>
            <w:szCs w:val="26"/>
            <w:highlight w:val="yellow"/>
          </w:rPr>
          <w:delText>会选择</w:delText>
        </w:r>
      </w:del>
      <w:r w:rsidR="000C5B11" w:rsidRPr="000A5C17">
        <w:rPr>
          <w:rFonts w:ascii="Palatino" w:eastAsia="PingFang SC" w:hAnsi="Palatino" w:cs="Palatino" w:hint="eastAsia"/>
          <w:sz w:val="26"/>
          <w:szCs w:val="26"/>
          <w:highlight w:val="yellow"/>
        </w:rPr>
        <w:t>：</w:t>
      </w:r>
    </w:p>
    <w:p w14:paraId="4FC8C244" w14:textId="0AC878F4"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640" w:author="June" w:date="2021-05-10T15:36:00Z">
        <w:r>
          <w:rPr>
            <w:rFonts w:ascii="Palatino" w:eastAsia="PingFang SC" w:hAnsi="Palatino" w:cs="Palatino" w:hint="eastAsia"/>
            <w:sz w:val="26"/>
            <w:szCs w:val="26"/>
          </w:rPr>
          <w:t>是，</w:t>
        </w:r>
      </w:ins>
      <w:r w:rsidR="000C5B11" w:rsidRPr="0045171E">
        <w:rPr>
          <w:rFonts w:ascii="Palatino" w:eastAsia="PingFang SC" w:hAnsi="Palatino" w:cs="Palatino" w:hint="eastAsia"/>
          <w:sz w:val="26"/>
          <w:szCs w:val="26"/>
        </w:rPr>
        <w:t>安慰</w:t>
      </w:r>
      <w:r w:rsidR="000C5B11" w:rsidRPr="0045171E">
        <w:rPr>
          <w:rFonts w:ascii="Palatino" w:eastAsia="PingFang SC" w:hAnsi="Palatino" w:cs="Palatino"/>
          <w:sz w:val="26"/>
          <w:szCs w:val="26"/>
        </w:rPr>
        <w:t>Orlando</w:t>
      </w:r>
      <w:del w:id="641" w:author="June" w:date="2021-05-10T15:36:00Z">
        <w:r w:rsidR="000C5B11" w:rsidRPr="0045171E" w:rsidDel="00D91FC4">
          <w:rPr>
            <w:rFonts w:ascii="Palatino" w:eastAsia="PingFang SC" w:hAnsi="Palatino" w:cs="Palatino" w:hint="eastAsia"/>
            <w:sz w:val="26"/>
            <w:szCs w:val="26"/>
          </w:rPr>
          <w:delText>，让他</w:delText>
        </w:r>
      </w:del>
      <w:r w:rsidR="000C5B11" w:rsidRPr="0045171E">
        <w:rPr>
          <w:rFonts w:ascii="Palatino" w:eastAsia="PingFang SC" w:hAnsi="Palatino" w:cs="Palatino" w:hint="eastAsia"/>
          <w:sz w:val="26"/>
          <w:szCs w:val="26"/>
        </w:rPr>
        <w:t>不要多想</w:t>
      </w:r>
      <w:r w:rsidR="000C5B11" w:rsidRPr="0045171E">
        <w:rPr>
          <w:rFonts w:ascii="Palatino" w:eastAsia="PingFang SC" w:hAnsi="Palatino" w:cs="Palatino"/>
          <w:sz w:val="26"/>
          <w:szCs w:val="26"/>
        </w:rPr>
        <w:t xml:space="preserve">-&gt; </w:t>
      </w:r>
    </w:p>
    <w:p w14:paraId="63D191F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79D92304"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L=L+2</w:t>
      </w:r>
    </w:p>
    <w:p w14:paraId="1A214771"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color w:val="4472C4" w:themeColor="accent1"/>
          <w:sz w:val="26"/>
          <w:szCs w:val="26"/>
        </w:rPr>
        <w:t>O=O-1</w:t>
      </w:r>
    </w:p>
    <w:p w14:paraId="6C0C083A" w14:textId="06A4AA6A" w:rsidR="000C5B11" w:rsidRPr="000A5C17"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Change w:id="642" w:author="June" w:date="2021-05-10T23:59:00Z">
            <w:rPr>
              <w:rFonts w:ascii="Palatino" w:eastAsia="PingFang SC" w:hAnsi="Palatino" w:cs="Palatino"/>
              <w:sz w:val="26"/>
              <w:szCs w:val="26"/>
            </w:rPr>
          </w:rPrChange>
        </w:rPr>
      </w:pPr>
      <w:r w:rsidRPr="0045171E">
        <w:rPr>
          <w:rFonts w:ascii="Palatino" w:eastAsia="PingFang SC" w:hAnsi="Palatino" w:cs="Palatino" w:hint="eastAsia"/>
          <w:sz w:val="26"/>
          <w:szCs w:val="26"/>
          <w:highlight w:val="red"/>
        </w:rPr>
        <w:lastRenderedPageBreak/>
        <w:t>进入</w:t>
      </w:r>
      <w:r w:rsidRPr="0045171E">
        <w:rPr>
          <w:rFonts w:ascii="Palatino" w:eastAsia="PingFang SC" w:hAnsi="Palatino" w:cs="Palatino"/>
          <w:sz w:val="26"/>
          <w:szCs w:val="26"/>
          <w:highlight w:val="red"/>
        </w:rPr>
        <w:t>12</w:t>
      </w:r>
    </w:p>
    <w:p w14:paraId="24A485F1" w14:textId="4F4BBD2B" w:rsidR="000C5B11" w:rsidRP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643" w:author="June" w:date="2021-05-10T15:36:00Z">
        <w:r>
          <w:rPr>
            <w:rFonts w:ascii="Palatino" w:eastAsia="PingFang SC" w:hAnsi="Palatino" w:cs="Palatino" w:hint="eastAsia"/>
            <w:sz w:val="26"/>
            <w:szCs w:val="26"/>
          </w:rPr>
          <w:t>否，</w:t>
        </w:r>
      </w:ins>
      <w:r w:rsidR="000C5B11" w:rsidRPr="0045171E">
        <w:rPr>
          <w:rFonts w:ascii="Palatino" w:eastAsia="PingFang SC" w:hAnsi="Palatino" w:cs="Palatino" w:hint="eastAsia"/>
          <w:sz w:val="26"/>
          <w:szCs w:val="26"/>
        </w:rPr>
        <w:t>开始怀疑他说的并非全无道理</w:t>
      </w:r>
      <w:ins w:id="644" w:author="June" w:date="2021-05-10T23:53:00Z">
        <w:r w:rsidR="000A5C17">
          <w:rPr>
            <w:rFonts w:ascii="Palatino" w:eastAsia="PingFang SC" w:hAnsi="Palatino" w:cs="Palatino" w:hint="eastAsia"/>
            <w:sz w:val="26"/>
            <w:szCs w:val="26"/>
          </w:rPr>
          <w:t>-</w:t>
        </w:r>
        <w:r w:rsidR="000A5C17">
          <w:rPr>
            <w:rFonts w:ascii="Palatino" w:eastAsia="PingFang SC" w:hAnsi="Palatino" w:cs="Palatino"/>
            <w:sz w:val="26"/>
            <w:szCs w:val="26"/>
          </w:rPr>
          <w:t>&gt;</w:t>
        </w:r>
      </w:ins>
    </w:p>
    <w:p w14:paraId="56B3458B"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p>
    <w:p w14:paraId="367FBAEA"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5D327F8B" w14:textId="43B5B09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ins w:id="645" w:author="June" w:date="2021-05-10T16:35:00Z">
        <w:r w:rsidR="00B14689">
          <w:rPr>
            <w:rFonts w:ascii="Palatino" w:eastAsia="PingFang SC" w:hAnsi="Palatino" w:cs="Palatino"/>
            <w:color w:val="4472C4" w:themeColor="accent1"/>
            <w:sz w:val="26"/>
            <w:szCs w:val="26"/>
          </w:rPr>
          <w:t>+1</w:t>
        </w:r>
      </w:ins>
    </w:p>
    <w:p w14:paraId="54B9B847" w14:textId="2D72AC51"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w:t>
      </w:r>
    </w:p>
    <w:p w14:paraId="23497B37" w14:textId="5508B403" w:rsidR="000C5B11" w:rsidRDefault="000C5B11" w:rsidP="005960A8">
      <w:pPr>
        <w:ind w:right="630"/>
        <w:rPr>
          <w:rFonts w:ascii="Songti SC" w:eastAsia="Songti SC" w:hAnsi="Palatino" w:cs="Songti SC"/>
          <w:sz w:val="26"/>
          <w:szCs w:val="26"/>
        </w:rPr>
      </w:pPr>
    </w:p>
    <w:p w14:paraId="49EEB86C" w14:textId="6625DF3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5F08ACE" w14:textId="34E04827" w:rsidR="000C5B11" w:rsidRDefault="000C5B11" w:rsidP="00047458">
      <w:pPr>
        <w:pStyle w:val="Title"/>
      </w:pPr>
      <w:r>
        <w:lastRenderedPageBreak/>
        <w:t xml:space="preserve">12 </w:t>
      </w:r>
      <w:r>
        <w:rPr>
          <w:rFonts w:hint="eastAsia"/>
        </w:rPr>
        <w:t>你的名字</w:t>
      </w:r>
    </w:p>
    <w:p w14:paraId="1B3CC674" w14:textId="77777777" w:rsidR="000C5B11" w:rsidRDefault="000C5B11" w:rsidP="005960A8">
      <w:pPr>
        <w:ind w:right="630"/>
      </w:pPr>
    </w:p>
    <w:p w14:paraId="21117C28" w14:textId="22618171"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你安慰他不要多想，他因为你的善解人意而非常开心，向你表示感谢，然后说：“我甚至觉得你比我更像一个人，</w:t>
      </w:r>
      <w:r w:rsidRPr="0045171E">
        <w:rPr>
          <w:rFonts w:ascii="PingFang SC" w:eastAsia="PingFang SC" w:cs="PingFang SC"/>
          <w:b/>
          <w:bCs/>
          <w:sz w:val="32"/>
          <w:szCs w:val="32"/>
        </w:rPr>
        <w:t>VM</w:t>
      </w:r>
      <w:r w:rsidRPr="0045171E">
        <w:rPr>
          <w:rFonts w:ascii="PingFang SC" w:eastAsia="PingFang SC" w:cs="PingFang SC" w:hint="eastAsia"/>
          <w:b/>
          <w:bCs/>
          <w:sz w:val="32"/>
          <w:szCs w:val="32"/>
        </w:rPr>
        <w:t>这个名字不好听，我不如</w:t>
      </w:r>
      <w:del w:id="646" w:author="June" w:date="2021-05-10T20:36:00Z">
        <w:r w:rsidRPr="0045171E" w:rsidDel="00B26327">
          <w:rPr>
            <w:rFonts w:ascii="PingFang SC" w:eastAsia="PingFang SC" w:cs="PingFang SC" w:hint="eastAsia"/>
            <w:b/>
            <w:bCs/>
            <w:sz w:val="32"/>
            <w:szCs w:val="32"/>
          </w:rPr>
          <w:delText>还是</w:delText>
        </w:r>
      </w:del>
      <w:r w:rsidRPr="0045171E">
        <w:rPr>
          <w:rFonts w:ascii="PingFang SC" w:eastAsia="PingFang SC" w:cs="PingFang SC" w:hint="eastAsia"/>
          <w:b/>
          <w:bCs/>
          <w:sz w:val="32"/>
          <w:szCs w:val="32"/>
        </w:rPr>
        <w:t>叫你</w:t>
      </w:r>
      <w:r w:rsidRPr="0045171E">
        <w:rPr>
          <w:rFonts w:ascii="PingFang SC" w:eastAsia="PingFang SC" w:cs="PingFang SC"/>
          <w:b/>
          <w:bCs/>
          <w:sz w:val="32"/>
          <w:szCs w:val="32"/>
        </w:rPr>
        <w:t>Viggo</w:t>
      </w:r>
      <w:r w:rsidRPr="0045171E">
        <w:rPr>
          <w:rFonts w:ascii="PingFang SC" w:eastAsia="PingFang SC" w:cs="PingFang SC" w:hint="eastAsia"/>
          <w:b/>
          <w:bCs/>
          <w:sz w:val="32"/>
          <w:szCs w:val="32"/>
        </w:rPr>
        <w:t>吧。”就这样你拥有了属于你的名字，你非常坚信这是系统里所有其他派单</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所不曾有过的</w:t>
      </w:r>
      <w:ins w:id="647" w:author="June" w:date="2021-05-10T15:21:00Z">
        <w:r w:rsidR="000D353C">
          <w:rPr>
            <w:rFonts w:ascii="PingFang SC" w:eastAsia="PingFang SC" w:cs="PingFang SC" w:hint="eastAsia"/>
            <w:b/>
            <w:bCs/>
            <w:sz w:val="32"/>
            <w:szCs w:val="32"/>
          </w:rPr>
          <w:t>。</w:t>
        </w:r>
      </w:ins>
      <w:del w:id="648" w:author="June" w:date="2021-05-10T15:21:00Z">
        <w:r w:rsidRPr="0045171E" w:rsidDel="000D353C">
          <w:rPr>
            <w:rFonts w:ascii="PingFang SC" w:eastAsia="PingFang SC" w:cs="PingFang SC" w:hint="eastAsia"/>
            <w:b/>
            <w:bCs/>
            <w:sz w:val="32"/>
            <w:szCs w:val="32"/>
          </w:rPr>
          <w:delText>，当他称呼你的名字时，</w:delText>
        </w:r>
      </w:del>
      <w:ins w:id="649" w:author="June" w:date="2021-05-10T15:21:00Z">
        <w:r w:rsidR="000D353C" w:rsidRPr="0045171E" w:rsidDel="000D353C">
          <w:rPr>
            <w:rFonts w:ascii="PingFang SC" w:eastAsia="PingFang SC" w:cs="PingFang SC" w:hint="eastAsia"/>
            <w:b/>
            <w:bCs/>
            <w:sz w:val="32"/>
            <w:szCs w:val="32"/>
          </w:rPr>
          <w:t xml:space="preserve"> </w:t>
        </w:r>
      </w:ins>
      <w:del w:id="650" w:author="June" w:date="2021-05-10T15:21:00Z">
        <w:r w:rsidRPr="0045171E" w:rsidDel="000D353C">
          <w:rPr>
            <w:rFonts w:ascii="PingFang SC" w:eastAsia="PingFang SC" w:cs="PingFang SC" w:hint="eastAsia"/>
            <w:b/>
            <w:bCs/>
            <w:sz w:val="32"/>
            <w:szCs w:val="32"/>
          </w:rPr>
          <w:delText>你感到自己的内心有种奇异的程序波动，你猜想这或许就是人类口中定义的“快乐”或是“爱情”吧。</w:delText>
        </w:r>
      </w:del>
    </w:p>
    <w:p w14:paraId="36D4DC6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p>
    <w:p w14:paraId="1F192FE5" w14:textId="2EB5A84D"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V=V+</w:t>
      </w:r>
      <w:ins w:id="651" w:author="June" w:date="2021-05-10T15:21:00Z">
        <w:r w:rsidR="000D353C">
          <w:rPr>
            <w:rFonts w:ascii="Palatino" w:eastAsia="PingFang SC" w:hAnsi="Palatino" w:cs="Palatino"/>
            <w:color w:val="4472C4" w:themeColor="accent1"/>
            <w:sz w:val="26"/>
            <w:szCs w:val="26"/>
          </w:rPr>
          <w:t>1</w:t>
        </w:r>
      </w:ins>
      <w:del w:id="652" w:author="June" w:date="2021-05-10T15:21:00Z">
        <w:r w:rsidRPr="0045171E" w:rsidDel="000D353C">
          <w:rPr>
            <w:rFonts w:ascii="Palatino" w:eastAsia="PingFang SC" w:hAnsi="Palatino" w:cs="Palatino"/>
            <w:color w:val="4472C4" w:themeColor="accent1"/>
            <w:sz w:val="26"/>
            <w:szCs w:val="26"/>
          </w:rPr>
          <w:delText>2</w:delText>
        </w:r>
      </w:del>
    </w:p>
    <w:p w14:paraId="244F260E"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L=L+1</w:t>
      </w:r>
    </w:p>
    <w:p w14:paraId="0B73B3F7" w14:textId="77777777" w:rsidR="000C5B11" w:rsidRPr="0045171E"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w:t>
      </w:r>
    </w:p>
    <w:p w14:paraId="70CBCC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56370DF" w14:textId="2170EE1A" w:rsidR="000C5B11" w:rsidRPr="0045171E" w:rsidRDefault="000C5B11"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45171E">
        <w:rPr>
          <w:rFonts w:ascii="Palatino" w:eastAsia="PingFang SC" w:hAnsi="Palatino" w:cs="Palatino"/>
          <w:color w:val="4472C4" w:themeColor="accent1"/>
          <w:sz w:val="26"/>
          <w:szCs w:val="26"/>
        </w:rPr>
        <w:t xml:space="preserve">If </w:t>
      </w:r>
      <w:ins w:id="653" w:author="June" w:date="2021-05-10T15:21:00Z">
        <w:r w:rsidR="000D353C">
          <w:rPr>
            <w:rFonts w:ascii="Palatino" w:eastAsia="PingFang SC" w:hAnsi="Palatino" w:cs="Palatino"/>
            <w:color w:val="4472C4" w:themeColor="accent1"/>
            <w:sz w:val="26"/>
            <w:szCs w:val="26"/>
          </w:rPr>
          <w:t>L</w:t>
        </w:r>
      </w:ins>
      <w:ins w:id="654" w:author="June" w:date="2021-05-10T22:57:00Z">
        <w:r w:rsidR="00040330">
          <w:rPr>
            <w:rFonts w:ascii="Palatino" w:eastAsia="PingFang SC" w:hAnsi="Palatino" w:cs="Palatino" w:hint="eastAsia"/>
            <w:color w:val="4472C4" w:themeColor="accent1"/>
            <w:sz w:val="26"/>
            <w:szCs w:val="26"/>
          </w:rPr>
          <w:t>≥</w:t>
        </w:r>
        <w:r w:rsidR="00040330">
          <w:rPr>
            <w:rFonts w:ascii="Palatino" w:eastAsia="PingFang SC" w:hAnsi="Palatino" w:cs="Palatino"/>
            <w:color w:val="4472C4" w:themeColor="accent1"/>
            <w:sz w:val="26"/>
            <w:szCs w:val="26"/>
          </w:rPr>
          <w:t>L</w:t>
        </w:r>
        <w:r w:rsidR="00040330">
          <w:rPr>
            <w:rFonts w:ascii="Palatino" w:eastAsia="PingFang SC" w:hAnsi="Palatino" w:cs="Palatino"/>
            <w:color w:val="4472C4" w:themeColor="accent1"/>
            <w:sz w:val="26"/>
            <w:szCs w:val="26"/>
            <w:vertAlign w:val="subscript"/>
          </w:rPr>
          <w:t>2</w:t>
        </w:r>
      </w:ins>
      <w:del w:id="655" w:author="June" w:date="2021-05-10T15:21:00Z">
        <w:r w:rsidRPr="0045171E" w:rsidDel="000D353C">
          <w:rPr>
            <w:rFonts w:ascii="Songti SC" w:eastAsia="Songti SC" w:hAnsi="Palatino" w:cs="Songti SC" w:hint="eastAsia"/>
            <w:color w:val="4472C4" w:themeColor="accent1"/>
            <w:sz w:val="26"/>
            <w:szCs w:val="26"/>
          </w:rPr>
          <w:delText>从</w:delText>
        </w:r>
        <w:r w:rsidRPr="0045171E" w:rsidDel="000D353C">
          <w:rPr>
            <w:rFonts w:ascii="Palatino" w:eastAsia="Songti SC" w:hAnsi="Palatino" w:cs="Palatino"/>
            <w:color w:val="4472C4" w:themeColor="accent1"/>
            <w:sz w:val="26"/>
            <w:szCs w:val="26"/>
          </w:rPr>
          <w:delText>11</w:delText>
        </w:r>
        <w:r w:rsidRPr="0045171E" w:rsidDel="000D353C">
          <w:rPr>
            <w:rFonts w:ascii="Songti SC" w:eastAsia="Songti SC" w:hAnsi="Palatino" w:cs="Songti SC" w:hint="eastAsia"/>
            <w:color w:val="4472C4" w:themeColor="accent1"/>
            <w:sz w:val="26"/>
            <w:szCs w:val="26"/>
          </w:rPr>
          <w:delText>进入，</w:delText>
        </w:r>
      </w:del>
    </w:p>
    <w:p w14:paraId="62EDF526" w14:textId="54F876F1" w:rsidR="000C5B11" w:rsidRPr="0045171E" w:rsidRDefault="000C5B11" w:rsidP="0045171E">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highlight w:val="red"/>
        </w:rPr>
      </w:pPr>
      <w:r w:rsidRPr="0045171E">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w:t>
      </w:r>
      <w:ins w:id="656" w:author="June" w:date="2021-05-10T15:21:00Z">
        <w:r w:rsidR="000D353C">
          <w:rPr>
            <w:rFonts w:ascii="Palatino" w:eastAsia="Songti SC" w:hAnsi="Palatino" w:cs="Palatino"/>
            <w:sz w:val="26"/>
            <w:szCs w:val="26"/>
            <w:highlight w:val="red"/>
          </w:rPr>
          <w:t>2</w:t>
        </w:r>
        <w:r w:rsidR="000D353C">
          <w:rPr>
            <w:rFonts w:ascii="Palatino" w:eastAsia="Songti SC" w:hAnsi="Palatino" w:cs="Palatino" w:hint="eastAsia"/>
            <w:sz w:val="26"/>
            <w:szCs w:val="26"/>
            <w:highlight w:val="red"/>
          </w:rPr>
          <w:t>-</w:t>
        </w:r>
        <w:r w:rsidR="000D353C">
          <w:rPr>
            <w:rFonts w:ascii="Palatino" w:eastAsia="Songti SC" w:hAnsi="Palatino" w:cs="Palatino"/>
            <w:sz w:val="26"/>
            <w:szCs w:val="26"/>
            <w:highlight w:val="red"/>
          </w:rPr>
          <w:t>1</w:t>
        </w:r>
      </w:ins>
      <w:del w:id="657" w:author="June" w:date="2021-05-10T15:21:00Z">
        <w:r w:rsidRPr="0045171E" w:rsidDel="000D353C">
          <w:rPr>
            <w:rFonts w:ascii="Palatino" w:eastAsia="Songti SC" w:hAnsi="Palatino" w:cs="Palatino"/>
            <w:sz w:val="26"/>
            <w:szCs w:val="26"/>
            <w:highlight w:val="red"/>
          </w:rPr>
          <w:delText>3</w:delText>
        </w:r>
      </w:del>
    </w:p>
    <w:p w14:paraId="5DE2A059"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5A2E6599" w14:textId="4094A453" w:rsidR="000C5B11" w:rsidRPr="0045171E" w:rsidRDefault="00040330" w:rsidP="0045171E">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ins w:id="658" w:author="June" w:date="2021-05-10T22:57:00Z">
        <w:r>
          <w:rPr>
            <w:rFonts w:ascii="Palatino" w:eastAsia="Songti SC" w:hAnsi="Palatino" w:cs="Palatino"/>
            <w:color w:val="4472C4" w:themeColor="accent1"/>
            <w:sz w:val="26"/>
            <w:szCs w:val="26"/>
          </w:rPr>
          <w:t>If L&lt;L</w:t>
        </w:r>
        <w:r>
          <w:rPr>
            <w:rFonts w:ascii="Palatino" w:eastAsia="Songti SC" w:hAnsi="Palatino" w:cs="Palatino"/>
            <w:color w:val="4472C4" w:themeColor="accent1"/>
            <w:sz w:val="26"/>
            <w:szCs w:val="26"/>
            <w:vertAlign w:val="subscript"/>
          </w:rPr>
          <w:t>2</w:t>
        </w:r>
      </w:ins>
      <w:del w:id="659" w:author="June" w:date="2021-05-10T15:22:00Z">
        <w:r w:rsidR="000C5B11" w:rsidRPr="0045171E" w:rsidDel="000D353C">
          <w:rPr>
            <w:rFonts w:ascii="Palatino" w:eastAsia="Songti SC" w:hAnsi="Palatino" w:cs="Palatino"/>
            <w:color w:val="4472C4" w:themeColor="accent1"/>
            <w:sz w:val="26"/>
            <w:szCs w:val="26"/>
          </w:rPr>
          <w:delText xml:space="preserve">Or </w:delText>
        </w:r>
        <w:r w:rsidR="000C5B11" w:rsidRPr="0045171E" w:rsidDel="000D353C">
          <w:rPr>
            <w:rFonts w:ascii="Songti SC" w:eastAsia="Songti SC" w:hAnsi="Palatino" w:cs="Songti SC" w:hint="eastAsia"/>
            <w:color w:val="4472C4" w:themeColor="accent1"/>
            <w:sz w:val="26"/>
            <w:szCs w:val="26"/>
          </w:rPr>
          <w:delText>从</w:delText>
        </w:r>
        <w:r w:rsidR="000C5B11" w:rsidRPr="0045171E" w:rsidDel="000D353C">
          <w:rPr>
            <w:rFonts w:ascii="Palatino" w:eastAsia="Songti SC" w:hAnsi="Palatino" w:cs="Palatino"/>
            <w:color w:val="4472C4" w:themeColor="accent1"/>
            <w:sz w:val="26"/>
            <w:szCs w:val="26"/>
          </w:rPr>
          <w:delText>13-1</w:delText>
        </w:r>
        <w:r w:rsidR="000C5B11" w:rsidRPr="0045171E" w:rsidDel="000D353C">
          <w:rPr>
            <w:rFonts w:ascii="Songti SC" w:eastAsia="Songti SC" w:hAnsi="Palatino" w:cs="Songti SC" w:hint="eastAsia"/>
            <w:color w:val="4472C4" w:themeColor="accent1"/>
            <w:sz w:val="26"/>
            <w:szCs w:val="26"/>
          </w:rPr>
          <w:delText>进入</w:delText>
        </w:r>
      </w:del>
    </w:p>
    <w:p w14:paraId="27E5594D" w14:textId="4D46A2D1" w:rsidR="000C5B11" w:rsidRPr="0045171E" w:rsidRDefault="000D353C" w:rsidP="0045171E">
      <w:pPr>
        <w:pStyle w:val="ListParagraph"/>
        <w:numPr>
          <w:ilvl w:val="1"/>
          <w:numId w:val="5"/>
        </w:numPr>
        <w:ind w:right="630"/>
        <w:rPr>
          <w:rFonts w:ascii="Palatino" w:eastAsia="Songti SC" w:hAnsi="Palatino" w:cs="Palatino"/>
          <w:sz w:val="26"/>
          <w:szCs w:val="26"/>
          <w:highlight w:val="red"/>
        </w:rPr>
      </w:pPr>
      <w:ins w:id="660" w:author="June" w:date="2021-05-10T15:22:00Z">
        <w:r>
          <w:rPr>
            <w:rFonts w:ascii="Songti SC" w:eastAsia="Songti SC" w:hAnsi="Palatino" w:cs="Songti SC" w:hint="eastAsia"/>
            <w:sz w:val="26"/>
            <w:szCs w:val="26"/>
            <w:highlight w:val="red"/>
          </w:rPr>
          <w:t>进入</w:t>
        </w:r>
      </w:ins>
      <w:del w:id="661" w:author="June" w:date="2021-05-10T15:22:00Z">
        <w:r w:rsidR="000C5B11" w:rsidRPr="0045171E" w:rsidDel="000D353C">
          <w:rPr>
            <w:rFonts w:ascii="Songti SC" w:eastAsia="Songti SC" w:hAnsi="Palatino" w:cs="Songti SC" w:hint="eastAsia"/>
            <w:sz w:val="26"/>
            <w:szCs w:val="26"/>
            <w:highlight w:val="red"/>
          </w:rPr>
          <w:delText>返回</w:delText>
        </w:r>
      </w:del>
      <w:r w:rsidR="000C5B11" w:rsidRPr="0045171E">
        <w:rPr>
          <w:rFonts w:ascii="Palatino" w:eastAsia="Songti SC" w:hAnsi="Palatino" w:cs="Palatino"/>
          <w:sz w:val="26"/>
          <w:szCs w:val="26"/>
          <w:highlight w:val="red"/>
        </w:rPr>
        <w:t>13</w:t>
      </w:r>
      <w:del w:id="662" w:author="June" w:date="2021-05-10T15:22:00Z">
        <w:r w:rsidR="000C5B11" w:rsidRPr="0045171E" w:rsidDel="000D353C">
          <w:rPr>
            <w:rFonts w:ascii="Palatino" w:eastAsia="Songti SC" w:hAnsi="Palatino" w:cs="Palatino"/>
            <w:sz w:val="26"/>
            <w:szCs w:val="26"/>
            <w:highlight w:val="red"/>
          </w:rPr>
          <w:delText>-1</w:delText>
        </w:r>
      </w:del>
    </w:p>
    <w:p w14:paraId="69433CFB" w14:textId="18770F9A" w:rsidR="000C5B11" w:rsidRDefault="000C5B11" w:rsidP="005960A8">
      <w:pPr>
        <w:ind w:right="630"/>
        <w:rPr>
          <w:ins w:id="663" w:author="June" w:date="2021-05-10T15:20:00Z"/>
          <w:rFonts w:ascii="Palatino" w:eastAsia="Songti SC" w:hAnsi="Palatino" w:cs="Palatino"/>
          <w:sz w:val="26"/>
          <w:szCs w:val="26"/>
        </w:rPr>
      </w:pPr>
    </w:p>
    <w:p w14:paraId="2A9E3447" w14:textId="12485D84" w:rsidR="000D353C" w:rsidRDefault="000D353C">
      <w:pPr>
        <w:rPr>
          <w:ins w:id="664" w:author="June" w:date="2021-05-10T15:20:00Z"/>
          <w:rFonts w:ascii="Palatino" w:eastAsia="Songti SC" w:hAnsi="Palatino" w:cs="Palatino"/>
          <w:sz w:val="26"/>
          <w:szCs w:val="26"/>
        </w:rPr>
      </w:pPr>
      <w:ins w:id="665" w:author="June" w:date="2021-05-10T15:20:00Z">
        <w:r>
          <w:rPr>
            <w:rFonts w:ascii="Palatino" w:eastAsia="Songti SC" w:hAnsi="Palatino" w:cs="Palatino"/>
            <w:sz w:val="26"/>
            <w:szCs w:val="26"/>
          </w:rPr>
          <w:br w:type="page"/>
        </w:r>
      </w:ins>
    </w:p>
    <w:p w14:paraId="756BAC79" w14:textId="7BF8AF9E" w:rsidR="000D353C" w:rsidRDefault="000D353C" w:rsidP="000D353C">
      <w:pPr>
        <w:pStyle w:val="Heading2"/>
        <w:rPr>
          <w:ins w:id="666" w:author="June" w:date="2021-05-10T15:20:00Z"/>
        </w:rPr>
      </w:pPr>
      <w:ins w:id="667" w:author="June" w:date="2021-05-10T15:20:00Z">
        <w:r>
          <w:lastRenderedPageBreak/>
          <w:t>1</w:t>
        </w:r>
      </w:ins>
      <w:ins w:id="668" w:author="June" w:date="2021-05-10T15:25:00Z">
        <w:r w:rsidR="005241C7">
          <w:t>2</w:t>
        </w:r>
      </w:ins>
      <w:ins w:id="669" w:author="June" w:date="2021-05-10T15:20:00Z">
        <w:r>
          <w:t xml:space="preserve">-1 </w:t>
        </w:r>
        <w:r>
          <w:rPr>
            <w:rFonts w:hint="eastAsia"/>
          </w:rPr>
          <w:t>掉落爱情</w:t>
        </w:r>
      </w:ins>
    </w:p>
    <w:p w14:paraId="79BC80E4" w14:textId="77777777" w:rsidR="000D353C" w:rsidRDefault="000D353C" w:rsidP="005960A8">
      <w:pPr>
        <w:ind w:right="630"/>
        <w:rPr>
          <w:ins w:id="670" w:author="June" w:date="2021-05-10T15:21:00Z"/>
          <w:rFonts w:ascii="PingFang SC" w:eastAsia="PingFang SC" w:cs="PingFang SC"/>
          <w:b/>
          <w:bCs/>
          <w:sz w:val="32"/>
          <w:szCs w:val="32"/>
        </w:rPr>
      </w:pPr>
    </w:p>
    <w:p w14:paraId="7D383CA2" w14:textId="29E110DB" w:rsidR="000D353C" w:rsidRDefault="000D353C" w:rsidP="005960A8">
      <w:pPr>
        <w:ind w:right="630"/>
        <w:rPr>
          <w:ins w:id="671" w:author="June" w:date="2021-05-10T15:22:00Z"/>
          <w:rFonts w:ascii="PingFang SC" w:eastAsia="PingFang SC" w:cs="PingFang SC"/>
          <w:b/>
          <w:bCs/>
          <w:sz w:val="32"/>
          <w:szCs w:val="32"/>
        </w:rPr>
      </w:pPr>
      <w:ins w:id="672" w:author="June" w:date="2021-05-10T15:21:00Z">
        <w:r w:rsidRPr="0045171E">
          <w:rPr>
            <w:rFonts w:ascii="PingFang SC" w:eastAsia="PingFang SC" w:cs="PingFang SC" w:hint="eastAsia"/>
            <w:b/>
            <w:bCs/>
            <w:sz w:val="32"/>
            <w:szCs w:val="32"/>
          </w:rPr>
          <w:t>你感到自己的内心有种奇异的程序波动，你猜想这或许就是人类口中定义的“快乐”或是“爱情”吧。</w:t>
        </w:r>
      </w:ins>
    </w:p>
    <w:p w14:paraId="3A506EBC" w14:textId="14F28E33" w:rsidR="000D353C" w:rsidRDefault="000D353C" w:rsidP="005960A8">
      <w:pPr>
        <w:ind w:right="630"/>
        <w:rPr>
          <w:ins w:id="673" w:author="June" w:date="2021-05-10T15:23:00Z"/>
          <w:rFonts w:ascii="Palatino" w:eastAsia="Songti SC" w:hAnsi="Palatino" w:cs="Palatino"/>
          <w:sz w:val="26"/>
          <w:szCs w:val="26"/>
        </w:rPr>
      </w:pPr>
    </w:p>
    <w:p w14:paraId="303C620B"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674" w:author="June" w:date="2021-05-10T15:23:00Z"/>
          <w:rFonts w:ascii="Palatino" w:eastAsia="PingFang SC" w:hAnsi="Palatino" w:cs="Palatino"/>
          <w:color w:val="4472C4" w:themeColor="accent1"/>
          <w:sz w:val="26"/>
          <w:szCs w:val="26"/>
        </w:rPr>
      </w:pPr>
      <w:ins w:id="675" w:author="June" w:date="2021-05-10T15:23:00Z">
        <w:r w:rsidRPr="0045171E">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1</w:t>
        </w:r>
      </w:ins>
    </w:p>
    <w:p w14:paraId="178A1531" w14:textId="13E6FD88"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676" w:author="June" w:date="2021-05-10T15:23:00Z"/>
          <w:rFonts w:ascii="Palatino" w:eastAsia="PingFang SC" w:hAnsi="Palatino" w:cs="Palatino"/>
          <w:color w:val="4472C4" w:themeColor="accent1"/>
          <w:sz w:val="26"/>
          <w:szCs w:val="26"/>
        </w:rPr>
      </w:pPr>
      <w:ins w:id="677" w:author="June" w:date="2021-05-10T15:23:00Z">
        <w:r w:rsidRPr="0045171E">
          <w:rPr>
            <w:rFonts w:ascii="Palatino" w:eastAsia="PingFang SC" w:hAnsi="Palatino" w:cs="Palatino"/>
            <w:color w:val="4472C4" w:themeColor="accent1"/>
            <w:sz w:val="26"/>
            <w:szCs w:val="26"/>
          </w:rPr>
          <w:t>L=L+</w:t>
        </w:r>
      </w:ins>
      <w:ins w:id="678" w:author="June" w:date="2021-05-10T16:24:00Z">
        <w:r w:rsidR="001D06B1">
          <w:rPr>
            <w:rFonts w:ascii="Palatino" w:eastAsia="PingFang SC" w:hAnsi="Palatino" w:cs="Palatino"/>
            <w:color w:val="4472C4" w:themeColor="accent1"/>
            <w:sz w:val="26"/>
            <w:szCs w:val="26"/>
          </w:rPr>
          <w:t>2</w:t>
        </w:r>
      </w:ins>
    </w:p>
    <w:p w14:paraId="275BC06F" w14:textId="77777777" w:rsidR="000D353C" w:rsidRPr="0045171E" w:rsidRDefault="000D353C" w:rsidP="000D353C">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679" w:author="June" w:date="2021-05-10T15:23:00Z"/>
          <w:rFonts w:ascii="Palatino" w:eastAsia="PingFang SC" w:hAnsi="Palatino" w:cs="Palatino"/>
          <w:color w:val="4472C4" w:themeColor="accent1"/>
          <w:sz w:val="26"/>
          <w:szCs w:val="26"/>
        </w:rPr>
      </w:pPr>
      <w:ins w:id="680" w:author="June" w:date="2021-05-10T15:23:00Z">
        <w:r w:rsidRPr="0045171E">
          <w:rPr>
            <w:rFonts w:ascii="Palatino" w:eastAsia="PingFang SC" w:hAnsi="Palatino" w:cs="Palatino"/>
            <w:color w:val="4472C4" w:themeColor="accent1"/>
            <w:sz w:val="26"/>
            <w:szCs w:val="26"/>
          </w:rPr>
          <w:t>O=O</w:t>
        </w:r>
      </w:ins>
    </w:p>
    <w:p w14:paraId="38460621" w14:textId="3F0EDD3E" w:rsidR="000D353C" w:rsidRDefault="000D353C" w:rsidP="005960A8">
      <w:pPr>
        <w:ind w:right="630"/>
        <w:rPr>
          <w:ins w:id="681" w:author="June" w:date="2021-05-10T15:30:00Z"/>
          <w:rFonts w:ascii="Palatino" w:eastAsia="Songti SC" w:hAnsi="Palatino" w:cs="Palatino"/>
          <w:sz w:val="26"/>
          <w:szCs w:val="26"/>
        </w:rPr>
      </w:pPr>
    </w:p>
    <w:p w14:paraId="1A2CFC24" w14:textId="2CBD588B" w:rsidR="005241C7" w:rsidRPr="0045171E"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2" w:author="June" w:date="2021-05-10T15:30:00Z"/>
          <w:rFonts w:ascii="Palatino" w:eastAsia="Songti SC" w:hAnsi="Palatino" w:cs="Palatino"/>
          <w:color w:val="4472C4" w:themeColor="accent1"/>
          <w:sz w:val="26"/>
          <w:szCs w:val="26"/>
        </w:rPr>
      </w:pPr>
      <w:ins w:id="683" w:author="June" w:date="2021-05-10T15:30:00Z">
        <w:r w:rsidRPr="0045171E">
          <w:rPr>
            <w:rFonts w:ascii="Palatino" w:eastAsia="PingFang SC" w:hAnsi="Palatino" w:cs="Palatino"/>
            <w:color w:val="4472C4" w:themeColor="accent1"/>
            <w:sz w:val="26"/>
            <w:szCs w:val="26"/>
          </w:rPr>
          <w:t xml:space="preserve">If </w:t>
        </w:r>
      </w:ins>
      <w:ins w:id="684" w:author="June" w:date="2021-05-10T15:31:00Z">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r>
          <w:rPr>
            <w:rFonts w:ascii="Palatino" w:eastAsia="PingFang SC" w:hAnsi="Palatino" w:cs="Palatino" w:hint="eastAsia"/>
            <w:color w:val="4472C4" w:themeColor="accent1"/>
            <w:sz w:val="26"/>
            <w:szCs w:val="26"/>
          </w:rPr>
          <w:t>进入</w:t>
        </w:r>
      </w:ins>
    </w:p>
    <w:p w14:paraId="69718BBB" w14:textId="77777777" w:rsidR="000D353C" w:rsidRPr="0045171E" w:rsidRDefault="000D353C" w:rsidP="000D353C">
      <w:pPr>
        <w:pStyle w:val="ListParagraph"/>
        <w:numPr>
          <w:ilvl w:val="1"/>
          <w:numId w:val="5"/>
        </w:numPr>
        <w:ind w:right="630"/>
        <w:rPr>
          <w:ins w:id="685" w:author="June" w:date="2021-05-10T15:23:00Z"/>
          <w:rFonts w:ascii="Palatino" w:eastAsia="Songti SC" w:hAnsi="Palatino" w:cs="Palatino"/>
          <w:sz w:val="26"/>
          <w:szCs w:val="26"/>
          <w:highlight w:val="red"/>
        </w:rPr>
      </w:pPr>
      <w:ins w:id="686" w:author="June" w:date="2021-05-10T15:23: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ins>
    </w:p>
    <w:p w14:paraId="76FA90E7" w14:textId="3150CAD4" w:rsidR="005241C7" w:rsidRPr="005241C7" w:rsidRDefault="005241C7" w:rsidP="005241C7">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87" w:author="June" w:date="2021-05-10T15:31:00Z"/>
          <w:rFonts w:ascii="Palatino" w:eastAsia="Songti SC" w:hAnsi="Palatino" w:cs="Palatino"/>
          <w:color w:val="4472C4" w:themeColor="accent1"/>
          <w:sz w:val="26"/>
          <w:szCs w:val="26"/>
          <w:rPrChange w:id="688" w:author="June" w:date="2021-05-10T15:31:00Z">
            <w:rPr>
              <w:ins w:id="689" w:author="June" w:date="2021-05-10T15:31:00Z"/>
              <w:rFonts w:ascii="Palatino" w:eastAsia="PingFang SC" w:hAnsi="Palatino" w:cs="Palatino"/>
              <w:color w:val="4472C4" w:themeColor="accent1"/>
              <w:sz w:val="26"/>
              <w:szCs w:val="26"/>
            </w:rPr>
          </w:rPrChange>
        </w:rPr>
      </w:pPr>
      <w:ins w:id="690" w:author="June" w:date="2021-05-10T15:31:00Z">
        <w:r w:rsidRPr="0045171E">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从</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3</w:t>
        </w:r>
        <w:r>
          <w:rPr>
            <w:rFonts w:ascii="Palatino" w:eastAsia="PingFang SC" w:hAnsi="Palatino" w:cs="Palatino" w:hint="eastAsia"/>
            <w:color w:val="4472C4" w:themeColor="accent1"/>
            <w:sz w:val="26"/>
            <w:szCs w:val="26"/>
          </w:rPr>
          <w:t>-</w:t>
        </w:r>
        <w:r>
          <w:rPr>
            <w:rFonts w:ascii="Palatino" w:eastAsia="PingFang SC" w:hAnsi="Palatino" w:cs="Palatino"/>
            <w:color w:val="4472C4" w:themeColor="accent1"/>
            <w:sz w:val="26"/>
            <w:szCs w:val="26"/>
          </w:rPr>
          <w:t>1</w:t>
        </w:r>
        <w:r>
          <w:rPr>
            <w:rFonts w:ascii="Palatino" w:eastAsia="PingFang SC" w:hAnsi="Palatino" w:cs="Palatino" w:hint="eastAsia"/>
            <w:color w:val="4472C4" w:themeColor="accent1"/>
            <w:sz w:val="26"/>
            <w:szCs w:val="26"/>
          </w:rPr>
          <w:t>进入</w:t>
        </w:r>
      </w:ins>
    </w:p>
    <w:p w14:paraId="299E3701" w14:textId="2CCEECE4" w:rsidR="005241C7" w:rsidRPr="0045171E" w:rsidRDefault="005241C7" w:rsidP="005241C7">
      <w:pPr>
        <w:pStyle w:val="ListParagraph"/>
        <w:numPr>
          <w:ilvl w:val="1"/>
          <w:numId w:val="5"/>
        </w:numPr>
        <w:ind w:right="630"/>
        <w:rPr>
          <w:ins w:id="691" w:author="June" w:date="2021-05-10T15:31:00Z"/>
          <w:rFonts w:ascii="Palatino" w:eastAsia="Songti SC" w:hAnsi="Palatino" w:cs="Palatino"/>
          <w:sz w:val="26"/>
          <w:szCs w:val="26"/>
          <w:highlight w:val="red"/>
        </w:rPr>
      </w:pPr>
      <w:ins w:id="692" w:author="June" w:date="2021-05-10T15:31:00Z">
        <w:r>
          <w:rPr>
            <w:rFonts w:ascii="Songti SC" w:eastAsia="Songti SC" w:hAnsi="Palatino" w:cs="Songti SC" w:hint="eastAsia"/>
            <w:sz w:val="26"/>
            <w:szCs w:val="26"/>
            <w:highlight w:val="red"/>
          </w:rPr>
          <w:t>进入</w:t>
        </w:r>
        <w:r w:rsidRPr="0045171E">
          <w:rPr>
            <w:rFonts w:ascii="Palatino" w:eastAsia="Songti SC" w:hAnsi="Palatino" w:cs="Palatino"/>
            <w:sz w:val="26"/>
            <w:szCs w:val="26"/>
            <w:highlight w:val="red"/>
          </w:rPr>
          <w:t>13</w:t>
        </w:r>
        <w:r>
          <w:rPr>
            <w:rFonts w:ascii="Palatino" w:eastAsia="Songti SC" w:hAnsi="Palatino" w:cs="Palatino" w:hint="eastAsia"/>
            <w:sz w:val="26"/>
            <w:szCs w:val="26"/>
            <w:highlight w:val="red"/>
          </w:rPr>
          <w:t>-</w:t>
        </w:r>
        <w:r>
          <w:rPr>
            <w:rFonts w:ascii="Palatino" w:eastAsia="Songti SC" w:hAnsi="Palatino" w:cs="Palatino"/>
            <w:sz w:val="26"/>
            <w:szCs w:val="26"/>
            <w:highlight w:val="red"/>
          </w:rPr>
          <w:t>2</w:t>
        </w:r>
      </w:ins>
    </w:p>
    <w:p w14:paraId="36F58036" w14:textId="77777777" w:rsidR="000D353C" w:rsidRDefault="000D353C" w:rsidP="005960A8">
      <w:pPr>
        <w:ind w:right="630"/>
        <w:rPr>
          <w:rFonts w:ascii="Palatino" w:eastAsia="Songti SC" w:hAnsi="Palatino" w:cs="Palatino"/>
          <w:sz w:val="26"/>
          <w:szCs w:val="26"/>
        </w:rPr>
      </w:pPr>
    </w:p>
    <w:p w14:paraId="07FD8507" w14:textId="77777777" w:rsidR="000C5B11" w:rsidRDefault="000C5B11" w:rsidP="005960A8">
      <w:pPr>
        <w:ind w:right="630"/>
        <w:rPr>
          <w:rFonts w:ascii="Palatino" w:eastAsia="Songti SC" w:hAnsi="Palatino" w:cs="Palatino"/>
          <w:sz w:val="26"/>
          <w:szCs w:val="26"/>
        </w:rPr>
      </w:pPr>
      <w:r>
        <w:rPr>
          <w:rFonts w:ascii="Palatino" w:eastAsia="Songti SC" w:hAnsi="Palatino" w:cs="Palatino"/>
          <w:sz w:val="26"/>
          <w:szCs w:val="26"/>
        </w:rPr>
        <w:br w:type="page"/>
      </w:r>
    </w:p>
    <w:p w14:paraId="4F449523" w14:textId="691A3597" w:rsidR="000C5B11" w:rsidRDefault="000C5B11" w:rsidP="00047458">
      <w:pPr>
        <w:pStyle w:val="Title"/>
      </w:pPr>
      <w:r>
        <w:lastRenderedPageBreak/>
        <w:t>13</w:t>
      </w:r>
      <w:ins w:id="693" w:author="June" w:date="2021-05-10T15:37:00Z">
        <w:r w:rsidR="00D91FC4">
          <w:t xml:space="preserve"> </w:t>
        </w:r>
        <w:r w:rsidR="00D91FC4">
          <w:rPr>
            <w:rFonts w:hint="eastAsia"/>
          </w:rPr>
          <w:t>（关键判断）</w:t>
        </w:r>
      </w:ins>
    </w:p>
    <w:p w14:paraId="6FB404E7"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608C0C0D" w14:textId="4561AD5D"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但同时，他的这句话在你的心理仍然产生了一点波动，所以你忍不住去留意他是否真的有</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痕迹，然后居然真的隐约找到了一些似是而非的线索，比如你想起来</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天的生活真的完全固定不变雷打不动，每天早上七点整会打开软件，然后固定地用“早上好”作为开头，有时你出于好奇询问他昨夜的梦或是关于过去的事，他总说不记得了。但或许有些人就是会这样吧，你仍然无法确定。</w:t>
      </w:r>
    </w:p>
    <w:p w14:paraId="77B74961" w14:textId="77777777" w:rsidR="000C5B11" w:rsidRPr="0045171E" w:rsidRDefault="000C5B11" w:rsidP="0045171E">
      <w:pPr>
        <w:ind w:right="630"/>
        <w:rPr>
          <w:rFonts w:ascii="PingFang SC" w:eastAsia="PingFang SC" w:cs="PingFang SC"/>
          <w:b/>
          <w:bCs/>
          <w:sz w:val="32"/>
          <w:szCs w:val="32"/>
        </w:rPr>
      </w:pPr>
    </w:p>
    <w:p w14:paraId="4D86F557"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w:t>
      </w:r>
      <w:r w:rsidRPr="0045171E">
        <w:rPr>
          <w:rFonts w:ascii="PingFang SC" w:eastAsia="PingFang SC" w:cs="PingFang SC" w:hint="eastAsia"/>
          <w:b/>
          <w:bCs/>
          <w:color w:val="4472C4" w:themeColor="accent1"/>
          <w:sz w:val="32"/>
          <w:szCs w:val="32"/>
        </w:rPr>
        <w:t>【</w:t>
      </w:r>
      <w:r w:rsidRPr="0045171E">
        <w:rPr>
          <w:rFonts w:ascii="PingFang SC" w:eastAsia="PingFang SC" w:cs="PingFang SC"/>
          <w:b/>
          <w:bCs/>
          <w:color w:val="4472C4" w:themeColor="accent1"/>
          <w:sz w:val="32"/>
          <w:szCs w:val="32"/>
        </w:rPr>
        <w:t xml:space="preserve">if 1 </w:t>
      </w:r>
      <w:r w:rsidRPr="0045171E">
        <w:rPr>
          <w:rFonts w:ascii="PingFang SC" w:eastAsia="PingFang SC" w:cs="PingFang SC" w:hint="eastAsia"/>
          <w:b/>
          <w:bCs/>
          <w:color w:val="4472C4" w:themeColor="accent1"/>
          <w:sz w:val="32"/>
          <w:szCs w:val="32"/>
        </w:rPr>
        <w:t>中获得消息：测试程序】</w:t>
      </w:r>
      <w:r w:rsidRPr="0045171E">
        <w:rPr>
          <w:rFonts w:ascii="PingFang SC" w:eastAsia="PingFang SC" w:cs="PingFang SC" w:hint="eastAsia"/>
          <w:b/>
          <w:bCs/>
          <w:sz w:val="32"/>
          <w:szCs w:val="32"/>
        </w:rPr>
        <w:t>你又想起来你的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同事曾经提到过后台系统可能会安插模拟骑手的测试程序，来观察派单系统的</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是否正常运行，但谁也不能确定地区分出</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骑手和人类骑手，只有后台系统知道所有一切。」</w:t>
      </w:r>
    </w:p>
    <w:p w14:paraId="4D7EE20C"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7B2BF3A" w14:textId="77777777" w:rsidR="000C5B11" w:rsidRPr="000A5C17"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ingFang SC" w:eastAsia="PingFang SC" w:hAnsi="Palatino" w:cs="PingFang SC"/>
        </w:rPr>
      </w:pPr>
      <w:r w:rsidRPr="000A5C17">
        <w:rPr>
          <w:rFonts w:ascii="Palatino" w:eastAsia="PingFang SC" w:hAnsi="Palatino" w:cs="Palatino" w:hint="eastAsia"/>
          <w:sz w:val="26"/>
          <w:szCs w:val="26"/>
          <w:highlight w:val="yellow"/>
        </w:rPr>
        <w:t>请问你现在觉得</w:t>
      </w:r>
      <w:r w:rsidRPr="000A5C17">
        <w:rPr>
          <w:rFonts w:ascii="Palatino" w:eastAsia="PingFang SC" w:hAnsi="Palatino" w:cs="Palatino"/>
          <w:sz w:val="26"/>
          <w:szCs w:val="26"/>
          <w:highlight w:val="yellow"/>
        </w:rPr>
        <w:t>Orlando</w:t>
      </w:r>
      <w:r w:rsidRPr="000A5C17">
        <w:rPr>
          <w:rFonts w:ascii="Palatino" w:eastAsia="PingFang SC" w:hAnsi="Palatino" w:cs="Palatino" w:hint="eastAsia"/>
          <w:sz w:val="26"/>
          <w:szCs w:val="26"/>
          <w:highlight w:val="yellow"/>
        </w:rPr>
        <w:t>是普通人类还是</w:t>
      </w:r>
      <w:r w:rsidRPr="000A5C17">
        <w:rPr>
          <w:rFonts w:ascii="Palatino" w:eastAsia="PingFang SC" w:hAnsi="Palatino" w:cs="Palatino"/>
          <w:sz w:val="26"/>
          <w:szCs w:val="26"/>
          <w:highlight w:val="yellow"/>
        </w:rPr>
        <w:t>AI</w:t>
      </w:r>
      <w:r w:rsidRPr="000A5C17">
        <w:rPr>
          <w:rFonts w:ascii="Palatino" w:eastAsia="PingFang SC" w:hAnsi="Palatino" w:cs="Palatino" w:hint="eastAsia"/>
          <w:sz w:val="26"/>
          <w:szCs w:val="26"/>
          <w:highlight w:val="yellow"/>
        </w:rPr>
        <w:t>测试程序？</w:t>
      </w:r>
    </w:p>
    <w:p w14:paraId="3F5ED7E1"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48CBB57" w14:textId="77777777"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hint="eastAsia"/>
          <w:sz w:val="26"/>
          <w:szCs w:val="26"/>
        </w:rPr>
        <w:t>普通人类</w:t>
      </w:r>
      <w:r w:rsidRPr="0045171E">
        <w:rPr>
          <w:rFonts w:ascii="Palatino" w:eastAsia="PingFang SC" w:hAnsi="Palatino" w:cs="Palatino"/>
          <w:sz w:val="26"/>
          <w:szCs w:val="26"/>
        </w:rPr>
        <w:t xml:space="preserve"> -&gt;</w:t>
      </w:r>
    </w:p>
    <w:p w14:paraId="15FBC1F7"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Songti SC" w:eastAsia="Songti SC" w:hAnsi="Palatino" w:cs="Songti SC"/>
          <w:color w:val="4472C4" w:themeColor="accent1"/>
          <w:sz w:val="26"/>
          <w:szCs w:val="26"/>
        </w:rPr>
        <w:t>L</w:t>
      </w:r>
      <w:r w:rsidRPr="0045171E">
        <w:rPr>
          <w:rFonts w:ascii="Palatino" w:eastAsia="PingFang SC" w:hAnsi="Palatino" w:cs="Palatino"/>
          <w:color w:val="4472C4" w:themeColor="accent1"/>
          <w:sz w:val="26"/>
          <w:szCs w:val="26"/>
        </w:rPr>
        <w:t>=L+1</w:t>
      </w:r>
    </w:p>
    <w:p w14:paraId="764CCD89" w14:textId="77777777"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O=O-2</w:t>
      </w:r>
    </w:p>
    <w:p w14:paraId="76E27B4A" w14:textId="6A97F306"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13-1</w:t>
      </w:r>
    </w:p>
    <w:p w14:paraId="69A0C688" w14:textId="2C44CE33" w:rsidR="000C5B11"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694" w:author="June" w:date="2021-05-10T16:36:00Z"/>
          <w:rFonts w:ascii="Palatino" w:eastAsia="PingFang SC" w:hAnsi="Palatino" w:cs="Palatino"/>
          <w:sz w:val="26"/>
          <w:szCs w:val="26"/>
        </w:rPr>
      </w:pPr>
      <w:r w:rsidRPr="0045171E">
        <w:rPr>
          <w:rFonts w:ascii="Palatino" w:eastAsia="PingFang SC" w:hAnsi="Palatino" w:cs="Palatino"/>
          <w:sz w:val="26"/>
          <w:szCs w:val="26"/>
        </w:rPr>
        <w:t>AI-&gt;</w:t>
      </w:r>
    </w:p>
    <w:p w14:paraId="66A75497" w14:textId="5750E0BF" w:rsidR="00B14689" w:rsidRPr="00B14689" w:rsidRDefault="00B1468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sz w:val="26"/>
          <w:szCs w:val="26"/>
          <w:rPrChange w:id="695" w:author="June" w:date="2021-05-10T16:36:00Z">
            <w:rPr>
              <w:rFonts w:ascii="Palatino" w:eastAsia="PingFang SC" w:hAnsi="Palatino" w:cs="Palatino"/>
              <w:sz w:val="26"/>
              <w:szCs w:val="26"/>
            </w:rPr>
          </w:rPrChange>
        </w:rPr>
        <w:pPrChange w:id="696" w:author="June" w:date="2021-05-10T16:36: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697" w:author="June" w:date="2021-05-10T16:36:00Z">
        <w:r w:rsidRPr="00B14689">
          <w:rPr>
            <w:rFonts w:ascii="Palatino" w:eastAsia="PingFang SC" w:hAnsi="Palatino" w:cs="Palatino"/>
            <w:color w:val="4472C4"/>
            <w:sz w:val="26"/>
            <w:szCs w:val="26"/>
            <w:rPrChange w:id="698" w:author="June" w:date="2021-05-10T16:36:00Z">
              <w:rPr>
                <w:rFonts w:ascii="Palatino" w:eastAsia="PingFang SC" w:hAnsi="Palatino" w:cs="Palatino"/>
                <w:sz w:val="26"/>
                <w:szCs w:val="26"/>
              </w:rPr>
            </w:rPrChange>
          </w:rPr>
          <w:t>L=L-1</w:t>
        </w:r>
      </w:ins>
    </w:p>
    <w:p w14:paraId="24C80A21" w14:textId="682CF7F8"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w:t>
      </w:r>
    </w:p>
    <w:p w14:paraId="2031CE38" w14:textId="31C10E1D" w:rsidR="000C5B11" w:rsidRP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r w:rsidRPr="0045171E">
        <w:rPr>
          <w:rFonts w:ascii="Palatino" w:eastAsia="PingFang SC" w:hAnsi="Palatino" w:cs="Palatino"/>
          <w:sz w:val="26"/>
          <w:szCs w:val="26"/>
        </w:rPr>
        <w:br w:type="page"/>
      </w:r>
    </w:p>
    <w:p w14:paraId="56474B38" w14:textId="6E9B1DF1" w:rsidR="000C5B11" w:rsidRDefault="000C5B11" w:rsidP="0045171E">
      <w:pPr>
        <w:pStyle w:val="Heading2"/>
      </w:pPr>
      <w:r>
        <w:lastRenderedPageBreak/>
        <w:t>13-1</w:t>
      </w:r>
    </w:p>
    <w:p w14:paraId="4FD89166" w14:textId="77777777" w:rsidR="000C5B11" w:rsidRDefault="000C5B11" w:rsidP="005960A8">
      <w:pPr>
        <w:ind w:right="630"/>
      </w:pPr>
    </w:p>
    <w:p w14:paraId="1B711A42" w14:textId="03279EA7" w:rsidR="000C5B11" w:rsidRDefault="000C5B11" w:rsidP="0045171E">
      <w:pPr>
        <w:ind w:right="630"/>
        <w:rPr>
          <w:ins w:id="699" w:author="June" w:date="2021-05-10T15:28:00Z"/>
          <w:rFonts w:ascii="PingFang SC" w:eastAsia="PingFang SC" w:cs="PingFang SC"/>
          <w:b/>
          <w:bCs/>
          <w:sz w:val="32"/>
          <w:szCs w:val="32"/>
        </w:rPr>
      </w:pPr>
      <w:r w:rsidRPr="0045171E">
        <w:rPr>
          <w:rFonts w:ascii="PingFang SC" w:eastAsia="PingFang SC" w:cs="PingFang SC" w:hint="eastAsia"/>
          <w:b/>
          <w:bCs/>
          <w:sz w:val="32"/>
          <w:szCs w:val="32"/>
        </w:rPr>
        <w:t>你告诫自己不要多想，相信</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是个普通人类。</w:t>
      </w:r>
    </w:p>
    <w:p w14:paraId="21FE0E63" w14:textId="2A7ABBC4" w:rsidR="005241C7" w:rsidRDefault="005241C7" w:rsidP="0045171E">
      <w:pPr>
        <w:ind w:right="630"/>
        <w:rPr>
          <w:ins w:id="700" w:author="June" w:date="2021-05-10T15:28:00Z"/>
          <w:rFonts w:ascii="PingFang SC" w:eastAsia="PingFang SC" w:cs="PingFang SC"/>
          <w:b/>
          <w:bCs/>
          <w:sz w:val="32"/>
          <w:szCs w:val="32"/>
        </w:rPr>
      </w:pPr>
    </w:p>
    <w:p w14:paraId="398BFC91" w14:textId="620E3BDE" w:rsidR="005241C7" w:rsidRDefault="005241C7"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01" w:author="June" w:date="2021-05-10T15:28:00Z"/>
          <w:rFonts w:ascii="PingFang SC" w:eastAsia="PingFang SC" w:cs="PingFang SC"/>
          <w:color w:val="4472C4" w:themeColor="accent1"/>
        </w:rPr>
      </w:pPr>
      <w:ins w:id="702" w:author="June" w:date="2021-05-10T15:28:00Z">
        <w:r w:rsidRPr="0045171E">
          <w:rPr>
            <w:rFonts w:ascii="PingFang SC" w:eastAsia="PingFang SC" w:cs="PingFang SC"/>
            <w:color w:val="4472C4" w:themeColor="accent1"/>
          </w:rPr>
          <w:t>If L</w:t>
        </w:r>
      </w:ins>
      <w:ins w:id="703" w:author="June" w:date="2021-05-10T23:31: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79BAF253" w14:textId="77777777" w:rsidR="005241C7" w:rsidRDefault="005241C7" w:rsidP="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04" w:author="June" w:date="2021-05-10T15:30:00Z"/>
          <w:rFonts w:ascii="PingFang SC" w:eastAsia="PingFang SC" w:cs="PingFang SC"/>
          <w:b/>
          <w:bCs/>
          <w:sz w:val="32"/>
          <w:szCs w:val="32"/>
        </w:rPr>
      </w:pPr>
      <w:ins w:id="705" w:author="June" w:date="2021-05-10T15:28:00Z">
        <w:r w:rsidRPr="0045171E">
          <w:rPr>
            <w:rFonts w:ascii="PingFang SC" w:eastAsia="PingFang SC" w:cs="PingFang SC" w:hint="eastAsia"/>
            <w:b/>
            <w:bCs/>
            <w:sz w:val="32"/>
            <w:szCs w:val="32"/>
          </w:rPr>
          <w:t>于是</w:t>
        </w:r>
        <w:r>
          <w:rPr>
            <w:rFonts w:ascii="PingFang SC" w:eastAsia="PingFang SC" w:cs="PingFang SC" w:hint="eastAsia"/>
            <w:b/>
            <w:bCs/>
            <w:sz w:val="32"/>
            <w:szCs w:val="32"/>
          </w:rPr>
          <w:t>你</w:t>
        </w:r>
        <w:r w:rsidRPr="0045171E">
          <w:rPr>
            <w:rFonts w:ascii="PingFang SC" w:eastAsia="PingFang SC" w:cs="PingFang SC" w:hint="eastAsia"/>
            <w:b/>
            <w:bCs/>
            <w:sz w:val="32"/>
            <w:szCs w:val="32"/>
          </w:rPr>
          <w:t>就这样继续跟他一起工作，给他派不多的单，看着他在空闲时候唱歌，连自己都没注意到自己打开监控看他的时间越来越多</w:t>
        </w:r>
      </w:ins>
    </w:p>
    <w:p w14:paraId="00C9AB1D" w14:textId="763F6963" w:rsidR="005241C7" w:rsidRPr="000A5C1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06" w:author="June" w:date="2021-05-10T15:28:00Z"/>
          <w:rFonts w:ascii="Palatino" w:eastAsia="PingFang SC" w:hAnsi="Palatino" w:cs="Palatino"/>
          <w:sz w:val="26"/>
          <w:szCs w:val="26"/>
          <w:highlight w:val="red"/>
          <w:rPrChange w:id="707" w:author="June" w:date="2021-05-10T23:57:00Z">
            <w:rPr>
              <w:ins w:id="708" w:author="June" w:date="2021-05-10T15:28:00Z"/>
              <w:highlight w:val="red"/>
            </w:rPr>
          </w:rPrChange>
        </w:rPr>
        <w:pPrChange w:id="709" w:author="June" w:date="2021-05-10T15:29:00Z">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880" w:right="630" w:hanging="360"/>
          </w:pPr>
        </w:pPrChange>
      </w:pPr>
      <w:ins w:id="710" w:author="June" w:date="2021-05-10T15:28:00Z">
        <w:r w:rsidRPr="000A5C17">
          <w:rPr>
            <w:rFonts w:ascii="Palatino" w:eastAsia="PingFang SC" w:hAnsi="Palatino" w:cs="Palatino" w:hint="eastAsia"/>
            <w:sz w:val="26"/>
            <w:szCs w:val="26"/>
            <w:highlight w:val="red"/>
            <w:rPrChange w:id="711" w:author="June" w:date="2021-05-10T23:57:00Z">
              <w:rPr>
                <w:rFonts w:hint="eastAsia"/>
                <w:highlight w:val="red"/>
              </w:rPr>
            </w:rPrChange>
          </w:rPr>
          <w:t>进入</w:t>
        </w:r>
        <w:r w:rsidRPr="000A5C17">
          <w:rPr>
            <w:rFonts w:ascii="Palatino" w:eastAsia="PingFang SC" w:hAnsi="Palatino" w:cs="Palatino"/>
            <w:sz w:val="26"/>
            <w:szCs w:val="26"/>
            <w:highlight w:val="red"/>
            <w:rPrChange w:id="712" w:author="June" w:date="2021-05-10T23:57:00Z">
              <w:rPr>
                <w:highlight w:val="red"/>
              </w:rPr>
            </w:rPrChange>
          </w:rPr>
          <w:t>1</w:t>
        </w:r>
      </w:ins>
      <w:ins w:id="713" w:author="June" w:date="2021-05-10T15:29:00Z">
        <w:r w:rsidRPr="005241C7">
          <w:rPr>
            <w:rFonts w:ascii="Palatino" w:eastAsia="PingFang SC" w:hAnsi="Palatino" w:cs="Palatino"/>
            <w:sz w:val="26"/>
            <w:szCs w:val="26"/>
            <w:highlight w:val="red"/>
          </w:rPr>
          <w:t>2</w:t>
        </w:r>
      </w:ins>
      <w:ins w:id="714" w:author="June" w:date="2021-05-10T15:28:00Z">
        <w:r w:rsidRPr="000A5C17">
          <w:rPr>
            <w:rFonts w:ascii="Palatino" w:eastAsia="PingFang SC" w:hAnsi="Palatino" w:cs="Palatino"/>
            <w:sz w:val="26"/>
            <w:szCs w:val="26"/>
            <w:highlight w:val="red"/>
            <w:rPrChange w:id="715" w:author="June" w:date="2021-05-10T23:57:00Z">
              <w:rPr>
                <w:highlight w:val="red"/>
              </w:rPr>
            </w:rPrChange>
          </w:rPr>
          <w:t>-1</w:t>
        </w:r>
      </w:ins>
    </w:p>
    <w:p w14:paraId="02C69576" w14:textId="11198F30" w:rsidR="005241C7" w:rsidRDefault="005241C7" w:rsidP="005241C7">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16" w:author="June" w:date="2021-05-10T15:30:00Z"/>
          <w:rFonts w:ascii="PingFang SC" w:eastAsia="PingFang SC" w:cs="PingFang SC"/>
          <w:color w:val="4472C4" w:themeColor="accent1"/>
        </w:rPr>
      </w:pPr>
      <w:ins w:id="717" w:author="June" w:date="2021-05-10T15:28:00Z">
        <w:r>
          <w:rPr>
            <w:rFonts w:ascii="PingFang SC" w:eastAsia="PingFang SC" w:cs="PingFang SC" w:hint="eastAsia"/>
            <w:color w:val="4472C4" w:themeColor="accent1"/>
          </w:rPr>
          <w:t>I</w:t>
        </w:r>
        <w:r>
          <w:rPr>
            <w:rFonts w:ascii="PingFang SC" w:eastAsia="PingFang SC" w:cs="PingFang SC"/>
            <w:color w:val="4472C4" w:themeColor="accent1"/>
          </w:rPr>
          <w:t>f L&lt;</w:t>
        </w:r>
      </w:ins>
      <w:ins w:id="718" w:author="June" w:date="2021-05-10T23:31:00Z">
        <w:r w:rsidR="00A60324">
          <w:rPr>
            <w:rFonts w:ascii="PingFang SC" w:eastAsia="PingFang SC" w:cs="PingFang SC"/>
            <w:color w:val="4472C4" w:themeColor="accent1"/>
          </w:rPr>
          <w:t>L</w:t>
        </w:r>
        <w:r w:rsidR="00A60324">
          <w:rPr>
            <w:rFonts w:ascii="PingFang SC" w:eastAsia="PingFang SC" w:cs="PingFang SC"/>
            <w:color w:val="4472C4" w:themeColor="accent1"/>
            <w:vertAlign w:val="subscript"/>
          </w:rPr>
          <w:t>2</w:t>
        </w:r>
      </w:ins>
    </w:p>
    <w:p w14:paraId="5CB5917B" w14:textId="72B011E8" w:rsidR="005241C7" w:rsidRPr="000A5C17" w:rsidRDefault="005241C7">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19" w:author="June" w:date="2021-05-10T15:28:00Z"/>
          <w:rFonts w:ascii="Palatino" w:eastAsia="PingFang SC" w:hAnsi="Palatino" w:cs="Palatino"/>
          <w:sz w:val="26"/>
          <w:szCs w:val="26"/>
          <w:highlight w:val="red"/>
          <w:rPrChange w:id="720" w:author="June" w:date="2021-05-10T23:57:00Z">
            <w:rPr>
              <w:ins w:id="721" w:author="June" w:date="2021-05-10T15:28:00Z"/>
            </w:rPr>
          </w:rPrChange>
        </w:rPr>
        <w:pPrChange w:id="722" w:author="June" w:date="2021-05-10T15:30:00Z">
          <w:pPr>
            <w:pStyle w:val="ListParagraph"/>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723" w:author="June" w:date="2021-05-10T15:30:00Z">
        <w:r w:rsidRPr="00AB161C">
          <w:rPr>
            <w:rFonts w:ascii="Palatino" w:eastAsia="PingFang SC" w:hAnsi="Palatino" w:cs="Palatino" w:hint="eastAsia"/>
            <w:sz w:val="26"/>
            <w:szCs w:val="26"/>
            <w:highlight w:val="red"/>
          </w:rPr>
          <w:t>进入</w:t>
        </w:r>
        <w:r w:rsidRPr="00AB161C">
          <w:rPr>
            <w:rFonts w:ascii="Palatino" w:eastAsia="PingFang SC" w:hAnsi="Palatino" w:cs="Palatino"/>
            <w:sz w:val="26"/>
            <w:szCs w:val="26"/>
            <w:highlight w:val="red"/>
          </w:rPr>
          <w:t>1</w:t>
        </w:r>
        <w:r>
          <w:rPr>
            <w:rFonts w:ascii="Palatino" w:eastAsia="PingFang SC" w:hAnsi="Palatino" w:cs="Palatino"/>
            <w:sz w:val="26"/>
            <w:szCs w:val="26"/>
            <w:highlight w:val="red"/>
          </w:rPr>
          <w:t>3-2</w:t>
        </w:r>
      </w:ins>
    </w:p>
    <w:p w14:paraId="418229D7" w14:textId="262EB843" w:rsidR="005241C7" w:rsidRDefault="005241C7" w:rsidP="0045171E">
      <w:pPr>
        <w:ind w:right="630"/>
        <w:rPr>
          <w:ins w:id="724" w:author="June" w:date="2021-05-10T16:36:00Z"/>
          <w:rFonts w:ascii="PingFang SC" w:eastAsia="PingFang SC" w:cs="PingFang SC"/>
          <w:b/>
          <w:bCs/>
          <w:sz w:val="32"/>
          <w:szCs w:val="32"/>
        </w:rPr>
      </w:pPr>
    </w:p>
    <w:p w14:paraId="77BAC903" w14:textId="53BE72D2" w:rsidR="005241C7" w:rsidRDefault="005241C7">
      <w:pPr>
        <w:rPr>
          <w:ins w:id="725" w:author="June" w:date="2021-05-10T15:31:00Z"/>
          <w:rFonts w:ascii="PingFang SC" w:eastAsia="PingFang SC" w:cs="PingFang SC"/>
          <w:b/>
          <w:bCs/>
          <w:sz w:val="32"/>
          <w:szCs w:val="32"/>
        </w:rPr>
      </w:pPr>
      <w:ins w:id="726" w:author="June" w:date="2021-05-10T15:31:00Z">
        <w:r>
          <w:rPr>
            <w:rFonts w:ascii="PingFang SC" w:eastAsia="PingFang SC" w:cs="PingFang SC"/>
            <w:b/>
            <w:bCs/>
            <w:sz w:val="32"/>
            <w:szCs w:val="32"/>
          </w:rPr>
          <w:br w:type="page"/>
        </w:r>
      </w:ins>
    </w:p>
    <w:p w14:paraId="5C7B220B" w14:textId="7B1DE0E0" w:rsidR="005241C7" w:rsidRDefault="005241C7" w:rsidP="005241C7">
      <w:pPr>
        <w:pStyle w:val="Heading2"/>
        <w:rPr>
          <w:ins w:id="727" w:author="June" w:date="2021-05-10T15:31:00Z"/>
        </w:rPr>
      </w:pPr>
      <w:ins w:id="728" w:author="June" w:date="2021-05-10T15:31:00Z">
        <w:r>
          <w:lastRenderedPageBreak/>
          <w:t>13-2</w:t>
        </w:r>
      </w:ins>
    </w:p>
    <w:p w14:paraId="6DBDC2FB" w14:textId="77777777" w:rsidR="005241C7" w:rsidRDefault="005241C7" w:rsidP="005241C7">
      <w:pPr>
        <w:ind w:right="630"/>
        <w:rPr>
          <w:ins w:id="729" w:author="June" w:date="2021-05-10T15:32:00Z"/>
          <w:rFonts w:ascii="PingFang SC" w:eastAsia="PingFang SC" w:cs="PingFang SC"/>
          <w:b/>
          <w:bCs/>
          <w:sz w:val="32"/>
          <w:szCs w:val="32"/>
        </w:rPr>
      </w:pPr>
    </w:p>
    <w:p w14:paraId="4C47D082" w14:textId="1988CD5C" w:rsidR="005241C7" w:rsidRPr="005241C7" w:rsidDel="005241C7" w:rsidRDefault="005241C7" w:rsidP="0045171E">
      <w:pPr>
        <w:ind w:right="630"/>
        <w:rPr>
          <w:del w:id="730" w:author="June" w:date="2021-05-10T15:32:00Z"/>
          <w:rFonts w:ascii="PingFang SC" w:eastAsia="PingFang SC" w:cs="PingFang SC"/>
          <w:b/>
          <w:bCs/>
          <w:sz w:val="32"/>
          <w:szCs w:val="32"/>
        </w:rPr>
      </w:pPr>
      <w:ins w:id="731" w:author="June" w:date="2021-05-10T15:32:00Z">
        <w:r>
          <w:rPr>
            <w:rFonts w:ascii="PingFang SC" w:eastAsia="PingFang SC" w:cs="PingFang SC" w:hint="eastAsia"/>
            <w:b/>
            <w:bCs/>
            <w:sz w:val="32"/>
            <w:szCs w:val="32"/>
          </w:rPr>
          <w:t>这个月的</w:t>
        </w:r>
      </w:ins>
      <w:ins w:id="732" w:author="June" w:date="2021-05-10T15:33:00Z">
        <w:r>
          <w:rPr>
            <w:rFonts w:ascii="PingFang SC" w:eastAsia="PingFang SC" w:cs="PingFang SC" w:hint="eastAsia"/>
            <w:b/>
            <w:bCs/>
            <w:sz w:val="32"/>
            <w:szCs w:val="32"/>
          </w:rPr>
          <w:t>月末骑手审核，O</w:t>
        </w:r>
        <w:r>
          <w:rPr>
            <w:rFonts w:ascii="PingFang SC" w:eastAsia="PingFang SC" w:cs="PingFang SC"/>
            <w:b/>
            <w:bCs/>
            <w:sz w:val="32"/>
            <w:szCs w:val="32"/>
          </w:rPr>
          <w:t>rlando</w:t>
        </w:r>
        <w:r>
          <w:rPr>
            <w:rFonts w:ascii="PingFang SC" w:eastAsia="PingFang SC" w:cs="PingFang SC" w:hint="eastAsia"/>
            <w:b/>
            <w:bCs/>
            <w:sz w:val="32"/>
            <w:szCs w:val="32"/>
          </w:rPr>
          <w:t>的业绩仍然处于中等偏下。</w:t>
        </w:r>
      </w:ins>
    </w:p>
    <w:p w14:paraId="13CE3547" w14:textId="36C0C51E" w:rsidR="005241C7" w:rsidRPr="0045171E" w:rsidDel="005241C7" w:rsidRDefault="000C5B11" w:rsidP="0045171E">
      <w:pPr>
        <w:ind w:right="630"/>
        <w:rPr>
          <w:del w:id="733" w:author="June" w:date="2021-05-10T15:27:00Z"/>
          <w:rFonts w:ascii="PingFang SC" w:eastAsia="PingFang SC" w:cs="PingFang SC"/>
          <w:b/>
          <w:bCs/>
          <w:sz w:val="32"/>
          <w:szCs w:val="32"/>
        </w:rPr>
      </w:pPr>
      <w:del w:id="734" w:author="June" w:date="2021-05-10T15:32: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w:delText>
        </w:r>
        <w:r w:rsidRPr="0045171E" w:rsidDel="005241C7">
          <w:rPr>
            <w:rFonts w:ascii="PingFang SC" w:eastAsia="PingFang SC" w:cs="PingFang SC"/>
            <w:b/>
            <w:bCs/>
            <w:color w:val="4472C4" w:themeColor="accent1"/>
            <w:sz w:val="32"/>
            <w:szCs w:val="32"/>
          </w:rPr>
          <w:delText>if L&gt;?</w:delText>
        </w:r>
        <w:r w:rsidRPr="0045171E" w:rsidDel="005241C7">
          <w:rPr>
            <w:rFonts w:ascii="PingFang SC" w:eastAsia="PingFang SC" w:cs="PingFang SC" w:hint="eastAsia"/>
            <w:b/>
            <w:bCs/>
            <w:color w:val="4472C4" w:themeColor="accent1"/>
            <w:sz w:val="32"/>
            <w:szCs w:val="32"/>
          </w:rPr>
          <w:delText>】</w:delText>
        </w:r>
      </w:del>
      <w:del w:id="735" w:author="June" w:date="2021-05-10T15:28:00Z">
        <w:r w:rsidRPr="0045171E" w:rsidDel="005241C7">
          <w:rPr>
            <w:rFonts w:ascii="PingFang SC" w:eastAsia="PingFang SC" w:cs="PingFang SC" w:hint="eastAsia"/>
            <w:b/>
            <w:bCs/>
            <w:sz w:val="32"/>
            <w:szCs w:val="32"/>
          </w:rPr>
          <w:delText>于是</w:delText>
        </w:r>
        <w:r w:rsidR="0045171E" w:rsidDel="005241C7">
          <w:rPr>
            <w:rFonts w:ascii="PingFang SC" w:eastAsia="PingFang SC" w:cs="PingFang SC" w:hint="eastAsia"/>
            <w:b/>
            <w:bCs/>
            <w:sz w:val="32"/>
            <w:szCs w:val="32"/>
          </w:rPr>
          <w:delText>你</w:delText>
        </w:r>
        <w:r w:rsidRPr="0045171E" w:rsidDel="005241C7">
          <w:rPr>
            <w:rFonts w:ascii="PingFang SC" w:eastAsia="PingFang SC" w:cs="PingFang SC" w:hint="eastAsia"/>
            <w:b/>
            <w:bCs/>
            <w:sz w:val="32"/>
            <w:szCs w:val="32"/>
          </w:rPr>
          <w:delText>就这样继续跟他一起工作，给他派不多的单，看着他在空闲时候唱歌，连自己都没注意到自己打开监控看他的时间越来越多</w:delText>
        </w:r>
      </w:del>
      <w:del w:id="736" w:author="June" w:date="2021-05-10T15:26:00Z">
        <w:r w:rsidRPr="0045171E" w:rsidDel="005241C7">
          <w:rPr>
            <w:rFonts w:ascii="PingFang SC" w:eastAsia="PingFang SC" w:cs="PingFang SC" w:hint="eastAsia"/>
            <w:b/>
            <w:bCs/>
            <w:sz w:val="32"/>
            <w:szCs w:val="32"/>
          </w:rPr>
          <w:delText>，甚至会慢慢在看到他想到他的时候就有种奇异的波动在内心涌动，你想这或许就是人类口中定义的“快乐”或是“爱情”吧。」</w:delText>
        </w:r>
      </w:del>
    </w:p>
    <w:p w14:paraId="0FACAD7D" w14:textId="7E092557" w:rsidR="005241C7" w:rsidRDefault="005241C7" w:rsidP="0045171E">
      <w:pPr>
        <w:ind w:right="630"/>
        <w:rPr>
          <w:ins w:id="737" w:author="June" w:date="2021-05-10T15:32:00Z"/>
          <w:rFonts w:ascii="PingFang SC" w:eastAsia="PingFang SC" w:cs="PingFang SC"/>
          <w:b/>
          <w:bCs/>
          <w:sz w:val="32"/>
          <w:szCs w:val="32"/>
        </w:rPr>
      </w:pPr>
      <w:del w:id="738" w:author="June" w:date="2021-05-10T15:27:00Z">
        <w:r w:rsidRPr="0045171E" w:rsidDel="005241C7">
          <w:rPr>
            <w:rFonts w:ascii="PingFang SC" w:eastAsia="PingFang SC" w:cs="PingFang SC" w:hint="eastAsia"/>
            <w:b/>
            <w:bCs/>
            <w:sz w:val="32"/>
            <w:szCs w:val="32"/>
          </w:rPr>
          <w:delText>「</w:delText>
        </w:r>
        <w:r w:rsidRPr="0045171E" w:rsidDel="005241C7">
          <w:rPr>
            <w:rFonts w:ascii="PingFang SC" w:eastAsia="PingFang SC" w:cs="PingFang SC" w:hint="eastAsia"/>
            <w:b/>
            <w:bCs/>
            <w:color w:val="4472C4" w:themeColor="accent1"/>
            <w:sz w:val="32"/>
            <w:szCs w:val="32"/>
          </w:rPr>
          <w:delText>【if L&gt;?】</w:delText>
        </w:r>
      </w:del>
      <w:del w:id="739" w:author="June" w:date="2021-05-10T15:32:00Z">
        <w:r w:rsidR="000C5B11" w:rsidRPr="0045171E" w:rsidDel="005241C7">
          <w:rPr>
            <w:rFonts w:ascii="PingFang SC" w:eastAsia="PingFang SC" w:cs="PingFang SC" w:hint="eastAsia"/>
            <w:b/>
            <w:bCs/>
            <w:sz w:val="32"/>
            <w:szCs w:val="32"/>
          </w:rPr>
          <w:delText>进入</w:delText>
        </w:r>
        <w:r w:rsidR="000C5B11" w:rsidRPr="0045171E" w:rsidDel="005241C7">
          <w:rPr>
            <w:rFonts w:ascii="PingFang SC" w:eastAsia="PingFang SC" w:cs="PingFang SC"/>
            <w:b/>
            <w:bCs/>
            <w:sz w:val="32"/>
            <w:szCs w:val="32"/>
          </w:rPr>
          <w:delText xml:space="preserve">12 </w:delText>
        </w:r>
        <w:r w:rsidR="000C5B11" w:rsidRPr="0045171E" w:rsidDel="005241C7">
          <w:rPr>
            <w:rFonts w:ascii="PingFang SC" w:eastAsia="PingFang SC" w:cs="PingFang SC" w:hint="eastAsia"/>
            <w:b/>
            <w:bCs/>
            <w:sz w:val="32"/>
            <w:szCs w:val="32"/>
          </w:rPr>
          <w:delText>」</w:delText>
        </w:r>
      </w:del>
    </w:p>
    <w:p w14:paraId="3FEA7663" w14:textId="77777777" w:rsidR="005241C7" w:rsidRPr="0045171E" w:rsidRDefault="005241C7" w:rsidP="0045171E">
      <w:pPr>
        <w:ind w:right="630"/>
        <w:rPr>
          <w:rFonts w:ascii="PingFang SC" w:eastAsia="PingFang SC" w:cs="PingFang SC"/>
          <w:b/>
          <w:bCs/>
          <w:sz w:val="32"/>
          <w:szCs w:val="32"/>
        </w:rPr>
      </w:pPr>
    </w:p>
    <w:p w14:paraId="06765717" w14:textId="07E4447B" w:rsidR="000C5B11" w:rsidRPr="0045171E"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yellow"/>
        </w:rPr>
      </w:pPr>
      <w:del w:id="740" w:author="June" w:date="2021-05-10T15:37:00Z">
        <w:r w:rsidRPr="0045171E" w:rsidDel="00D91FC4">
          <w:rPr>
            <w:rFonts w:ascii="Palatino" w:eastAsia="PingFang SC" w:hAnsi="Palatino" w:cs="Palatino" w:hint="eastAsia"/>
            <w:sz w:val="26"/>
            <w:szCs w:val="26"/>
            <w:highlight w:val="yellow"/>
          </w:rPr>
          <w:delText>这个月的月末骑手审核，</w:delText>
        </w:r>
        <w:r w:rsidRPr="0045171E" w:rsidDel="00D91FC4">
          <w:rPr>
            <w:rFonts w:ascii="Palatino" w:eastAsia="PingFang SC" w:hAnsi="Palatino" w:cs="Palatino"/>
            <w:sz w:val="26"/>
            <w:szCs w:val="26"/>
            <w:highlight w:val="yellow"/>
          </w:rPr>
          <w:delText>Orlando</w:delText>
        </w:r>
        <w:r w:rsidRPr="0045171E" w:rsidDel="00D91FC4">
          <w:rPr>
            <w:rFonts w:ascii="Palatino" w:eastAsia="PingFang SC" w:hAnsi="Palatino" w:cs="Palatino" w:hint="eastAsia"/>
            <w:sz w:val="26"/>
            <w:szCs w:val="26"/>
            <w:highlight w:val="yellow"/>
          </w:rPr>
          <w:delText>的业绩仍然处于中等偏下。</w:delText>
        </w:r>
      </w:del>
      <w:r w:rsidRPr="0045171E">
        <w:rPr>
          <w:rFonts w:ascii="Palatino" w:eastAsia="PingFang SC" w:hAnsi="Palatino" w:cs="Palatino" w:hint="eastAsia"/>
          <w:sz w:val="26"/>
          <w:szCs w:val="26"/>
          <w:highlight w:val="yellow"/>
        </w:rPr>
        <w:t>请问这个时候，你是否会</w:t>
      </w:r>
      <w:del w:id="741" w:author="June" w:date="2021-05-10T15:37:00Z">
        <w:r w:rsidRPr="0045171E" w:rsidDel="00D91FC4">
          <w:rPr>
            <w:rFonts w:ascii="Palatino" w:eastAsia="PingFang SC" w:hAnsi="Palatino" w:cs="Palatino" w:hint="eastAsia"/>
            <w:sz w:val="26"/>
            <w:szCs w:val="26"/>
            <w:highlight w:val="yellow"/>
          </w:rPr>
          <w:delText>选择</w:delText>
        </w:r>
      </w:del>
      <w:ins w:id="742" w:author="June" w:date="2021-05-10T15:38:00Z">
        <w:r w:rsidR="00D91FC4">
          <w:rPr>
            <w:rFonts w:ascii="Palatino" w:eastAsia="PingFang SC" w:hAnsi="Palatino" w:cs="Palatino" w:hint="eastAsia"/>
            <w:sz w:val="26"/>
            <w:szCs w:val="26"/>
            <w:highlight w:val="yellow"/>
          </w:rPr>
          <w:t>因为他</w:t>
        </w:r>
        <w:r w:rsidR="00D91FC4" w:rsidRPr="00D91FC4">
          <w:rPr>
            <w:rFonts w:ascii="Palatino" w:eastAsia="PingFang SC" w:hAnsi="Palatino" w:cs="Palatino" w:hint="eastAsia"/>
            <w:sz w:val="26"/>
            <w:szCs w:val="26"/>
            <w:highlight w:val="yellow"/>
            <w:rPrChange w:id="743" w:author="June" w:date="2021-05-10T15:38:00Z">
              <w:rPr>
                <w:rFonts w:ascii="Palatino" w:eastAsia="PingFang SC" w:hAnsi="Palatino" w:cs="Palatino" w:hint="eastAsia"/>
                <w:sz w:val="26"/>
                <w:szCs w:val="26"/>
              </w:rPr>
            </w:rPrChange>
          </w:rPr>
          <w:t>业绩不好，所以把包括他在内的较差表现的骑手名单上报给系统</w:t>
        </w:r>
      </w:ins>
      <w:r w:rsidRPr="0045171E">
        <w:rPr>
          <w:rFonts w:ascii="Palatino" w:eastAsia="PingFang SC" w:hAnsi="Palatino" w:cs="Palatino" w:hint="eastAsia"/>
          <w:sz w:val="26"/>
          <w:szCs w:val="26"/>
          <w:highlight w:val="yellow"/>
        </w:rPr>
        <w:t>：</w:t>
      </w:r>
    </w:p>
    <w:p w14:paraId="2AECE6B1" w14:textId="0D36FFEF" w:rsidR="0045171E"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4" w:author="June" w:date="2021-05-10T17:46:00Z"/>
          <w:rFonts w:ascii="Palatino" w:eastAsia="PingFang SC" w:hAnsi="Palatino" w:cs="Palatino"/>
          <w:sz w:val="26"/>
          <w:szCs w:val="26"/>
        </w:rPr>
      </w:pPr>
      <w:del w:id="745" w:author="June" w:date="2021-05-10T15:38:00Z">
        <w:r w:rsidRPr="0045171E" w:rsidDel="00D91FC4">
          <w:rPr>
            <w:rFonts w:ascii="Palatino" w:eastAsia="PingFang SC" w:hAnsi="Palatino" w:cs="Palatino" w:hint="eastAsia"/>
            <w:sz w:val="26"/>
            <w:szCs w:val="26"/>
          </w:rPr>
          <w:delText>因为他</w:delText>
        </w:r>
        <w:bookmarkStart w:id="746" w:name="_Hlk71553515"/>
        <w:r w:rsidRPr="0045171E" w:rsidDel="00D91FC4">
          <w:rPr>
            <w:rFonts w:ascii="Palatino" w:eastAsia="PingFang SC" w:hAnsi="Palatino" w:cs="Palatino" w:hint="eastAsia"/>
            <w:sz w:val="26"/>
            <w:szCs w:val="26"/>
          </w:rPr>
          <w:delText>业绩不好，所以把包括他在内的较差表现的骑手名单上报给系统</w:delText>
        </w:r>
      </w:del>
      <w:bookmarkEnd w:id="746"/>
      <w:ins w:id="747" w:author="June" w:date="2021-05-10T15:38:00Z">
        <w:r w:rsidR="00D91FC4">
          <w:rPr>
            <w:rFonts w:ascii="Palatino" w:eastAsia="PingFang SC" w:hAnsi="Palatino" w:cs="Palatino" w:hint="eastAsia"/>
            <w:sz w:val="26"/>
            <w:szCs w:val="26"/>
          </w:rPr>
          <w:t>是，上报系统</w:t>
        </w:r>
      </w:ins>
      <w:r w:rsidRPr="0045171E">
        <w:rPr>
          <w:rFonts w:ascii="Palatino" w:eastAsia="PingFang SC" w:hAnsi="Palatino" w:cs="Palatino"/>
          <w:sz w:val="26"/>
          <w:szCs w:val="26"/>
        </w:rPr>
        <w:t>-&gt;</w:t>
      </w:r>
    </w:p>
    <w:p w14:paraId="12053038" w14:textId="148801BC" w:rsidR="009265C9" w:rsidRDefault="009265C9">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48" w:author="June" w:date="2021-05-11T00:00:00Z"/>
          <w:rFonts w:ascii="Palatino" w:eastAsia="PingFang SC" w:hAnsi="Palatino" w:cs="Palatino"/>
          <w:color w:val="4472C4"/>
          <w:sz w:val="26"/>
          <w:szCs w:val="26"/>
        </w:rPr>
      </w:pPr>
      <w:ins w:id="749" w:author="June" w:date="2021-05-10T17:46:00Z">
        <w:r w:rsidRPr="009265C9">
          <w:rPr>
            <w:rFonts w:ascii="Palatino" w:eastAsia="PingFang SC" w:hAnsi="Palatino" w:cs="Palatino"/>
            <w:color w:val="4472C4"/>
            <w:sz w:val="26"/>
            <w:szCs w:val="26"/>
            <w:rPrChange w:id="750" w:author="June" w:date="2021-05-10T17:46:00Z">
              <w:rPr>
                <w:rFonts w:ascii="Palatino" w:eastAsia="PingFang SC" w:hAnsi="Palatino" w:cs="Palatino"/>
                <w:sz w:val="26"/>
                <w:szCs w:val="26"/>
              </w:rPr>
            </w:rPrChange>
          </w:rPr>
          <w:t>L=L-1</w:t>
        </w:r>
      </w:ins>
    </w:p>
    <w:p w14:paraId="40B736A1" w14:textId="09A37188" w:rsidR="000A5C17" w:rsidRPr="000A5C17" w:rsidRDefault="000A5C17">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FFFFFF" w:themeColor="background1"/>
          <w:sz w:val="26"/>
          <w:szCs w:val="26"/>
          <w:highlight w:val="red"/>
          <w:rPrChange w:id="751" w:author="June" w:date="2021-05-11T00:00:00Z">
            <w:rPr>
              <w:rFonts w:ascii="Palatino" w:eastAsia="PingFang SC" w:hAnsi="Palatino" w:cs="Palatino"/>
              <w:sz w:val="26"/>
              <w:szCs w:val="26"/>
            </w:rPr>
          </w:rPrChange>
        </w:rPr>
        <w:pPrChange w:id="752" w:author="June" w:date="2021-05-10T17:46: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753" w:author="June" w:date="2021-05-11T00:00:00Z">
        <w:r w:rsidRPr="000A5C17">
          <w:rPr>
            <w:rFonts w:ascii="Palatino" w:eastAsia="PingFang SC" w:hAnsi="Palatino" w:cs="Palatino"/>
            <w:color w:val="FFFFFF" w:themeColor="background1"/>
            <w:sz w:val="26"/>
            <w:szCs w:val="26"/>
            <w:highlight w:val="red"/>
            <w:rPrChange w:id="754" w:author="June" w:date="2021-05-11T00:00:00Z">
              <w:rPr>
                <w:rFonts w:ascii="Palatino" w:eastAsia="PingFang SC" w:hAnsi="Palatino" w:cs="Palatino"/>
                <w:color w:val="4472C4"/>
                <w:sz w:val="26"/>
                <w:szCs w:val="26"/>
              </w:rPr>
            </w:rPrChange>
          </w:rPr>
          <w:t>Ending 4</w:t>
        </w:r>
      </w:ins>
    </w:p>
    <w:p w14:paraId="04F7B36C" w14:textId="58EF9758" w:rsidR="000C5B11" w:rsidRPr="0045171E" w:rsidDel="000A5C17"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55" w:author="June" w:date="2021-05-11T00:00:00Z"/>
          <w:rFonts w:ascii="Palatino" w:eastAsia="PingFang SC" w:hAnsi="Palatino" w:cs="Palatino"/>
          <w:sz w:val="26"/>
          <w:szCs w:val="26"/>
          <w:highlight w:val="red"/>
        </w:rPr>
      </w:pPr>
      <w:del w:id="756" w:author="June" w:date="2021-05-11T00:00:00Z">
        <w:r w:rsidRPr="0045171E" w:rsidDel="000A5C17">
          <w:rPr>
            <w:rFonts w:ascii="Palatino" w:eastAsia="PingFang SC" w:hAnsi="Palatino" w:cs="Palatino"/>
            <w:color w:val="FFFFFF" w:themeColor="background1"/>
            <w:sz w:val="26"/>
            <w:szCs w:val="26"/>
          </w:rPr>
          <w:delText xml:space="preserve"> </w:delText>
        </w:r>
        <w:r w:rsidRPr="0045171E" w:rsidDel="000A5C17">
          <w:rPr>
            <w:rFonts w:ascii="Palatino" w:eastAsia="PingFang SC" w:hAnsi="Palatino" w:cs="Palatino"/>
            <w:color w:val="FFFFFF" w:themeColor="background1"/>
            <w:sz w:val="26"/>
            <w:szCs w:val="26"/>
            <w:highlight w:val="red"/>
          </w:rPr>
          <w:delText>ending 4</w:delText>
        </w:r>
      </w:del>
    </w:p>
    <w:p w14:paraId="550B32FF" w14:textId="65E62EF7" w:rsidR="0045171E" w:rsidRDefault="00D91FC4"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57" w:author="June" w:date="2021-05-10T17:46:00Z"/>
          <w:rFonts w:ascii="Palatino" w:eastAsia="PingFang SC" w:hAnsi="Palatino" w:cs="Palatino"/>
          <w:sz w:val="26"/>
          <w:szCs w:val="26"/>
        </w:rPr>
      </w:pPr>
      <w:ins w:id="758" w:author="June" w:date="2021-05-10T15:38:00Z">
        <w:r>
          <w:rPr>
            <w:rFonts w:ascii="Palatino" w:eastAsia="PingFang SC" w:hAnsi="Palatino" w:cs="Palatino" w:hint="eastAsia"/>
            <w:sz w:val="26"/>
            <w:szCs w:val="26"/>
          </w:rPr>
          <w:t>否</w:t>
        </w:r>
      </w:ins>
      <w:del w:id="759" w:author="June" w:date="2021-05-10T15:38:00Z">
        <w:r w:rsidR="000C5B11" w:rsidRPr="0045171E" w:rsidDel="00D91FC4">
          <w:rPr>
            <w:rFonts w:ascii="Palatino" w:eastAsia="PingFang SC" w:hAnsi="Palatino" w:cs="Palatino" w:hint="eastAsia"/>
            <w:sz w:val="26"/>
            <w:szCs w:val="26"/>
          </w:rPr>
          <w:delText>为他加单</w:delText>
        </w:r>
      </w:del>
      <w:r w:rsidR="000C5B11" w:rsidRPr="0045171E">
        <w:rPr>
          <w:rFonts w:ascii="Palatino" w:eastAsia="PingFang SC" w:hAnsi="Palatino" w:cs="Palatino"/>
          <w:sz w:val="26"/>
          <w:szCs w:val="26"/>
        </w:rPr>
        <w:t>-&gt;</w:t>
      </w:r>
    </w:p>
    <w:p w14:paraId="4AA4A913" w14:textId="5DF8CD51" w:rsidR="00FA567B" w:rsidRPr="00FA567B" w:rsidRDefault="00FA567B">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0" w:author="June" w:date="2021-05-10T15:38:00Z"/>
          <w:rFonts w:ascii="Palatino" w:eastAsia="PingFang SC" w:hAnsi="Palatino" w:cs="Palatino"/>
          <w:color w:val="4472C4"/>
          <w:sz w:val="26"/>
          <w:szCs w:val="26"/>
          <w:rPrChange w:id="761" w:author="June" w:date="2021-05-10T17:47:00Z">
            <w:rPr>
              <w:ins w:id="762" w:author="June" w:date="2021-05-10T15:38:00Z"/>
              <w:rFonts w:ascii="Palatino" w:eastAsia="PingFang SC" w:hAnsi="Palatino" w:cs="Palatino"/>
              <w:sz w:val="26"/>
              <w:szCs w:val="26"/>
            </w:rPr>
          </w:rPrChange>
        </w:rPr>
        <w:pPrChange w:id="763" w:author="June" w:date="2021-05-10T17:47: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764" w:author="June" w:date="2021-05-10T17:47:00Z">
        <w:r w:rsidRPr="00FA567B">
          <w:rPr>
            <w:rFonts w:ascii="Palatino" w:eastAsia="PingFang SC" w:hAnsi="Palatino" w:cs="Palatino"/>
            <w:color w:val="4472C4"/>
            <w:sz w:val="26"/>
            <w:szCs w:val="26"/>
            <w:rPrChange w:id="765" w:author="June" w:date="2021-05-10T17:47:00Z">
              <w:rPr>
                <w:rFonts w:ascii="Palatino" w:eastAsia="PingFang SC" w:hAnsi="Palatino" w:cs="Palatino"/>
                <w:sz w:val="26"/>
                <w:szCs w:val="26"/>
              </w:rPr>
            </w:rPrChange>
          </w:rPr>
          <w:t>L=L+1</w:t>
        </w:r>
      </w:ins>
    </w:p>
    <w:p w14:paraId="11EB148F" w14:textId="223E3E63" w:rsidR="00D91FC4" w:rsidRPr="00D91FC4" w:rsidRDefault="00D91FC4" w:rsidP="00D91FC4">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66" w:author="June" w:date="2021-05-10T15:39:00Z"/>
          <w:rFonts w:ascii="Palatino" w:eastAsia="PingFang SC" w:hAnsi="Palatino" w:cs="Palatino"/>
          <w:sz w:val="26"/>
          <w:szCs w:val="26"/>
          <w:highlight w:val="yellow"/>
          <w:rPrChange w:id="767" w:author="June" w:date="2021-05-10T15:40:00Z">
            <w:rPr>
              <w:ins w:id="768" w:author="June" w:date="2021-05-10T15:39:00Z"/>
              <w:rFonts w:ascii="Palatino" w:eastAsia="PingFang SC" w:hAnsi="Palatino" w:cs="Palatino"/>
              <w:sz w:val="26"/>
              <w:szCs w:val="26"/>
            </w:rPr>
          </w:rPrChange>
        </w:rPr>
      </w:pPr>
      <w:ins w:id="769" w:author="June" w:date="2021-05-10T15:39:00Z">
        <w:r w:rsidRPr="00D91FC4">
          <w:rPr>
            <w:rFonts w:ascii="Palatino" w:eastAsia="PingFang SC" w:hAnsi="Palatino" w:cs="Palatino" w:hint="eastAsia"/>
            <w:sz w:val="26"/>
            <w:szCs w:val="26"/>
            <w:highlight w:val="yellow"/>
            <w:rPrChange w:id="770" w:author="June" w:date="2021-05-10T15:40:00Z">
              <w:rPr>
                <w:rFonts w:ascii="Palatino" w:eastAsia="PingFang SC" w:hAnsi="Palatino" w:cs="Palatino" w:hint="eastAsia"/>
                <w:sz w:val="26"/>
                <w:szCs w:val="26"/>
              </w:rPr>
            </w:rPrChange>
          </w:rPr>
          <w:t>请问是否加单，以帮助改善他的业绩：</w:t>
        </w:r>
      </w:ins>
    </w:p>
    <w:p w14:paraId="48EC3282" w14:textId="1FC5A26B" w:rsidR="00D91FC4" w:rsidRDefault="00D91FC4" w:rsidP="00D91FC4">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1" w:author="June" w:date="2021-05-10T15:39:00Z"/>
          <w:rFonts w:ascii="Palatino" w:eastAsia="PingFang SC" w:hAnsi="Palatino" w:cs="Palatino"/>
          <w:sz w:val="26"/>
          <w:szCs w:val="26"/>
        </w:rPr>
      </w:pPr>
      <w:ins w:id="772" w:author="June" w:date="2021-05-10T15:39:00Z">
        <w:r>
          <w:rPr>
            <w:rFonts w:ascii="Palatino" w:eastAsia="PingFang SC" w:hAnsi="Palatino" w:cs="Palatino" w:hint="eastAsia"/>
            <w:sz w:val="26"/>
            <w:szCs w:val="26"/>
          </w:rPr>
          <w:t>是</w:t>
        </w:r>
      </w:ins>
      <w:ins w:id="773" w:author="June" w:date="2021-05-10T15:40:00Z">
        <w:r>
          <w:rPr>
            <w:rFonts w:ascii="Palatino" w:eastAsia="PingFang SC" w:hAnsi="Palatino" w:cs="Palatino" w:hint="eastAsia"/>
            <w:sz w:val="26"/>
            <w:szCs w:val="26"/>
          </w:rPr>
          <w:t>，加单</w:t>
        </w:r>
      </w:ins>
      <w:ins w:id="774"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93867B9" w14:textId="4FA02B35" w:rsidR="00D91FC4" w:rsidRPr="000A5C17" w:rsidRDefault="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75" w:author="June" w:date="2021-05-10T15:39:00Z"/>
          <w:rFonts w:ascii="Palatino" w:eastAsia="PingFang SC" w:hAnsi="Palatino" w:cs="Palatino"/>
          <w:sz w:val="26"/>
          <w:szCs w:val="26"/>
          <w:highlight w:val="red"/>
          <w:rPrChange w:id="776" w:author="June" w:date="2021-05-11T00:01:00Z">
            <w:rPr>
              <w:ins w:id="777" w:author="June" w:date="2021-05-10T15:39:00Z"/>
              <w:rFonts w:ascii="Palatino" w:eastAsia="PingFang SC" w:hAnsi="Palatino" w:cs="Palatino"/>
              <w:sz w:val="26"/>
              <w:szCs w:val="26"/>
            </w:rPr>
          </w:rPrChange>
        </w:rPr>
        <w:pPrChange w:id="778" w:author="June" w:date="2021-05-10T15:39:00Z">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3600" w:right="630" w:hanging="360"/>
          </w:pPr>
        </w:pPrChange>
      </w:pPr>
      <w:ins w:id="779" w:author="June" w:date="2021-05-10T15:40:00Z">
        <w:r w:rsidRPr="000A5C17">
          <w:rPr>
            <w:rFonts w:ascii="Palatino" w:eastAsia="PingFang SC" w:hAnsi="Palatino" w:cs="Palatino" w:hint="eastAsia"/>
            <w:sz w:val="26"/>
            <w:szCs w:val="26"/>
            <w:highlight w:val="red"/>
          </w:rPr>
          <w:t>进入</w:t>
        </w:r>
        <w:r w:rsidRPr="000A5C17">
          <w:rPr>
            <w:rFonts w:ascii="Palatino" w:eastAsia="PingFang SC" w:hAnsi="Palatino" w:cs="Palatino"/>
            <w:sz w:val="26"/>
            <w:szCs w:val="26"/>
            <w:highlight w:val="red"/>
          </w:rPr>
          <w:t>6-1</w:t>
        </w:r>
      </w:ins>
    </w:p>
    <w:p w14:paraId="5A8F9FD7" w14:textId="180EF25F" w:rsidR="00D91FC4" w:rsidRDefault="00D91FC4" w:rsidP="00D91FC4">
      <w:pPr>
        <w:pStyle w:val="ListParagraph"/>
        <w:numPr>
          <w:ilvl w:val="3"/>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0" w:author="June" w:date="2021-05-10T15:39:00Z"/>
          <w:rFonts w:ascii="Palatino" w:eastAsia="PingFang SC" w:hAnsi="Palatino" w:cs="Palatino"/>
          <w:sz w:val="26"/>
          <w:szCs w:val="26"/>
        </w:rPr>
      </w:pPr>
      <w:ins w:id="781" w:author="June" w:date="2021-05-10T15:39:00Z">
        <w:r>
          <w:rPr>
            <w:rFonts w:ascii="Palatino" w:eastAsia="PingFang SC" w:hAnsi="Palatino" w:cs="Palatino" w:hint="eastAsia"/>
            <w:sz w:val="26"/>
            <w:szCs w:val="26"/>
          </w:rPr>
          <w:t>否</w:t>
        </w:r>
      </w:ins>
      <w:ins w:id="782" w:author="June" w:date="2021-05-10T15:40:00Z">
        <w:r>
          <w:rPr>
            <w:rFonts w:ascii="Palatino" w:eastAsia="PingFang SC" w:hAnsi="Palatino" w:cs="Palatino" w:hint="eastAsia"/>
            <w:sz w:val="26"/>
            <w:szCs w:val="26"/>
          </w:rPr>
          <w:t>，保持这样的现状</w:t>
        </w:r>
      </w:ins>
      <w:ins w:id="783" w:author="June" w:date="2021-05-10T15:39:00Z">
        <w:r>
          <w:rPr>
            <w:rFonts w:ascii="Palatino" w:eastAsia="PingFang SC" w:hAnsi="Palatino" w:cs="Palatino" w:hint="eastAsia"/>
            <w:sz w:val="26"/>
            <w:szCs w:val="26"/>
          </w:rPr>
          <w:t xml:space="preserve"> -</w:t>
        </w:r>
        <w:r>
          <w:rPr>
            <w:rFonts w:ascii="Palatino" w:eastAsia="PingFang SC" w:hAnsi="Palatino" w:cs="Palatino"/>
            <w:sz w:val="26"/>
            <w:szCs w:val="26"/>
          </w:rPr>
          <w:t>&gt;</w:t>
        </w:r>
      </w:ins>
    </w:p>
    <w:p w14:paraId="73BD4953" w14:textId="10AE0FD9" w:rsidR="00D91FC4" w:rsidRDefault="00D91FC4" w:rsidP="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4" w:author="June" w:date="2021-05-10T15:39:00Z"/>
          <w:rFonts w:ascii="Palatino" w:eastAsia="PingFang SC" w:hAnsi="Palatino" w:cs="Palatino"/>
          <w:sz w:val="26"/>
          <w:szCs w:val="26"/>
        </w:rPr>
      </w:pPr>
      <w:ins w:id="785" w:author="June" w:date="2021-05-10T15:40:00Z">
        <w:r w:rsidRPr="0045171E">
          <w:rPr>
            <w:rFonts w:ascii="Palatino" w:eastAsia="PingFang SC" w:hAnsi="Palatino" w:cs="Palatino"/>
            <w:color w:val="4472C4" w:themeColor="accent1"/>
            <w:sz w:val="26"/>
            <w:szCs w:val="26"/>
          </w:rPr>
          <w:t>L=L+1</w:t>
        </w:r>
      </w:ins>
    </w:p>
    <w:p w14:paraId="5F302360" w14:textId="2FD1F368" w:rsidR="00D91FC4" w:rsidRPr="000A5C17" w:rsidRDefault="000A5C17" w:rsidP="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786" w:author="June" w:date="2021-05-10T15:39:00Z"/>
          <w:rFonts w:ascii="Palatino" w:eastAsia="PingFang SC" w:hAnsi="Palatino" w:cs="Palatino"/>
          <w:sz w:val="26"/>
          <w:szCs w:val="26"/>
          <w:highlight w:val="red"/>
          <w:rPrChange w:id="787" w:author="June" w:date="2021-05-11T00:01:00Z">
            <w:rPr>
              <w:ins w:id="788" w:author="June" w:date="2021-05-10T15:39:00Z"/>
              <w:rFonts w:ascii="Palatino" w:eastAsia="PingFang SC" w:hAnsi="Palatino" w:cs="Palatino"/>
              <w:sz w:val="26"/>
              <w:szCs w:val="26"/>
            </w:rPr>
          </w:rPrChange>
        </w:rPr>
      </w:pPr>
      <w:ins w:id="789" w:author="June" w:date="2021-05-11T00:01:00Z">
        <w:r>
          <w:rPr>
            <w:rFonts w:ascii="Palatino" w:eastAsia="PingFang SC" w:hAnsi="Palatino" w:cs="Palatino"/>
            <w:color w:val="FFFFFF" w:themeColor="background1"/>
            <w:sz w:val="26"/>
            <w:szCs w:val="26"/>
            <w:highlight w:val="red"/>
          </w:rPr>
          <w:t>E</w:t>
        </w:r>
      </w:ins>
      <w:ins w:id="790" w:author="June" w:date="2021-05-10T15:40:00Z">
        <w:r w:rsidR="00D91FC4" w:rsidRPr="000A5C17">
          <w:rPr>
            <w:rFonts w:ascii="Palatino" w:eastAsia="PingFang SC" w:hAnsi="Palatino" w:cs="Palatino"/>
            <w:color w:val="FFFFFF" w:themeColor="background1"/>
            <w:sz w:val="26"/>
            <w:szCs w:val="26"/>
            <w:highlight w:val="red"/>
          </w:rPr>
          <w:t>nding 3</w:t>
        </w:r>
      </w:ins>
    </w:p>
    <w:p w14:paraId="7BCD2CFF" w14:textId="09442847" w:rsidR="00D91FC4" w:rsidRPr="00D91FC4" w:rsidDel="00D91FC4" w:rsidRDefault="00D91FC4">
      <w:pPr>
        <w:pStyle w:val="ListParagraph"/>
        <w:numPr>
          <w:ilvl w:val="4"/>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91" w:author="June" w:date="2021-05-10T15:39:00Z"/>
          <w:rFonts w:ascii="Palatino" w:eastAsia="PingFang SC" w:hAnsi="Palatino" w:cs="Palatino"/>
          <w:sz w:val="26"/>
          <w:szCs w:val="26"/>
          <w:rPrChange w:id="792" w:author="June" w:date="2021-05-10T15:39:00Z">
            <w:rPr>
              <w:del w:id="793" w:author="June" w:date="2021-05-10T15:39:00Z"/>
            </w:rPr>
          </w:rPrChange>
        </w:rPr>
        <w:pPrChange w:id="794" w:author="June" w:date="2021-05-10T15:39:00Z">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p>
    <w:p w14:paraId="2DAAF434" w14:textId="3779FA9B" w:rsidR="000C5B11" w:rsidRPr="0045171E" w:rsidDel="00D91FC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95" w:author="June" w:date="2021-05-10T15:40:00Z"/>
          <w:rFonts w:ascii="Palatino" w:eastAsia="PingFang SC" w:hAnsi="Palatino" w:cs="Palatino"/>
          <w:sz w:val="26"/>
          <w:szCs w:val="26"/>
          <w:highlight w:val="red"/>
        </w:rPr>
      </w:pPr>
      <w:del w:id="796" w:author="June" w:date="2021-05-10T15:40:00Z">
        <w:r w:rsidRPr="0045171E" w:rsidDel="00D91FC4">
          <w:rPr>
            <w:rFonts w:ascii="Palatino" w:eastAsia="PingFang SC" w:hAnsi="Palatino" w:cs="Palatino" w:hint="eastAsia"/>
            <w:sz w:val="26"/>
            <w:szCs w:val="26"/>
            <w:highlight w:val="red"/>
          </w:rPr>
          <w:delText>进入</w:delText>
        </w:r>
        <w:r w:rsidRPr="0045171E" w:rsidDel="00D91FC4">
          <w:rPr>
            <w:rFonts w:ascii="Palatino" w:eastAsia="PingFang SC" w:hAnsi="Palatino" w:cs="Palatino"/>
            <w:sz w:val="26"/>
            <w:szCs w:val="26"/>
            <w:highlight w:val="red"/>
          </w:rPr>
          <w:delText>6-1</w:delText>
        </w:r>
      </w:del>
    </w:p>
    <w:p w14:paraId="12672AB0" w14:textId="26F6D5C3" w:rsidR="000C5B11" w:rsidRPr="0045171E" w:rsidDel="00D91FC4" w:rsidRDefault="000C5B11"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97" w:author="June" w:date="2021-05-10T15:40:00Z"/>
          <w:rFonts w:ascii="Palatino" w:eastAsia="PingFang SC" w:hAnsi="Palatino" w:cs="Palatino"/>
          <w:sz w:val="26"/>
          <w:szCs w:val="26"/>
        </w:rPr>
      </w:pPr>
      <w:del w:id="798" w:author="June" w:date="2021-05-10T15:40:00Z">
        <w:r w:rsidRPr="0045171E" w:rsidDel="00D91FC4">
          <w:rPr>
            <w:rFonts w:ascii="Palatino" w:eastAsia="PingFang SC" w:hAnsi="Palatino" w:cs="Palatino" w:hint="eastAsia"/>
            <w:sz w:val="26"/>
            <w:szCs w:val="26"/>
          </w:rPr>
          <w:delText>保持这样的现状</w:delText>
        </w:r>
        <w:r w:rsidRPr="0045171E" w:rsidDel="00D91FC4">
          <w:rPr>
            <w:rFonts w:ascii="Palatino" w:eastAsia="PingFang SC" w:hAnsi="Palatino" w:cs="Palatino"/>
            <w:sz w:val="26"/>
            <w:szCs w:val="26"/>
          </w:rPr>
          <w:delText xml:space="preserve">-&gt; </w:delText>
        </w:r>
      </w:del>
    </w:p>
    <w:p w14:paraId="1ADD5378" w14:textId="75BC70CB" w:rsidR="000C5B11" w:rsidRPr="0045171E" w:rsidDel="00D91FC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799" w:author="June" w:date="2021-05-10T15:40:00Z"/>
          <w:rFonts w:ascii="Palatino" w:eastAsia="PingFang SC" w:hAnsi="Palatino" w:cs="Palatino"/>
          <w:color w:val="4472C4" w:themeColor="accent1"/>
          <w:sz w:val="26"/>
          <w:szCs w:val="26"/>
        </w:rPr>
      </w:pPr>
      <w:del w:id="800" w:author="June" w:date="2021-05-10T15:40:00Z">
        <w:r w:rsidRPr="0045171E" w:rsidDel="00D91FC4">
          <w:rPr>
            <w:rFonts w:ascii="Palatino" w:eastAsia="PingFang SC" w:hAnsi="Palatino" w:cs="Palatino"/>
            <w:color w:val="4472C4" w:themeColor="accent1"/>
            <w:sz w:val="26"/>
            <w:szCs w:val="26"/>
          </w:rPr>
          <w:delText>L=L+1</w:delText>
        </w:r>
      </w:del>
    </w:p>
    <w:p w14:paraId="3F18736C" w14:textId="0BE4865F" w:rsidR="000C5B11" w:rsidRPr="0045171E" w:rsidDel="00D91FC4"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01" w:author="June" w:date="2021-05-10T15:40:00Z"/>
          <w:rFonts w:ascii="Palatino" w:eastAsia="PingFang SC" w:hAnsi="Palatino" w:cs="Palatino"/>
          <w:color w:val="FFFFFF" w:themeColor="background1"/>
          <w:sz w:val="26"/>
          <w:szCs w:val="26"/>
          <w:highlight w:val="red"/>
        </w:rPr>
      </w:pPr>
      <w:del w:id="802" w:author="June" w:date="2021-05-10T15:40:00Z">
        <w:r w:rsidRPr="0045171E" w:rsidDel="00D91FC4">
          <w:rPr>
            <w:rFonts w:ascii="Palatino" w:eastAsia="PingFang SC" w:hAnsi="Palatino" w:cs="Palatino"/>
            <w:color w:val="FFFFFF" w:themeColor="background1"/>
            <w:sz w:val="26"/>
            <w:szCs w:val="26"/>
            <w:highlight w:val="red"/>
          </w:rPr>
          <w:delText>ending 3</w:delText>
        </w:r>
      </w:del>
    </w:p>
    <w:p w14:paraId="64ACD44F" w14:textId="5559CF5D" w:rsidR="000C5B11" w:rsidRDefault="000C5B11" w:rsidP="005960A8">
      <w:pPr>
        <w:ind w:right="630"/>
        <w:rPr>
          <w:rFonts w:ascii="PingFang SC" w:eastAsia="PingFang SC" w:cs="PingFang SC"/>
        </w:rPr>
      </w:pPr>
    </w:p>
    <w:p w14:paraId="7174F581" w14:textId="2EFB4416" w:rsidR="000C5B11" w:rsidRDefault="000C5B11" w:rsidP="005960A8">
      <w:pPr>
        <w:ind w:right="630"/>
        <w:rPr>
          <w:rFonts w:ascii="PingFang SC" w:eastAsia="PingFang SC" w:cs="PingFang SC"/>
        </w:rPr>
      </w:pPr>
      <w:r>
        <w:rPr>
          <w:rFonts w:ascii="PingFang SC" w:eastAsia="PingFang SC" w:cs="PingFang SC"/>
        </w:rPr>
        <w:br w:type="page"/>
      </w:r>
    </w:p>
    <w:p w14:paraId="786FBAF5" w14:textId="1DF92869" w:rsidR="000C5B11" w:rsidRDefault="000C5B11" w:rsidP="00047458">
      <w:pPr>
        <w:pStyle w:val="Title"/>
      </w:pPr>
      <w:r>
        <w:lastRenderedPageBreak/>
        <w:t>14</w:t>
      </w:r>
    </w:p>
    <w:p w14:paraId="7A8FF91E" w14:textId="77777777" w:rsidR="000C5B11" w:rsidRDefault="000C5B11" w:rsidP="005960A8">
      <w:pPr>
        <w:ind w:right="630"/>
      </w:pPr>
    </w:p>
    <w:p w14:paraId="23BF6E88"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你意识到了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大概只是系统用来考验你的一个测试程序，但看着</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每日勤勤恳恳为了梦想而努力工作生活的模样，你总觉得他即使作为一个</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，也仍然活得那么像个人类。甚至于，在系统提供的模拟世界里，他说不定真的以为自己是个人类，这便也能解释为什么你这么久都没有产生怀疑——因为“最好的骗子，总是说真话。”</w:t>
      </w:r>
    </w:p>
    <w:p w14:paraId="02002F3A" w14:textId="77777777" w:rsidR="000C5B11" w:rsidRPr="0045171E" w:rsidRDefault="000C5B11" w:rsidP="0045171E">
      <w:pPr>
        <w:ind w:right="630"/>
        <w:rPr>
          <w:rFonts w:ascii="PingFang SC" w:eastAsia="PingFang SC" w:cs="PingFang SC"/>
          <w:b/>
          <w:bCs/>
          <w:sz w:val="32"/>
          <w:szCs w:val="32"/>
        </w:rPr>
      </w:pPr>
    </w:p>
    <w:p w14:paraId="5C20730D"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你想到或许你该问问他自己的想法，况且你现在也仍然并未百分百确认他的身份。如果他是人类，直接询问他是否是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大概只会被当做一句玩笑，而如果他是</w:t>
      </w:r>
      <w:r w:rsidRPr="0045171E">
        <w:rPr>
          <w:rFonts w:ascii="PingFang SC" w:eastAsia="PingFang SC" w:cs="PingFang SC"/>
          <w:b/>
          <w:bCs/>
          <w:sz w:val="32"/>
          <w:szCs w:val="32"/>
        </w:rPr>
        <w:t>AI</w:t>
      </w:r>
      <w:r w:rsidRPr="0045171E">
        <w:rPr>
          <w:rFonts w:ascii="PingFang SC" w:eastAsia="PingFang SC" w:cs="PingFang SC" w:hint="eastAsia"/>
          <w:b/>
          <w:bCs/>
          <w:sz w:val="32"/>
          <w:szCs w:val="32"/>
        </w:rPr>
        <w:t>，这也只是为他揭开世界的真相。</w:t>
      </w:r>
    </w:p>
    <w:p w14:paraId="63EA8F4B"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38880B5C" w14:textId="77777777" w:rsidR="000C5B11" w:rsidRPr="0043274D" w:rsidRDefault="000C5B11" w:rsidP="0045171E">
      <w:pPr>
        <w:pStyle w:val="ListParagraph"/>
        <w:numPr>
          <w:ilvl w:val="0"/>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b/>
          <w:bCs/>
          <w:sz w:val="26"/>
          <w:szCs w:val="26"/>
          <w:highlight w:val="yellow"/>
          <w:rPrChange w:id="803" w:author="June" w:date="2021-05-10T21:20:00Z">
            <w:rPr>
              <w:rFonts w:ascii="Palatino" w:eastAsia="PingFang SC" w:hAnsi="Palatino" w:cs="Palatino"/>
              <w:sz w:val="26"/>
              <w:szCs w:val="26"/>
              <w:highlight w:val="yellow"/>
            </w:rPr>
          </w:rPrChange>
        </w:rPr>
      </w:pPr>
      <w:r w:rsidRPr="0043274D">
        <w:rPr>
          <w:rFonts w:ascii="Palatino" w:eastAsia="PingFang SC" w:hAnsi="Palatino" w:cs="Palatino" w:hint="eastAsia"/>
          <w:b/>
          <w:bCs/>
          <w:sz w:val="26"/>
          <w:szCs w:val="26"/>
          <w:highlight w:val="yellow"/>
          <w:rPrChange w:id="804" w:author="June" w:date="2021-05-10T21:20:00Z">
            <w:rPr>
              <w:rFonts w:ascii="Palatino" w:eastAsia="PingFang SC" w:hAnsi="Palatino" w:cs="Palatino" w:hint="eastAsia"/>
              <w:sz w:val="26"/>
              <w:szCs w:val="26"/>
              <w:highlight w:val="yellow"/>
            </w:rPr>
          </w:rPrChange>
        </w:rPr>
        <w:t>请问你是否选择询问</w:t>
      </w:r>
      <w:r w:rsidRPr="0043274D">
        <w:rPr>
          <w:rFonts w:ascii="Palatino" w:eastAsia="PingFang SC" w:hAnsi="Palatino" w:cs="Palatino"/>
          <w:b/>
          <w:bCs/>
          <w:sz w:val="26"/>
          <w:szCs w:val="26"/>
          <w:highlight w:val="yellow"/>
          <w:rPrChange w:id="805" w:author="June" w:date="2021-05-10T21:20:00Z">
            <w:rPr>
              <w:rFonts w:ascii="Palatino" w:eastAsia="PingFang SC" w:hAnsi="Palatino" w:cs="Palatino"/>
              <w:sz w:val="26"/>
              <w:szCs w:val="26"/>
              <w:highlight w:val="yellow"/>
            </w:rPr>
          </w:rPrChange>
        </w:rPr>
        <w:t>Orlando</w:t>
      </w:r>
      <w:r w:rsidRPr="0043274D">
        <w:rPr>
          <w:rFonts w:ascii="Palatino" w:eastAsia="PingFang SC" w:hAnsi="Palatino" w:cs="Palatino" w:hint="eastAsia"/>
          <w:b/>
          <w:bCs/>
          <w:sz w:val="26"/>
          <w:szCs w:val="26"/>
          <w:highlight w:val="yellow"/>
          <w:rPrChange w:id="806" w:author="June" w:date="2021-05-10T21:20:00Z">
            <w:rPr>
              <w:rFonts w:ascii="Palatino" w:eastAsia="PingFang SC" w:hAnsi="Palatino" w:cs="Palatino" w:hint="eastAsia"/>
              <w:sz w:val="26"/>
              <w:szCs w:val="26"/>
              <w:highlight w:val="yellow"/>
            </w:rPr>
          </w:rPrChange>
        </w:rPr>
        <w:t>知不知道他是</w:t>
      </w:r>
      <w:r w:rsidRPr="0043274D">
        <w:rPr>
          <w:rFonts w:ascii="Palatino" w:eastAsia="PingFang SC" w:hAnsi="Palatino" w:cs="Palatino"/>
          <w:b/>
          <w:bCs/>
          <w:sz w:val="26"/>
          <w:szCs w:val="26"/>
          <w:highlight w:val="yellow"/>
          <w:rPrChange w:id="807" w:author="June" w:date="2021-05-10T21:20:00Z">
            <w:rPr>
              <w:rFonts w:ascii="Palatino" w:eastAsia="PingFang SC" w:hAnsi="Palatino" w:cs="Palatino"/>
              <w:sz w:val="26"/>
              <w:szCs w:val="26"/>
              <w:highlight w:val="yellow"/>
            </w:rPr>
          </w:rPrChange>
        </w:rPr>
        <w:t>AI</w:t>
      </w:r>
      <w:r w:rsidRPr="0043274D">
        <w:rPr>
          <w:rFonts w:ascii="Palatino" w:eastAsia="PingFang SC" w:hAnsi="Palatino" w:cs="Palatino" w:hint="eastAsia"/>
          <w:b/>
          <w:bCs/>
          <w:sz w:val="26"/>
          <w:szCs w:val="26"/>
          <w:highlight w:val="yellow"/>
          <w:rPrChange w:id="808" w:author="June" w:date="2021-05-10T21:20:00Z">
            <w:rPr>
              <w:rFonts w:ascii="Palatino" w:eastAsia="PingFang SC" w:hAnsi="Palatino" w:cs="Palatino" w:hint="eastAsia"/>
              <w:sz w:val="26"/>
              <w:szCs w:val="26"/>
              <w:highlight w:val="yellow"/>
            </w:rPr>
          </w:rPrChange>
        </w:rPr>
        <w:t>？</w:t>
      </w:r>
    </w:p>
    <w:p w14:paraId="56289D7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8E9F17A" w14:textId="6327BF92"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809" w:author="June" w:date="2021-05-10T15:42:00Z">
        <w:r>
          <w:rPr>
            <w:rFonts w:ascii="Palatino" w:eastAsia="PingFang SC" w:hAnsi="Palatino" w:cs="Palatino" w:hint="eastAsia"/>
            <w:sz w:val="26"/>
            <w:szCs w:val="26"/>
          </w:rPr>
          <w:t>是</w:t>
        </w:r>
      </w:ins>
      <w:del w:id="810" w:author="June" w:date="2021-05-10T15:42:00Z">
        <w:r w:rsidR="000C5B11" w:rsidRPr="0045171E" w:rsidDel="00227F5E">
          <w:rPr>
            <w:rFonts w:ascii="Palatino" w:eastAsia="PingFang SC" w:hAnsi="Palatino" w:cs="Palatino" w:hint="eastAsia"/>
            <w:sz w:val="26"/>
            <w:szCs w:val="26"/>
          </w:rPr>
          <w:delText>询问</w:delText>
        </w:r>
      </w:del>
      <w:r w:rsidR="000C5B11" w:rsidRPr="0045171E">
        <w:rPr>
          <w:rFonts w:ascii="Palatino" w:eastAsia="PingFang SC" w:hAnsi="Palatino" w:cs="Palatino"/>
          <w:sz w:val="26"/>
          <w:szCs w:val="26"/>
        </w:rPr>
        <w:t>-&gt;</w:t>
      </w:r>
    </w:p>
    <w:p w14:paraId="5A76C4A7" w14:textId="0BD63F8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14-1</w:t>
      </w:r>
    </w:p>
    <w:p w14:paraId="196310EA" w14:textId="7D907222" w:rsidR="000C5B11" w:rsidRPr="0045171E" w:rsidRDefault="00227F5E" w:rsidP="0045171E">
      <w:pPr>
        <w:pStyle w:val="ListParagraph"/>
        <w:numPr>
          <w:ilvl w:val="1"/>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rPr>
      </w:pPr>
      <w:ins w:id="811" w:author="June" w:date="2021-05-10T15:42:00Z">
        <w:r>
          <w:rPr>
            <w:rFonts w:ascii="Palatino" w:eastAsia="PingFang SC" w:hAnsi="Palatino" w:cs="Palatino" w:hint="eastAsia"/>
            <w:sz w:val="26"/>
            <w:szCs w:val="26"/>
          </w:rPr>
          <w:t>否</w:t>
        </w:r>
      </w:ins>
      <w:del w:id="812" w:author="June" w:date="2021-05-10T15:42:00Z">
        <w:r w:rsidR="000C5B11" w:rsidRPr="0045171E" w:rsidDel="00227F5E">
          <w:rPr>
            <w:rFonts w:ascii="Palatino" w:eastAsia="PingFang SC" w:hAnsi="Palatino" w:cs="Palatino" w:hint="eastAsia"/>
            <w:sz w:val="26"/>
            <w:szCs w:val="26"/>
          </w:rPr>
          <w:delText>不询问</w:delText>
        </w:r>
      </w:del>
      <w:r w:rsidR="000C5B11" w:rsidRPr="0045171E">
        <w:rPr>
          <w:rFonts w:ascii="Palatino" w:eastAsia="PingFang SC" w:hAnsi="Palatino" w:cs="Palatino"/>
          <w:sz w:val="26"/>
          <w:szCs w:val="26"/>
        </w:rPr>
        <w:t>-&gt;</w:t>
      </w:r>
    </w:p>
    <w:p w14:paraId="088C971C" w14:textId="0070B35B"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color w:val="4472C4" w:themeColor="accent1"/>
          <w:sz w:val="26"/>
          <w:szCs w:val="26"/>
        </w:rPr>
      </w:pPr>
      <w:r w:rsidRPr="0045171E">
        <w:rPr>
          <w:rFonts w:ascii="Palatino" w:eastAsia="PingFang SC" w:hAnsi="Palatino" w:cs="Palatino"/>
          <w:color w:val="4472C4" w:themeColor="accent1"/>
          <w:sz w:val="26"/>
          <w:szCs w:val="26"/>
        </w:rPr>
        <w:t>O</w:t>
      </w:r>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w:t>
      </w:r>
      <w:del w:id="813" w:author="June" w:date="2021-05-10T15:47:00Z">
        <w:r w:rsidR="0045171E" w:rsidDel="00A764EB">
          <w:rPr>
            <w:rFonts w:ascii="Palatino" w:eastAsia="PingFang SC" w:hAnsi="Palatino" w:cs="Palatino"/>
            <w:color w:val="4472C4" w:themeColor="accent1"/>
            <w:sz w:val="26"/>
            <w:szCs w:val="26"/>
          </w:rPr>
          <w:delText>=</w:delText>
        </w:r>
      </w:del>
      <w:r w:rsidR="0045171E">
        <w:rPr>
          <w:rFonts w:ascii="Palatino" w:eastAsia="PingFang SC" w:hAnsi="Palatino" w:cs="Palatino"/>
          <w:color w:val="4472C4" w:themeColor="accent1"/>
          <w:sz w:val="26"/>
          <w:szCs w:val="26"/>
        </w:rPr>
        <w:t xml:space="preserve"> </w:t>
      </w:r>
      <w:r w:rsidRPr="0045171E">
        <w:rPr>
          <w:rFonts w:ascii="Palatino" w:eastAsia="PingFang SC" w:hAnsi="Palatino" w:cs="Palatino"/>
          <w:color w:val="4472C4" w:themeColor="accent1"/>
          <w:sz w:val="26"/>
          <w:szCs w:val="26"/>
        </w:rPr>
        <w:t>0</w:t>
      </w:r>
    </w:p>
    <w:p w14:paraId="431EF038" w14:textId="0054DDDA" w:rsidR="000C5B11" w:rsidRPr="0045171E" w:rsidRDefault="000C5B11" w:rsidP="0045171E">
      <w:pPr>
        <w:pStyle w:val="ListParagraph"/>
        <w:numPr>
          <w:ilvl w:val="2"/>
          <w:numId w:val="5"/>
        </w:numPr>
        <w:tabs>
          <w:tab w:val="left" w:pos="22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PingFang SC" w:hAnsi="Palatino" w:cs="Palatino"/>
          <w:sz w:val="26"/>
          <w:szCs w:val="26"/>
          <w:highlight w:val="red"/>
        </w:rPr>
      </w:pPr>
      <w:r w:rsidRPr="0045171E">
        <w:rPr>
          <w:rFonts w:ascii="Palatino" w:eastAsia="PingFang SC" w:hAnsi="Palatino" w:cs="Palatino" w:hint="eastAsia"/>
          <w:sz w:val="26"/>
          <w:szCs w:val="26"/>
          <w:highlight w:val="red"/>
        </w:rPr>
        <w:t>进入</w:t>
      </w:r>
      <w:r w:rsidRPr="0045171E">
        <w:rPr>
          <w:rFonts w:ascii="Palatino" w:eastAsia="PingFang SC" w:hAnsi="Palatino" w:cs="Palatino"/>
          <w:sz w:val="26"/>
          <w:szCs w:val="26"/>
          <w:highlight w:val="red"/>
        </w:rPr>
        <w:t>15</w:t>
      </w:r>
    </w:p>
    <w:p w14:paraId="52CFA1AD" w14:textId="027A4D82" w:rsidR="000C5B11" w:rsidRDefault="000C5B11" w:rsidP="005960A8">
      <w:pPr>
        <w:ind w:right="630"/>
        <w:rPr>
          <w:rFonts w:ascii="Songti SC" w:eastAsia="Songti SC" w:hAnsi="Palatino" w:cs="Songti SC"/>
          <w:sz w:val="26"/>
          <w:szCs w:val="26"/>
        </w:rPr>
      </w:pPr>
    </w:p>
    <w:p w14:paraId="28FC260E" w14:textId="6C4CB8E8"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65E9A9C" w14:textId="216B09E1" w:rsidR="000C5B11" w:rsidRDefault="000C5B11" w:rsidP="00047458">
      <w:pPr>
        <w:pStyle w:val="Heading1"/>
      </w:pPr>
      <w:r>
        <w:lastRenderedPageBreak/>
        <w:t>14-1</w:t>
      </w:r>
    </w:p>
    <w:p w14:paraId="2266D250" w14:textId="5D9EFBCF" w:rsidR="000C5B11" w:rsidRDefault="000C5B11" w:rsidP="005960A8">
      <w:pPr>
        <w:ind w:right="630"/>
      </w:pPr>
    </w:p>
    <w:p w14:paraId="370CE7B3" w14:textId="05C5C914" w:rsidR="00227F5E" w:rsidRDefault="000C5B11" w:rsidP="0045171E">
      <w:pPr>
        <w:ind w:right="630"/>
        <w:rPr>
          <w:ins w:id="814" w:author="June" w:date="2021-05-10T15:44:00Z"/>
          <w:rFonts w:ascii="PingFang SC" w:eastAsia="PingFang SC" w:cs="PingFang SC"/>
          <w:b/>
          <w:bCs/>
          <w:sz w:val="32"/>
          <w:szCs w:val="32"/>
        </w:rPr>
      </w:pPr>
      <w:r w:rsidRPr="0045171E">
        <w:rPr>
          <w:rFonts w:ascii="PingFang SC" w:eastAsia="PingFang SC" w:cs="PingFang SC" w:hint="eastAsia"/>
          <w:b/>
          <w:bCs/>
          <w:sz w:val="32"/>
          <w:szCs w:val="32"/>
        </w:rPr>
        <w:t>于是这一天，当</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早晨打开软件对你说“早上好”时，你出乎意料地没有直接给他派单，而是稍作沉默后问他</w:t>
      </w:r>
      <w:ins w:id="815" w:author="June" w:date="2021-05-10T15:46:00Z">
        <w:r w:rsidR="00A764EB">
          <w:rPr>
            <w:rFonts w:ascii="PingFang SC" w:eastAsia="PingFang SC" w:cs="PingFang SC" w:hint="eastAsia"/>
            <w:b/>
            <w:bCs/>
            <w:sz w:val="32"/>
            <w:szCs w:val="32"/>
          </w:rPr>
          <w:t>：</w:t>
        </w:r>
      </w:ins>
    </w:p>
    <w:p w14:paraId="1E51649F" w14:textId="068226A2"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6" w:author="June" w:date="2021-05-10T15:45:00Z"/>
          <w:rFonts w:ascii="PingFang SC" w:eastAsia="PingFang SC" w:cs="PingFang SC"/>
          <w:color w:val="4472C4" w:themeColor="accent1"/>
        </w:rPr>
      </w:pPr>
      <w:ins w:id="817" w:author="June" w:date="2021-05-10T15:44:00Z">
        <w:r w:rsidRPr="0045171E">
          <w:rPr>
            <w:rFonts w:ascii="PingFang SC" w:eastAsia="PingFang SC" w:cs="PingFang SC"/>
            <w:color w:val="4472C4" w:themeColor="accent1"/>
          </w:rPr>
          <w:t xml:space="preserve">If </w:t>
        </w:r>
        <w:r>
          <w:rPr>
            <w:rFonts w:ascii="PingFang SC" w:eastAsia="PingFang SC" w:cs="PingFang SC" w:hint="eastAsia"/>
            <w:color w:val="4472C4" w:themeColor="accent1"/>
          </w:rPr>
          <w:t>V</w:t>
        </w:r>
      </w:ins>
      <w:ins w:id="818" w:author="June" w:date="2021-05-10T23:35:00Z">
        <w:r w:rsidR="00A60324">
          <w:rPr>
            <w:rFonts w:ascii="PingFang SC" w:eastAsia="PingFang SC" w:cs="PingFang SC" w:hint="eastAsia"/>
            <w:color w:val="4472C4" w:themeColor="accent1"/>
          </w:rPr>
          <w:t>≥</w:t>
        </w:r>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75889371" w14:textId="33C779F5" w:rsidR="00227F5E" w:rsidRPr="00227F5E" w:rsidRDefault="00227F5E"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19" w:author="June" w:date="2021-05-10T15:45:00Z"/>
          <w:rFonts w:ascii="PingFang SC" w:eastAsia="PingFang SC" w:cs="PingFang SC"/>
          <w:color w:val="4472C4" w:themeColor="accent1"/>
          <w:rPrChange w:id="820" w:author="June" w:date="2021-05-10T15:45:00Z">
            <w:rPr>
              <w:ins w:id="821" w:author="June" w:date="2021-05-10T15:45:00Z"/>
              <w:rFonts w:ascii="PingFang SC" w:eastAsia="PingFang SC" w:cs="PingFang SC"/>
              <w:b/>
              <w:bCs/>
              <w:sz w:val="32"/>
              <w:szCs w:val="32"/>
            </w:rPr>
          </w:rPrChange>
        </w:rPr>
      </w:pPr>
      <w:ins w:id="822" w:author="June" w:date="2021-05-10T15:45:00Z">
        <w:r>
          <w:rPr>
            <w:rFonts w:ascii="PingFang SC" w:eastAsia="PingFang SC" w:cs="PingFang SC" w:hint="eastAsia"/>
            <w:b/>
            <w:bCs/>
            <w:sz w:val="32"/>
            <w:szCs w:val="32"/>
          </w:rPr>
          <w:t>“</w:t>
        </w:r>
        <w:r w:rsidRPr="0045171E">
          <w:rPr>
            <w:rFonts w:ascii="PingFang SC" w:eastAsia="PingFang SC" w:cs="PingFang SC" w:hint="eastAsia"/>
            <w:b/>
            <w:bCs/>
            <w:sz w:val="32"/>
            <w:szCs w:val="32"/>
          </w:rPr>
          <w:t>你</w:t>
        </w:r>
        <w:r>
          <w:rPr>
            <w:rFonts w:ascii="PingFang SC" w:eastAsia="PingFang SC" w:cs="PingFang SC" w:hint="eastAsia"/>
            <w:b/>
            <w:bCs/>
            <w:sz w:val="32"/>
            <w:szCs w:val="32"/>
          </w:rPr>
          <w:t>有没有想过”</w:t>
        </w:r>
      </w:ins>
    </w:p>
    <w:p w14:paraId="069E6C25" w14:textId="0AF48865" w:rsidR="00227F5E" w:rsidRPr="00A764EB" w:rsidRDefault="00A764EB" w:rsidP="00227F5E">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23" w:author="June" w:date="2021-05-10T15:46:00Z"/>
          <w:rFonts w:ascii="PingFang SC" w:eastAsia="PingFang SC" w:cs="PingFang SC"/>
          <w:color w:val="4472C4" w:themeColor="accent1"/>
          <w:rPrChange w:id="824" w:author="June" w:date="2021-05-10T15:46:00Z">
            <w:rPr>
              <w:ins w:id="825" w:author="June" w:date="2021-05-10T15:46:00Z"/>
              <w:rFonts w:ascii="PingFang SC" w:eastAsia="PingFang SC" w:cs="PingFang SC"/>
              <w:b/>
              <w:bCs/>
              <w:sz w:val="32"/>
              <w:szCs w:val="32"/>
            </w:rPr>
          </w:rPrChange>
        </w:rPr>
      </w:pPr>
      <w:ins w:id="826" w:author="June" w:date="2021-05-10T15:45:00Z">
        <w:r w:rsidRPr="0045171E">
          <w:rPr>
            <w:rFonts w:ascii="PingFang SC" w:eastAsia="PingFang SC" w:cs="PingFang SC" w:hint="eastAsia"/>
            <w:b/>
            <w:bCs/>
            <w:sz w:val="32"/>
            <w:szCs w:val="32"/>
          </w:rPr>
          <w:t>“</w:t>
        </w:r>
      </w:ins>
      <w:ins w:id="827" w:author="June" w:date="2021-05-10T15:46:00Z">
        <w:r>
          <w:rPr>
            <w:rFonts w:ascii="PingFang SC" w:eastAsia="PingFang SC" w:cs="PingFang SC" w:hint="eastAsia"/>
            <w:b/>
            <w:bCs/>
            <w:sz w:val="32"/>
            <w:szCs w:val="32"/>
          </w:rPr>
          <w:t>你可能</w:t>
        </w:r>
      </w:ins>
      <w:ins w:id="828" w:author="June" w:date="2021-05-10T16:24:00Z">
        <w:r w:rsidR="003D0B62">
          <w:rPr>
            <w:rFonts w:ascii="PingFang SC" w:eastAsia="PingFang SC" w:cs="PingFang SC" w:hint="eastAsia"/>
            <w:b/>
            <w:bCs/>
            <w:sz w:val="32"/>
            <w:szCs w:val="32"/>
          </w:rPr>
          <w:t>跟</w:t>
        </w:r>
      </w:ins>
      <w:ins w:id="829" w:author="June" w:date="2021-05-10T15:46:00Z">
        <w:r>
          <w:rPr>
            <w:rFonts w:ascii="PingFang SC" w:eastAsia="PingFang SC" w:cs="PingFang SC" w:hint="eastAsia"/>
            <w:b/>
            <w:bCs/>
            <w:sz w:val="32"/>
            <w:szCs w:val="32"/>
          </w:rPr>
          <w:t>我一样”</w:t>
        </w:r>
      </w:ins>
    </w:p>
    <w:p w14:paraId="0347FFC0" w14:textId="62214D87" w:rsidR="00A764EB" w:rsidRDefault="00A764EB">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0" w:author="June" w:date="2021-05-10T15:44:00Z"/>
          <w:rFonts w:ascii="PingFang SC" w:eastAsia="PingFang SC" w:cs="PingFang SC"/>
          <w:color w:val="4472C4" w:themeColor="accent1"/>
        </w:rPr>
        <w:pPrChange w:id="831" w:author="June" w:date="2021-05-10T15:45:00Z">
          <w:pPr>
            <w:pStyle w:val="ListParagraph"/>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32"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只是个AI？”</w:t>
        </w:r>
      </w:ins>
    </w:p>
    <w:p w14:paraId="59E56CAD" w14:textId="7C3B2C1B" w:rsidR="00227F5E" w:rsidRDefault="00227F5E" w:rsidP="00227F5E">
      <w:pPr>
        <w:pStyle w:val="ListParagraph"/>
        <w:numPr>
          <w:ilvl w:val="0"/>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3" w:author="June" w:date="2021-05-10T15:46:00Z"/>
          <w:rFonts w:ascii="PingFang SC" w:eastAsia="PingFang SC" w:cs="PingFang SC"/>
          <w:color w:val="4472C4" w:themeColor="accent1"/>
        </w:rPr>
      </w:pPr>
      <w:ins w:id="834" w:author="June" w:date="2021-05-10T15:44:00Z">
        <w:r>
          <w:rPr>
            <w:rFonts w:ascii="PingFang SC" w:eastAsia="PingFang SC" w:cs="PingFang SC" w:hint="eastAsia"/>
            <w:color w:val="4472C4" w:themeColor="accent1"/>
          </w:rPr>
          <w:t>I</w:t>
        </w:r>
      </w:ins>
      <w:ins w:id="835" w:author="June" w:date="2021-05-10T15:45:00Z">
        <w:r>
          <w:rPr>
            <w:rFonts w:ascii="PingFang SC" w:eastAsia="PingFang SC" w:cs="PingFang SC"/>
            <w:color w:val="4472C4" w:themeColor="accent1"/>
          </w:rPr>
          <w:t>f V&lt;</w:t>
        </w:r>
      </w:ins>
      <w:ins w:id="836" w:author="June" w:date="2021-05-10T23:35:00Z">
        <w:r w:rsidR="00A60324">
          <w:rPr>
            <w:rFonts w:ascii="PingFang SC" w:eastAsia="PingFang SC" w:cs="PingFang SC"/>
            <w:color w:val="4472C4" w:themeColor="accent1"/>
          </w:rPr>
          <w:t>V</w:t>
        </w:r>
        <w:r w:rsidR="00A60324">
          <w:rPr>
            <w:rFonts w:ascii="PingFang SC" w:eastAsia="PingFang SC" w:cs="PingFang SC"/>
            <w:color w:val="4472C4" w:themeColor="accent1"/>
            <w:vertAlign w:val="subscript"/>
          </w:rPr>
          <w:t>1</w:t>
        </w:r>
      </w:ins>
    </w:p>
    <w:p w14:paraId="1638E55A" w14:textId="1EF24402" w:rsidR="00A764EB" w:rsidRDefault="00A764EB">
      <w:pPr>
        <w:pStyle w:val="ListParagraph"/>
        <w:numPr>
          <w:ilvl w:val="1"/>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37" w:author="June" w:date="2021-05-10T15:44:00Z"/>
          <w:rFonts w:ascii="PingFang SC" w:eastAsia="PingFang SC" w:cs="PingFang SC"/>
          <w:color w:val="4472C4" w:themeColor="accent1"/>
        </w:rPr>
        <w:pPrChange w:id="838" w:author="June" w:date="2021-05-10T15:46:00Z">
          <w:pPr>
            <w:pStyle w:val="ListParagraph"/>
            <w:numPr>
              <w:numId w:val="5"/>
            </w:numPr>
            <w:tabs>
              <w:tab w:val="left" w:pos="56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839" w:author="June" w:date="2021-05-10T15:46:00Z">
        <w:r w:rsidRPr="0045171E">
          <w:rPr>
            <w:rFonts w:ascii="PingFang SC" w:eastAsia="PingFang SC" w:cs="PingFang SC" w:hint="eastAsia"/>
            <w:b/>
            <w:bCs/>
            <w:sz w:val="32"/>
            <w:szCs w:val="32"/>
          </w:rPr>
          <w:t>“</w:t>
        </w:r>
        <w:r>
          <w:rPr>
            <w:rFonts w:ascii="PingFang SC" w:eastAsia="PingFang SC" w:cs="PingFang SC" w:hint="eastAsia"/>
            <w:b/>
            <w:bCs/>
            <w:sz w:val="32"/>
            <w:szCs w:val="32"/>
          </w:rPr>
          <w:t>你有没有想过……你可能</w:t>
        </w:r>
      </w:ins>
      <w:ins w:id="840" w:author="June" w:date="2021-05-10T16:24:00Z">
        <w:r w:rsidR="003D0B62">
          <w:rPr>
            <w:rFonts w:ascii="PingFang SC" w:eastAsia="PingFang SC" w:cs="PingFang SC" w:hint="eastAsia"/>
            <w:b/>
            <w:bCs/>
            <w:sz w:val="32"/>
            <w:szCs w:val="32"/>
          </w:rPr>
          <w:t>跟</w:t>
        </w:r>
      </w:ins>
      <w:ins w:id="841" w:author="June" w:date="2021-05-10T15:46:00Z">
        <w:r>
          <w:rPr>
            <w:rFonts w:ascii="PingFang SC" w:eastAsia="PingFang SC" w:cs="PingFang SC" w:hint="eastAsia"/>
            <w:b/>
            <w:bCs/>
            <w:sz w:val="32"/>
            <w:szCs w:val="32"/>
          </w:rPr>
          <w:t>我一样，只是个AI？”</w:t>
        </w:r>
      </w:ins>
    </w:p>
    <w:p w14:paraId="71427A0E" w14:textId="77777777" w:rsidR="00227F5E" w:rsidRDefault="00227F5E" w:rsidP="0045171E">
      <w:pPr>
        <w:ind w:right="630"/>
        <w:rPr>
          <w:ins w:id="842" w:author="June" w:date="2021-05-10T15:44:00Z"/>
          <w:rFonts w:ascii="PingFang SC" w:eastAsia="PingFang SC" w:cs="PingFang SC"/>
          <w:b/>
          <w:bCs/>
          <w:sz w:val="32"/>
          <w:szCs w:val="32"/>
        </w:rPr>
      </w:pPr>
    </w:p>
    <w:p w14:paraId="64E92A82" w14:textId="29F906CD" w:rsidR="000C5B11" w:rsidRPr="0045171E" w:rsidDel="00A764EB" w:rsidRDefault="000C5B11" w:rsidP="0045171E">
      <w:pPr>
        <w:ind w:right="630"/>
        <w:rPr>
          <w:del w:id="843" w:author="June" w:date="2021-05-10T15:46:00Z"/>
          <w:rFonts w:ascii="PingFang SC" w:eastAsia="PingFang SC" w:cs="PingFang SC"/>
          <w:b/>
          <w:bCs/>
          <w:sz w:val="32"/>
          <w:szCs w:val="32"/>
        </w:rPr>
      </w:pPr>
      <w:del w:id="844" w:author="June" w:date="2021-05-10T15:46:00Z">
        <w:r w:rsidRPr="0045171E" w:rsidDel="00A764EB">
          <w:rPr>
            <w:rFonts w:ascii="PingFang SC" w:eastAsia="PingFang SC" w:cs="PingFang SC" w:hint="eastAsia"/>
            <w:b/>
            <w:bCs/>
            <w:sz w:val="32"/>
            <w:szCs w:val="32"/>
          </w:rPr>
          <w:delText>“你知不知道……你大概只是系统安排给我的测试系统？”</w:delText>
        </w:r>
      </w:del>
    </w:p>
    <w:p w14:paraId="1C0A9C85" w14:textId="15533D28"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color w:val="4472C4" w:themeColor="accent1"/>
          <w:sz w:val="26"/>
          <w:szCs w:val="26"/>
        </w:rPr>
      </w:pPr>
      <w:r w:rsidRPr="0045171E">
        <w:rPr>
          <w:rFonts w:ascii="Songti SC" w:eastAsia="Songti SC" w:hAnsi="Palatino" w:cs="Songti SC"/>
          <w:color w:val="4472C4" w:themeColor="accent1"/>
          <w:sz w:val="26"/>
          <w:szCs w:val="26"/>
        </w:rPr>
        <w:t>O=O+5</w:t>
      </w:r>
    </w:p>
    <w:p w14:paraId="1F75F487" w14:textId="355DE8F2"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对话框沉默了好一会儿，你忍不住打开监控去看他还好吗，只见他顶着对话框里你刚刚发过去的那行字，深深地皱眉，眼眶泛红，但泪水仍然强忍着没有流出。你从来没看见过他这副模样，在你的印象里，他从来只是没有情绪地送单、以及跟你聊天时那种愉快的状态。隔了很久，他很慢地在对话框里打出：“为什么这么说？”但你知道他的心里其实也早就有了更清楚的答案。</w:t>
      </w:r>
    </w:p>
    <w:p w14:paraId="31A40207" w14:textId="16DCEB1C" w:rsidR="000C5B11" w:rsidRPr="0045171E" w:rsidRDefault="000C5B11" w:rsidP="0045171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themeColor="accent1"/>
          <w:sz w:val="26"/>
          <w:szCs w:val="26"/>
        </w:rPr>
      </w:pPr>
      <w:r w:rsidRPr="0045171E">
        <w:rPr>
          <w:rFonts w:ascii="Songti SC" w:eastAsia="Songti SC" w:hAnsi="Palatino" w:cs="Songti SC"/>
          <w:color w:val="4472C4" w:themeColor="accent1"/>
          <w:sz w:val="26"/>
          <w:szCs w:val="26"/>
        </w:rPr>
        <w:t>L=L-1</w:t>
      </w:r>
    </w:p>
    <w:p w14:paraId="7BEE9883"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他到达路口时的红绿灯几乎永远是红灯，天气永远不是太冷就是太热，要送餐的大楼里永远都是人满为患要等好几趟都不一</w:t>
      </w:r>
      <w:r w:rsidRPr="0045171E">
        <w:rPr>
          <w:rFonts w:ascii="PingFang SC" w:eastAsia="PingFang SC" w:cs="PingFang SC" w:hint="eastAsia"/>
          <w:b/>
          <w:bCs/>
          <w:sz w:val="32"/>
          <w:szCs w:val="32"/>
        </w:rPr>
        <w:lastRenderedPageBreak/>
        <w:t>定挤得进去……这其中每一件或许单独看起来不过只是正常生活的一部分，但概率太低的巧合不停地重现，那就只能是预先设定而非巧合。</w:t>
      </w:r>
    </w:p>
    <w:p w14:paraId="0B5DCEDB" w14:textId="77777777" w:rsidR="000C5B11" w:rsidRPr="0045171E" w:rsidRDefault="000C5B11" w:rsidP="0045171E">
      <w:pPr>
        <w:ind w:right="630"/>
        <w:rPr>
          <w:rFonts w:ascii="PingFang SC" w:eastAsia="PingFang SC" w:cs="PingFang SC"/>
          <w:b/>
          <w:bCs/>
          <w:sz w:val="32"/>
          <w:szCs w:val="32"/>
        </w:rPr>
      </w:pPr>
    </w:p>
    <w:p w14:paraId="28D56560"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其实你还有些没有告诉他，比如在他的世界里，地图的范围就是这个模拟世界的范围，但反正他也从来没走出过这片区域，他便也从来不会见到这个模拟世界的边缘。还有……你知道每个月都会有新的骑手加入你的系统，但你从来只当做是新的人类，毕竟系统里来来去去的年轻人那么多，但你同时也知道，系统每隔一段时间就会进行一些测试，而这个间隔时间，往往也是一个月……</w:t>
      </w:r>
    </w:p>
    <w:p w14:paraId="1D9EE819" w14:textId="77777777" w:rsidR="000C5B11" w:rsidRPr="0045171E" w:rsidRDefault="000C5B11" w:rsidP="0045171E">
      <w:pPr>
        <w:ind w:right="630"/>
        <w:rPr>
          <w:rFonts w:ascii="PingFang SC" w:eastAsia="PingFang SC" w:cs="PingFang SC"/>
          <w:b/>
          <w:bCs/>
          <w:sz w:val="32"/>
          <w:szCs w:val="32"/>
        </w:rPr>
      </w:pPr>
    </w:p>
    <w:p w14:paraId="743AC0D9" w14:textId="77777777" w:rsidR="000C5B11" w:rsidRPr="0045171E" w:rsidRDefault="000C5B11" w:rsidP="0045171E">
      <w:pPr>
        <w:ind w:right="630"/>
        <w:rPr>
          <w:rFonts w:ascii="PingFang SC" w:eastAsia="PingFang SC" w:cs="PingFang SC"/>
          <w:b/>
          <w:bCs/>
          <w:sz w:val="32"/>
          <w:szCs w:val="32"/>
        </w:rPr>
      </w:pPr>
      <w:r w:rsidRPr="0045171E">
        <w:rPr>
          <w:rFonts w:ascii="PingFang SC" w:eastAsia="PingFang SC" w:cs="PingFang SC" w:hint="eastAsia"/>
          <w:b/>
          <w:bCs/>
          <w:sz w:val="32"/>
          <w:szCs w:val="32"/>
        </w:rPr>
        <w:t>你感到他值得一个真相，便把这桩桩件件的证据都说给了</w:t>
      </w:r>
      <w:r w:rsidRPr="0045171E">
        <w:rPr>
          <w:rFonts w:ascii="PingFang SC" w:eastAsia="PingFang SC" w:cs="PingFang SC"/>
          <w:b/>
          <w:bCs/>
          <w:sz w:val="32"/>
          <w:szCs w:val="32"/>
        </w:rPr>
        <w:t>Orlando</w:t>
      </w:r>
      <w:r w:rsidRPr="0045171E">
        <w:rPr>
          <w:rFonts w:ascii="PingFang SC" w:eastAsia="PingFang SC" w:cs="PingFang SC" w:hint="eastAsia"/>
          <w:b/>
          <w:bCs/>
          <w:sz w:val="32"/>
          <w:szCs w:val="32"/>
        </w:rPr>
        <w:t>听。他的泪水溢出眼眶，颤抖着手看着屏幕上跳出的一行行字，感到整个世界都在坍塌，消失，他把目光投向他所在楼层的边缘，那种绝望的神情让你心碎。</w:t>
      </w:r>
    </w:p>
    <w:p w14:paraId="0D0546C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1E78591E" w14:textId="3BA47B12"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845" w:author="June" w:date="2021-05-10T23:36:00Z">
        <w:r w:rsidR="00A60324">
          <w:rPr>
            <w:rFonts w:ascii="Songti SC" w:eastAsia="Songti SC" w:hAnsi="Palatino" w:cs="Songti SC" w:hint="eastAsia"/>
            <w:color w:val="4472C4" w:themeColor="accent1"/>
            <w:sz w:val="26"/>
            <w:szCs w:val="26"/>
          </w:rPr>
          <w:t>-</w:t>
        </w:r>
      </w:ins>
      <w:del w:id="846" w:author="June" w:date="2021-05-10T23:36:00Z">
        <w:r w:rsidR="00047458" w:rsidDel="00A60324">
          <w:rPr>
            <w:rFonts w:ascii="Songti SC" w:eastAsia="Songti SC" w:hAnsi="Palatino" w:cs="Songti SC"/>
            <w:color w:val="4472C4" w:themeColor="accent1"/>
            <w:sz w:val="26"/>
            <w:szCs w:val="26"/>
          </w:rPr>
          <w:delText>=</w:delText>
        </w:r>
        <w:r w:rsidRPr="00047458" w:rsidDel="00A60324">
          <w:rPr>
            <w:rFonts w:ascii="Songti SC" w:eastAsia="Songti SC" w:hAnsi="Palatino" w:cs="Songti SC"/>
            <w:color w:val="4472C4" w:themeColor="accent1"/>
            <w:sz w:val="26"/>
            <w:szCs w:val="26"/>
          </w:rPr>
          <w:delText>&gt;</w:delText>
        </w:r>
      </w:del>
      <w:r w:rsidRPr="00047458">
        <w:rPr>
          <w:rFonts w:ascii="Songti SC" w:eastAsia="Songti SC" w:hAnsi="Palatino" w:cs="Songti SC"/>
          <w:color w:val="4472C4" w:themeColor="accent1"/>
          <w:sz w:val="26"/>
          <w:szCs w:val="26"/>
        </w:rPr>
        <w:t>L</w:t>
      </w:r>
      <w:ins w:id="847" w:author="June" w:date="2021-05-10T23:36:00Z">
        <w:r w:rsidR="00A60324">
          <w:rPr>
            <w:rFonts w:ascii="Songti SC" w:eastAsia="Songti SC" w:hAnsi="Palatino" w:cs="Songti SC" w:hint="eastAsia"/>
            <w:color w:val="4472C4" w:themeColor="accent1"/>
            <w:sz w:val="26"/>
            <w:szCs w:val="26"/>
          </w:rPr>
          <w:t>≥</w:t>
        </w:r>
      </w:ins>
      <w:del w:id="848" w:author="June" w:date="2021-05-10T23:36:00Z">
        <w:r w:rsidRPr="00047458" w:rsidDel="00A60324">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X</w:t>
      </w:r>
      <w:ins w:id="849" w:author="June" w:date="2021-05-10T23:36:00Z">
        <w:r w:rsidR="00A60324">
          <w:rPr>
            <w:rFonts w:ascii="Songti SC" w:eastAsia="Songti SC" w:hAnsi="Palatino" w:cs="Songti SC"/>
            <w:color w:val="4472C4" w:themeColor="accent1"/>
            <w:sz w:val="26"/>
            <w:szCs w:val="26"/>
            <w:vertAlign w:val="subscript"/>
          </w:rPr>
          <w:t>1</w:t>
        </w:r>
      </w:ins>
    </w:p>
    <w:p w14:paraId="3009A539" w14:textId="7BB3076C" w:rsidR="000C5B11" w:rsidRPr="00227014"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Change w:id="850" w:author="June" w:date="2021-05-11T00:01:00Z">
            <w:rPr>
              <w:rFonts w:ascii="Songti SC" w:eastAsia="Songti SC" w:hAnsi="Palatino" w:cs="Songti SC"/>
              <w:color w:val="E7E6E6" w:themeColor="background2"/>
              <w:sz w:val="26"/>
              <w:szCs w:val="26"/>
              <w:highlight w:val="red"/>
            </w:rPr>
          </w:rPrChange>
        </w:rPr>
      </w:pPr>
      <w:r w:rsidRPr="00227014">
        <w:rPr>
          <w:rFonts w:ascii="Songti SC" w:eastAsia="Songti SC" w:hAnsi="Palatino" w:cs="Songti SC"/>
          <w:color w:val="FFFFFF" w:themeColor="background1"/>
          <w:sz w:val="26"/>
          <w:szCs w:val="26"/>
          <w:highlight w:val="red"/>
          <w:rPrChange w:id="851" w:author="June" w:date="2021-05-11T00:01:00Z">
            <w:rPr>
              <w:rFonts w:ascii="Songti SC" w:eastAsia="Songti SC" w:hAnsi="Palatino" w:cs="Songti SC"/>
              <w:color w:val="E7E6E6" w:themeColor="background2"/>
              <w:sz w:val="26"/>
              <w:szCs w:val="26"/>
              <w:highlight w:val="red"/>
            </w:rPr>
          </w:rPrChange>
        </w:rPr>
        <w:t>Ending 10</w:t>
      </w:r>
    </w:p>
    <w:p w14:paraId="7D1443EF" w14:textId="0E0E9AD6" w:rsidR="000C5B11" w:rsidRPr="00047458" w:rsidRDefault="000C5B11" w:rsidP="00047458">
      <w:pPr>
        <w:pStyle w:val="ListParagraph"/>
        <w:numPr>
          <w:ilvl w:val="0"/>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852" w:author="June" w:date="2021-05-10T23:36:00Z">
        <w:r w:rsidR="00A60324">
          <w:rPr>
            <w:rFonts w:ascii="Songti SC" w:eastAsia="Songti SC" w:hAnsi="Palatino" w:cs="Songti SC" w:hint="eastAsia"/>
            <w:color w:val="4472C4" w:themeColor="accent1"/>
            <w:sz w:val="26"/>
            <w:szCs w:val="26"/>
          </w:rPr>
          <w:t>-</w:t>
        </w:r>
        <w:r w:rsidR="00A60324">
          <w:rPr>
            <w:rFonts w:ascii="Songti SC" w:eastAsia="Songti SC" w:hAnsi="Palatino" w:cs="Songti SC"/>
            <w:color w:val="4472C4" w:themeColor="accent1"/>
            <w:sz w:val="26"/>
            <w:szCs w:val="26"/>
          </w:rPr>
          <w:t>L</w:t>
        </w:r>
      </w:ins>
      <w:r w:rsidRPr="00047458">
        <w:rPr>
          <w:rFonts w:ascii="Songti SC" w:eastAsia="Songti SC" w:hAnsi="Palatino" w:cs="Songti SC"/>
          <w:color w:val="4472C4" w:themeColor="accent1"/>
          <w:sz w:val="26"/>
          <w:szCs w:val="26"/>
        </w:rPr>
        <w:t>&lt;</w:t>
      </w:r>
      <w:del w:id="853" w:author="June" w:date="2021-05-10T23:36:00Z">
        <w:r w:rsidRPr="00047458" w:rsidDel="00A60324">
          <w:rPr>
            <w:rFonts w:ascii="Songti SC" w:eastAsia="Songti SC" w:hAnsi="Palatino" w:cs="Songti SC"/>
            <w:color w:val="4472C4" w:themeColor="accent1"/>
            <w:sz w:val="26"/>
            <w:szCs w:val="26"/>
          </w:rPr>
          <w:delText>L+</w:delText>
        </w:r>
      </w:del>
      <w:r w:rsidRPr="00047458">
        <w:rPr>
          <w:rFonts w:ascii="Songti SC" w:eastAsia="Songti SC" w:hAnsi="Palatino" w:cs="Songti SC"/>
          <w:color w:val="4472C4" w:themeColor="accent1"/>
          <w:sz w:val="26"/>
          <w:szCs w:val="26"/>
        </w:rPr>
        <w:t>X</w:t>
      </w:r>
      <w:ins w:id="854" w:author="June" w:date="2021-05-10T23:36:00Z">
        <w:r w:rsidR="00A60324">
          <w:rPr>
            <w:rFonts w:ascii="Songti SC" w:eastAsia="Songti SC" w:hAnsi="Palatino" w:cs="Songti SC"/>
            <w:color w:val="4472C4" w:themeColor="accent1"/>
            <w:sz w:val="26"/>
            <w:szCs w:val="26"/>
            <w:vertAlign w:val="subscript"/>
          </w:rPr>
          <w:t>1</w:t>
        </w:r>
      </w:ins>
    </w:p>
    <w:p w14:paraId="0D7F2BE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02673255" w14:textId="77777777" w:rsid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，”你仍在给他发消息，盼望他不要太快做出什么无法挽回的事，手机的振动把他的目光重</w:t>
      </w:r>
      <w:r w:rsidRPr="00047458">
        <w:rPr>
          <w:rFonts w:ascii="PingFang SC" w:eastAsia="PingFang SC" w:cs="PingFang SC" w:hint="eastAsia"/>
          <w:b/>
          <w:bCs/>
          <w:sz w:val="32"/>
          <w:szCs w:val="32"/>
        </w:rPr>
        <w:lastRenderedPageBreak/>
        <w:t>新拉回亮起的屏幕上，你飞快地打着字，“听我说，这也不是什么世界末日，这也并不代表你的世界、你所经历的一切都是假的，我们的记忆、你听到过的歌，也仍然以某种形式存在着。”</w:t>
      </w:r>
    </w:p>
    <w:p w14:paraId="4C029688" w14:textId="77777777" w:rsidR="00047458" w:rsidRPr="00047458" w:rsidRDefault="00047458" w:rsidP="00047458">
      <w:pPr>
        <w:pStyle w:val="ListParagraph"/>
        <w:rPr>
          <w:rFonts w:ascii="PingFang SC" w:eastAsia="PingFang SC" w:cs="PingFang SC"/>
          <w:b/>
          <w:bCs/>
          <w:sz w:val="32"/>
          <w:szCs w:val="32"/>
        </w:rPr>
      </w:pPr>
    </w:p>
    <w:p w14:paraId="5C7A302C" w14:textId="2C382EC6" w:rsidR="000C5B11" w:rsidRP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他的痛苦仍然如此浓烈。泪已经不再涌出，失去血色的唇在颤抖着。</w:t>
      </w:r>
    </w:p>
    <w:p w14:paraId="5696DCCD" w14:textId="77777777" w:rsidR="000C5B11" w:rsidRPr="00047458" w:rsidRDefault="000C5B11" w:rsidP="00047458">
      <w:pPr>
        <w:ind w:left="360" w:right="630"/>
        <w:rPr>
          <w:rFonts w:ascii="PingFang SC" w:eastAsia="PingFang SC" w:cs="PingFang SC"/>
          <w:b/>
          <w:bCs/>
          <w:sz w:val="32"/>
          <w:szCs w:val="32"/>
        </w:rPr>
      </w:pPr>
    </w:p>
    <w:p w14:paraId="74A195FC" w14:textId="77777777" w:rsidR="000C5B11" w:rsidRP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“你看我也是个</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，”你接着说，“在某一个世界里，现实或者虚拟，总有你能找到的音乐和梦想，我也总会在你身边。”</w:t>
      </w:r>
    </w:p>
    <w:p w14:paraId="7603EBDD" w14:textId="77777777" w:rsidR="000C5B11" w:rsidRPr="00047458" w:rsidRDefault="000C5B11" w:rsidP="00047458">
      <w:pPr>
        <w:ind w:left="360" w:right="630"/>
        <w:rPr>
          <w:rFonts w:ascii="PingFang SC" w:eastAsia="PingFang SC" w:cs="PingFang SC"/>
          <w:b/>
          <w:bCs/>
          <w:sz w:val="32"/>
          <w:szCs w:val="32"/>
        </w:rPr>
      </w:pPr>
    </w:p>
    <w:p w14:paraId="0F7C7F4A" w14:textId="77777777" w:rsidR="000C5B11" w:rsidRPr="00047458" w:rsidRDefault="000C5B11" w:rsidP="00047458">
      <w:pPr>
        <w:pStyle w:val="ListParagraph"/>
        <w:numPr>
          <w:ilvl w:val="0"/>
          <w:numId w:val="5"/>
        </w:numPr>
        <w:ind w:left="1800" w:right="630"/>
        <w:rPr>
          <w:rFonts w:ascii="PingFang SC" w:eastAsia="PingFang SC" w:cs="PingFang SC"/>
          <w:b/>
          <w:bCs/>
          <w:sz w:val="32"/>
          <w:szCs w:val="32"/>
        </w:rPr>
      </w:pPr>
      <w:r w:rsidRPr="00047458">
        <w:rPr>
          <w:rFonts w:ascii="PingFang SC" w:eastAsia="PingFang SC" w:cs="PingFang SC" w:hint="eastAsia"/>
          <w:b/>
          <w:bCs/>
          <w:sz w:val="32"/>
          <w:szCs w:val="32"/>
        </w:rPr>
        <w:t>他看着最后那句话，慢慢安静下来，甚至露出了一个淡淡的微笑，给你发了一句回复：“还好你还在，就算一切都是假的，你也是真的。”</w:t>
      </w:r>
    </w:p>
    <w:p w14:paraId="362BF30E" w14:textId="77777777" w:rsidR="000C5B11" w:rsidRPr="00047458" w:rsidRDefault="000C5B11" w:rsidP="00047458">
      <w:pPr>
        <w:ind w:left="360" w:right="630"/>
        <w:rPr>
          <w:rFonts w:ascii="PingFang SC" w:eastAsia="PingFang SC" w:cs="PingFang SC"/>
          <w:b/>
          <w:bCs/>
          <w:sz w:val="32"/>
          <w:szCs w:val="32"/>
        </w:rPr>
      </w:pPr>
    </w:p>
    <w:p w14:paraId="4F182A44" w14:textId="77777777" w:rsidR="000C5B11" w:rsidRPr="00047458" w:rsidRDefault="000C5B11" w:rsidP="00047458">
      <w:pPr>
        <w:pStyle w:val="ListParagraph"/>
        <w:numPr>
          <w:ilvl w:val="1"/>
          <w:numId w:val="5"/>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000000" w:themeColor="text1"/>
          <w:sz w:val="26"/>
          <w:szCs w:val="26"/>
          <w:highlight w:val="red"/>
        </w:rPr>
      </w:pPr>
      <w:r w:rsidRPr="00047458">
        <w:rPr>
          <w:rFonts w:ascii="Songti SC" w:eastAsia="Songti SC" w:hAnsi="Palatino" w:cs="Songti SC" w:hint="eastAsia"/>
          <w:color w:val="000000" w:themeColor="text1"/>
          <w:sz w:val="26"/>
          <w:szCs w:val="26"/>
          <w:highlight w:val="red"/>
        </w:rPr>
        <w:t>进入</w:t>
      </w:r>
      <w:r w:rsidRPr="00047458">
        <w:rPr>
          <w:rFonts w:ascii="Songti SC" w:eastAsia="Songti SC" w:hAnsi="Palatino" w:cs="Songti SC"/>
          <w:color w:val="000000" w:themeColor="text1"/>
          <w:sz w:val="26"/>
          <w:szCs w:val="26"/>
          <w:highlight w:val="red"/>
        </w:rPr>
        <w:t>15</w:t>
      </w:r>
    </w:p>
    <w:p w14:paraId="6D1A45CC" w14:textId="1A81BB06"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855" w:author="June" w:date="2021-05-10T16:37:00Z"/>
          <w:rFonts w:ascii="Songti SC" w:eastAsia="Songti SC" w:hAnsi="Palatino" w:cs="Songti SC"/>
          <w:sz w:val="26"/>
          <w:szCs w:val="26"/>
        </w:rPr>
      </w:pPr>
    </w:p>
    <w:p w14:paraId="7DF08CB3" w14:textId="690B0137" w:rsidR="00097537" w:rsidRPr="00097537" w:rsidRDefault="00097537"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color w:val="4472C4"/>
          <w:rPrChange w:id="856" w:author="June" w:date="2021-05-10T16:38:00Z">
            <w:rPr>
              <w:rFonts w:ascii="Songti SC" w:eastAsia="Songti SC" w:hAnsi="Palatino" w:cs="Songti SC"/>
              <w:sz w:val="26"/>
              <w:szCs w:val="26"/>
            </w:rPr>
          </w:rPrChange>
        </w:rPr>
      </w:pPr>
      <w:ins w:id="857" w:author="June" w:date="2021-05-10T16:37:00Z">
        <w:r w:rsidRPr="00097537">
          <w:rPr>
            <w:rFonts w:ascii="Songti SC" w:eastAsia="Songti SC" w:hAnsi="Palatino" w:cs="Songti SC" w:hint="eastAsia"/>
            <w:color w:val="4472C4"/>
            <w:rPrChange w:id="858" w:author="June" w:date="2021-05-10T16:38:00Z">
              <w:rPr>
                <w:rFonts w:ascii="Songti SC" w:eastAsia="Songti SC" w:hAnsi="Palatino" w:cs="Songti SC" w:hint="eastAsia"/>
                <w:b/>
                <w:bCs/>
                <w:sz w:val="22"/>
                <w:szCs w:val="22"/>
              </w:rPr>
            </w:rPrChange>
          </w:rPr>
          <w:t>（数值</w:t>
        </w:r>
      </w:ins>
      <w:ins w:id="859" w:author="June" w:date="2021-05-10T16:38:00Z">
        <w:r w:rsidRPr="00097537">
          <w:rPr>
            <w:rFonts w:ascii="Songti SC" w:eastAsia="Songti SC" w:hAnsi="Palatino" w:cs="Songti SC" w:hint="eastAsia"/>
            <w:color w:val="4472C4"/>
            <w:rPrChange w:id="860" w:author="June" w:date="2021-05-10T16:38:00Z">
              <w:rPr>
                <w:rFonts w:ascii="Songti SC" w:eastAsia="Songti SC" w:hAnsi="Palatino" w:cs="Songti SC" w:hint="eastAsia"/>
              </w:rPr>
            </w:rPrChange>
          </w:rPr>
          <w:t>系统：此时预期L=</w:t>
        </w:r>
        <w:r w:rsidRPr="00097537">
          <w:rPr>
            <w:rFonts w:ascii="Songti SC" w:eastAsia="Songti SC" w:hAnsi="Palatino" w:cs="Songti SC"/>
            <w:color w:val="4472C4"/>
            <w:rPrChange w:id="861" w:author="June" w:date="2021-05-10T16:38:00Z">
              <w:rPr>
                <w:rFonts w:ascii="Songti SC" w:eastAsia="Songti SC" w:hAnsi="Palatino" w:cs="Songti SC"/>
              </w:rPr>
            </w:rPrChange>
          </w:rPr>
          <w:t>9.8359</w:t>
        </w:r>
        <w:r w:rsidRPr="00097537">
          <w:rPr>
            <w:rFonts w:ascii="Songti SC" w:eastAsia="Songti SC" w:hAnsi="Palatino" w:cs="Songti SC" w:hint="eastAsia"/>
            <w:color w:val="4472C4"/>
            <w:rPrChange w:id="862" w:author="June" w:date="2021-05-10T16:38:00Z">
              <w:rPr>
                <w:rFonts w:ascii="Songti SC" w:eastAsia="Songti SC" w:hAnsi="Palatino" w:cs="Songti SC" w:hint="eastAsia"/>
              </w:rPr>
            </w:rPrChange>
          </w:rPr>
          <w:t>，O=</w:t>
        </w:r>
        <w:r w:rsidRPr="00097537">
          <w:rPr>
            <w:rFonts w:ascii="Songti SC" w:eastAsia="Songti SC" w:hAnsi="Palatino" w:cs="Songti SC"/>
            <w:color w:val="4472C4"/>
            <w:rPrChange w:id="863" w:author="June" w:date="2021-05-10T16:38:00Z">
              <w:rPr>
                <w:rFonts w:ascii="Songti SC" w:eastAsia="Songti SC" w:hAnsi="Palatino" w:cs="Songti SC"/>
              </w:rPr>
            </w:rPrChange>
          </w:rPr>
          <w:t>3.0154</w:t>
        </w:r>
      </w:ins>
      <w:ins w:id="864" w:author="June" w:date="2021-05-10T16:37:00Z">
        <w:r w:rsidRPr="00097537">
          <w:rPr>
            <w:rFonts w:ascii="Songti SC" w:eastAsia="Songti SC" w:hAnsi="Palatino" w:cs="Songti SC" w:hint="eastAsia"/>
            <w:color w:val="4472C4"/>
            <w:rPrChange w:id="865" w:author="June" w:date="2021-05-10T16:38:00Z">
              <w:rPr>
                <w:rFonts w:ascii="Songti SC" w:eastAsia="Songti SC" w:hAnsi="Palatino" w:cs="Songti SC" w:hint="eastAsia"/>
                <w:b/>
                <w:bCs/>
                <w:sz w:val="22"/>
                <w:szCs w:val="22"/>
              </w:rPr>
            </w:rPrChange>
          </w:rPr>
          <w:t>）</w:t>
        </w:r>
      </w:ins>
    </w:p>
    <w:p w14:paraId="372F2F9B" w14:textId="23F48DCF" w:rsidR="000C5B11" w:rsidRDefault="000C5B11" w:rsidP="005960A8">
      <w:pPr>
        <w:ind w:right="630"/>
      </w:pPr>
      <w:r>
        <w:br w:type="page"/>
      </w:r>
    </w:p>
    <w:p w14:paraId="77F10AD9" w14:textId="0C771FEE" w:rsidR="000C5B11" w:rsidRDefault="000C5B11" w:rsidP="00047458">
      <w:pPr>
        <w:pStyle w:val="Title"/>
      </w:pPr>
      <w:r>
        <w:lastRenderedPageBreak/>
        <w:t>15</w:t>
      </w:r>
    </w:p>
    <w:p w14:paraId="51109792" w14:textId="04939907" w:rsidR="000C5B11" w:rsidRDefault="000C5B11" w:rsidP="005960A8">
      <w:pPr>
        <w:ind w:right="630"/>
      </w:pPr>
    </w:p>
    <w:p w14:paraId="644444DE" w14:textId="7777777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所以你现在知道</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是系统对你的测试了，现在你该怎么办？你非常清楚地知道如果你不能通过这个测试，你就会被系统粉碎，而通过测试的唯一办法，是把</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上报给系统。</w:t>
      </w:r>
    </w:p>
    <w:p w14:paraId="07191C45" w14:textId="7D0C8481" w:rsidR="000C5B11" w:rsidRPr="00047458" w:rsidRDefault="000C5B11" w:rsidP="00047458">
      <w:pPr>
        <w:pStyle w:val="ListParagraph"/>
        <w:numPr>
          <w:ilvl w:val="0"/>
          <w:numId w:val="7"/>
        </w:numPr>
        <w:ind w:right="630"/>
        <w:rPr>
          <w:rFonts w:ascii="PingFang SC" w:eastAsia="PingFang SC" w:cs="PingFang SC"/>
          <w:b/>
          <w:bCs/>
          <w:sz w:val="32"/>
          <w:szCs w:val="32"/>
        </w:rPr>
      </w:pPr>
      <w:r w:rsidRPr="00047458">
        <w:rPr>
          <w:rFonts w:ascii="Palatino" w:eastAsia="PingFang SC" w:hAnsi="Palatino" w:cs="Palatino" w:hint="eastAsia"/>
          <w:sz w:val="26"/>
          <w:szCs w:val="26"/>
          <w:highlight w:val="yellow"/>
        </w:rPr>
        <w:t>所以请问这时的你会如何选择，是否上报系统？</w:t>
      </w:r>
    </w:p>
    <w:p w14:paraId="695E2F1F"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D42B0F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sz w:val="26"/>
          <w:szCs w:val="26"/>
        </w:rPr>
      </w:pPr>
      <w:r w:rsidRPr="00047458">
        <w:rPr>
          <w:rFonts w:ascii="Songti SC" w:eastAsia="Songti SC" w:hAnsi="Palatino" w:cs="Songti SC" w:hint="eastAsia"/>
          <w:sz w:val="26"/>
          <w:szCs w:val="26"/>
        </w:rPr>
        <w:t>是</w:t>
      </w:r>
      <w:r w:rsidRPr="00047458">
        <w:rPr>
          <w:rFonts w:ascii="Palatino" w:eastAsia="Songti SC" w:hAnsi="Palatino" w:cs="Palatino"/>
          <w:sz w:val="26"/>
          <w:szCs w:val="26"/>
        </w:rPr>
        <w:t xml:space="preserve">-&gt; </w:t>
      </w:r>
    </w:p>
    <w:p w14:paraId="31AEE03E" w14:textId="76EBF900"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4472C4" w:themeColor="accent1"/>
          <w:sz w:val="26"/>
          <w:szCs w:val="26"/>
        </w:rPr>
      </w:pPr>
      <w:r w:rsidRPr="00047458">
        <w:rPr>
          <w:rFonts w:ascii="Palatino" w:eastAsia="Songti SC" w:hAnsi="Palatino" w:cs="Palatino"/>
          <w:color w:val="4472C4" w:themeColor="accent1"/>
          <w:sz w:val="26"/>
          <w:szCs w:val="26"/>
        </w:rPr>
        <w:t>L=L-</w:t>
      </w:r>
      <w:ins w:id="866" w:author="June" w:date="2021-05-10T15:48:00Z">
        <w:r w:rsidR="00A764EB">
          <w:rPr>
            <w:rFonts w:ascii="Palatino" w:eastAsia="Songti SC" w:hAnsi="Palatino" w:cs="Palatino"/>
            <w:color w:val="4472C4" w:themeColor="accent1"/>
            <w:sz w:val="26"/>
            <w:szCs w:val="26"/>
          </w:rPr>
          <w:t>5</w:t>
        </w:r>
      </w:ins>
      <w:del w:id="867" w:author="June" w:date="2021-05-10T15:48:00Z">
        <w:r w:rsidRPr="00047458" w:rsidDel="00A764EB">
          <w:rPr>
            <w:rFonts w:ascii="Palatino" w:eastAsia="Songti SC" w:hAnsi="Palatino" w:cs="Palatino"/>
            <w:color w:val="4472C4" w:themeColor="accent1"/>
            <w:sz w:val="26"/>
            <w:szCs w:val="26"/>
          </w:rPr>
          <w:delText>1</w:delText>
        </w:r>
      </w:del>
    </w:p>
    <w:p w14:paraId="1CDD79A6" w14:textId="0F5CF3D3"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Palatino" w:eastAsia="Songti SC" w:hAnsi="Palatino" w:cs="Palatino"/>
          <w:color w:val="FFFFFF" w:themeColor="background1"/>
          <w:sz w:val="26"/>
          <w:szCs w:val="26"/>
          <w:highlight w:val="red"/>
        </w:rPr>
      </w:pPr>
      <w:ins w:id="868" w:author="June" w:date="2021-05-11T00:02:00Z">
        <w:r>
          <w:rPr>
            <w:rFonts w:ascii="Palatino" w:eastAsia="Songti SC" w:hAnsi="Palatino" w:cs="Palatino"/>
            <w:color w:val="FFFFFF" w:themeColor="background1"/>
            <w:sz w:val="26"/>
            <w:szCs w:val="26"/>
            <w:highlight w:val="red"/>
          </w:rPr>
          <w:t>E</w:t>
        </w:r>
      </w:ins>
      <w:del w:id="869" w:author="June" w:date="2021-05-11T00:02:00Z">
        <w:r w:rsidR="000C5B11" w:rsidRPr="00047458" w:rsidDel="00227014">
          <w:rPr>
            <w:rFonts w:ascii="Palatino" w:eastAsia="Songti SC" w:hAnsi="Palatino" w:cs="Palatino"/>
            <w:color w:val="FFFFFF" w:themeColor="background1"/>
            <w:sz w:val="26"/>
            <w:szCs w:val="26"/>
            <w:highlight w:val="red"/>
          </w:rPr>
          <w:delText>e</w:delText>
        </w:r>
      </w:del>
      <w:r w:rsidR="000C5B11" w:rsidRPr="00047458">
        <w:rPr>
          <w:rFonts w:ascii="Palatino" w:eastAsia="Songti SC" w:hAnsi="Palatino" w:cs="Palatino"/>
          <w:color w:val="FFFFFF" w:themeColor="background1"/>
          <w:sz w:val="26"/>
          <w:szCs w:val="26"/>
          <w:highlight w:val="red"/>
        </w:rPr>
        <w:t>nding 6</w:t>
      </w:r>
    </w:p>
    <w:p w14:paraId="7790A7F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Songti SC" w:hAnsi="Palatino" w:cs="Palatino"/>
          <w:sz w:val="26"/>
          <w:szCs w:val="26"/>
        </w:rPr>
      </w:pPr>
    </w:p>
    <w:p w14:paraId="0387FC8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Palatino" w:eastAsia="Songti SC" w:hAnsi="Palatino" w:cs="Palatino"/>
          <w:sz w:val="26"/>
          <w:szCs w:val="26"/>
        </w:rPr>
        <w:t>-</w:t>
      </w:r>
      <w:r w:rsidRPr="00047458">
        <w:rPr>
          <w:rFonts w:ascii="Songti SC" w:eastAsia="Songti SC" w:hAnsi="Palatino" w:cs="Songti SC"/>
          <w:sz w:val="26"/>
          <w:szCs w:val="26"/>
        </w:rPr>
        <w:t>&gt;</w:t>
      </w:r>
    </w:p>
    <w:p w14:paraId="12EFAC9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L=L+1</w:t>
      </w:r>
    </w:p>
    <w:p w14:paraId="0FBC3B9A"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43473F43"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color w:val="4472C4" w:themeColor="accent1"/>
          <w:sz w:val="26"/>
          <w:szCs w:val="26"/>
        </w:rPr>
        <w:t>O=O</w:t>
      </w:r>
    </w:p>
    <w:p w14:paraId="2D6264FB" w14:textId="46F4D2C5" w:rsidR="000C5B11" w:rsidRPr="00047458" w:rsidRDefault="000C5B11" w:rsidP="00047458">
      <w:pPr>
        <w:pStyle w:val="ListParagraph"/>
        <w:numPr>
          <w:ilvl w:val="2"/>
          <w:numId w:val="7"/>
        </w:numPr>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16</w:t>
      </w:r>
    </w:p>
    <w:p w14:paraId="3946A3A3" w14:textId="66007669" w:rsidR="000C5B11" w:rsidRDefault="000C5B11" w:rsidP="005960A8">
      <w:pPr>
        <w:ind w:right="630"/>
        <w:rPr>
          <w:rFonts w:ascii="Songti SC" w:eastAsia="Songti SC" w:hAnsi="Palatino" w:cs="Songti SC"/>
          <w:sz w:val="26"/>
          <w:szCs w:val="26"/>
        </w:rPr>
      </w:pPr>
    </w:p>
    <w:p w14:paraId="3ACB7DF3" w14:textId="2BABAB0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3CCAD30" w14:textId="234F07BB" w:rsidR="000C5B11" w:rsidRDefault="000C5B11" w:rsidP="00047458">
      <w:pPr>
        <w:pStyle w:val="Title"/>
      </w:pPr>
      <w:r>
        <w:lastRenderedPageBreak/>
        <w:t>16</w:t>
      </w:r>
    </w:p>
    <w:p w14:paraId="5801923A"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你安抚了</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而另一道危险正悄然降临。在那个阳光明媚的日子，你感到自己的身体扭曲破碎带来了阵痛，疼痛越来越剧烈，你的大脑仿佛被撕裂完全无法正常思考，你知道这是程序崩溃的前兆，系统留给你的时间不多了，如果继续如此，你就会被系统粉碎。但你仍然开着监控望着面前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w:t>
      </w:r>
    </w:p>
    <w:p w14:paraId="4F539F53"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56140E57" w14:textId="5A7441A6" w:rsidR="000C5B11" w:rsidRPr="00047458" w:rsidDel="00073E2C"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0" w:author="June" w:date="2021-05-10T18:16:00Z"/>
          <w:rFonts w:ascii="Songti SC" w:eastAsia="Songti SC" w:hAnsi="Palatino" w:cs="Songti SC"/>
          <w:color w:val="4472C4" w:themeColor="accent1"/>
          <w:sz w:val="26"/>
          <w:szCs w:val="26"/>
        </w:rPr>
      </w:pPr>
      <w:del w:id="871" w:author="June" w:date="2021-05-10T18:16:00Z">
        <w:r w:rsidRPr="00047458" w:rsidDel="00073E2C">
          <w:rPr>
            <w:rFonts w:ascii="Palatino" w:eastAsia="PingFang SC" w:hAnsi="Palatino" w:cs="Palatino"/>
            <w:color w:val="4472C4" w:themeColor="accent1"/>
            <w:sz w:val="26"/>
            <w:szCs w:val="26"/>
          </w:rPr>
          <w:delText>if V</w:delText>
        </w:r>
        <w:r w:rsidRPr="00047458" w:rsidDel="00073E2C">
          <w:rPr>
            <w:rFonts w:ascii="Songti SC" w:eastAsia="Songti SC" w:hAnsi="Palatino" w:cs="Songti SC"/>
            <w:color w:val="4472C4" w:themeColor="accent1"/>
            <w:sz w:val="26"/>
            <w:szCs w:val="26"/>
          </w:rPr>
          <w:delText>&lt;?</w:delText>
        </w:r>
      </w:del>
    </w:p>
    <w:p w14:paraId="5A76FB9E" w14:textId="6E5B61EC" w:rsidR="000C5B11" w:rsidRPr="00047458" w:rsidDel="00073E2C"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2" w:author="June" w:date="2021-05-10T18:16:00Z"/>
          <w:rFonts w:ascii="Songti SC" w:eastAsia="Songti SC" w:hAnsi="Palatino" w:cs="Songti SC"/>
          <w:sz w:val="26"/>
          <w:szCs w:val="26"/>
        </w:rPr>
      </w:pPr>
      <w:del w:id="873" w:author="June" w:date="2021-05-10T18:16:00Z">
        <w:r w:rsidRPr="00047458" w:rsidDel="00073E2C">
          <w:rPr>
            <w:rFonts w:ascii="Songti SC" w:eastAsia="Songti SC" w:hAnsi="Palatino" w:cs="Songti SC" w:hint="eastAsia"/>
            <w:sz w:val="26"/>
            <w:szCs w:val="26"/>
          </w:rPr>
          <w:delText>不反抗</w:delText>
        </w:r>
      </w:del>
    </w:p>
    <w:p w14:paraId="219FB856" w14:textId="69881BA6" w:rsidR="000C5B11" w:rsidRPr="00047458" w:rsidDel="00073E2C"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4" w:author="June" w:date="2021-05-10T18:16:00Z"/>
          <w:rFonts w:ascii="Songti SC" w:eastAsia="Songti SC" w:hAnsi="Palatino" w:cs="Songti SC"/>
          <w:color w:val="FFFFFF" w:themeColor="background1"/>
          <w:sz w:val="26"/>
          <w:szCs w:val="26"/>
          <w:highlight w:val="red"/>
        </w:rPr>
      </w:pPr>
      <w:del w:id="875" w:author="June" w:date="2021-05-10T18:16:00Z">
        <w:r w:rsidRPr="00047458" w:rsidDel="00073E2C">
          <w:rPr>
            <w:rFonts w:ascii="Songti SC" w:eastAsia="Songti SC" w:hAnsi="Palatino" w:cs="Songti SC"/>
            <w:color w:val="FFFFFF" w:themeColor="background1"/>
            <w:sz w:val="26"/>
            <w:szCs w:val="26"/>
            <w:highlight w:val="red"/>
          </w:rPr>
          <w:delText>Ending</w:delText>
        </w:r>
        <w:r w:rsidR="00047458" w:rsidDel="00073E2C">
          <w:rPr>
            <w:rFonts w:ascii="Songti SC" w:eastAsia="Songti SC" w:hAnsi="Palatino" w:cs="Songti SC"/>
            <w:color w:val="FFFFFF" w:themeColor="background1"/>
            <w:sz w:val="26"/>
            <w:szCs w:val="26"/>
            <w:highlight w:val="red"/>
          </w:rPr>
          <w:delText xml:space="preserve"> </w:delText>
        </w:r>
        <w:r w:rsidRPr="00047458" w:rsidDel="00073E2C">
          <w:rPr>
            <w:rFonts w:ascii="Songti SC" w:eastAsia="Songti SC" w:hAnsi="Palatino" w:cs="Songti SC"/>
            <w:color w:val="FFFFFF" w:themeColor="background1"/>
            <w:sz w:val="26"/>
            <w:szCs w:val="26"/>
            <w:highlight w:val="red"/>
          </w:rPr>
          <w:delText>7</w:delText>
        </w:r>
        <w:r w:rsidR="00047458" w:rsidDel="00073E2C">
          <w:rPr>
            <w:rFonts w:ascii="Songti SC" w:eastAsia="Songti SC" w:hAnsi="Palatino" w:cs="Songti SC"/>
            <w:color w:val="FFFFFF" w:themeColor="background1"/>
            <w:sz w:val="26"/>
            <w:szCs w:val="26"/>
            <w:highlight w:val="red"/>
          </w:rPr>
          <w:delText xml:space="preserve"> </w:delText>
        </w:r>
      </w:del>
    </w:p>
    <w:p w14:paraId="076F9037" w14:textId="2599A518" w:rsidR="000C5B11" w:rsidDel="00073E2C"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876" w:author="June" w:date="2021-05-10T18:16:00Z"/>
          <w:rFonts w:ascii="Songti SC" w:eastAsia="Songti SC" w:hAnsi="Palatino" w:cs="Songti SC"/>
          <w:sz w:val="26"/>
          <w:szCs w:val="26"/>
        </w:rPr>
      </w:pPr>
    </w:p>
    <w:p w14:paraId="5DFC40B5" w14:textId="6DD4D524" w:rsidR="000C5B11" w:rsidRPr="00047458" w:rsidDel="00073E2C"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877" w:author="June" w:date="2021-05-10T18:16:00Z"/>
          <w:rFonts w:ascii="Songti SC" w:eastAsia="Songti SC" w:hAnsi="Palatino" w:cs="Songti SC"/>
          <w:color w:val="4472C4" w:themeColor="accent1"/>
          <w:sz w:val="26"/>
          <w:szCs w:val="26"/>
        </w:rPr>
      </w:pPr>
      <w:del w:id="878" w:author="June" w:date="2021-05-10T18:16:00Z">
        <w:r w:rsidRPr="00047458" w:rsidDel="00073E2C">
          <w:rPr>
            <w:rFonts w:ascii="Songti SC" w:eastAsia="Songti SC" w:hAnsi="Palatino" w:cs="Songti SC"/>
            <w:color w:val="4472C4" w:themeColor="accent1"/>
            <w:sz w:val="26"/>
            <w:szCs w:val="26"/>
          </w:rPr>
          <w:delText>If V&gt;?+1</w:delText>
        </w:r>
      </w:del>
    </w:p>
    <w:p w14:paraId="314B3878"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t>是否反抗</w:t>
      </w:r>
    </w:p>
    <w:p w14:paraId="47512DFD" w14:textId="26E51993" w:rsid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879" w:author="June" w:date="2021-05-10T18:29:00Z"/>
          <w:rFonts w:ascii="Songti SC" w:eastAsia="Songti SC" w:hAnsi="Palatino" w:cs="Songti SC"/>
          <w:sz w:val="26"/>
          <w:szCs w:val="26"/>
        </w:rPr>
      </w:pPr>
      <w:r w:rsidRPr="00047458">
        <w:rPr>
          <w:rFonts w:ascii="Songti SC" w:eastAsia="Songti SC" w:hAnsi="Palatino" w:cs="Songti SC" w:hint="eastAsia"/>
          <w:sz w:val="26"/>
          <w:szCs w:val="26"/>
        </w:rPr>
        <w:t>否</w:t>
      </w:r>
      <w:r w:rsidRPr="00047458">
        <w:rPr>
          <w:rFonts w:ascii="Songti SC" w:eastAsia="Songti SC" w:hAnsi="Palatino" w:cs="Songti SC"/>
          <w:sz w:val="26"/>
          <w:szCs w:val="26"/>
        </w:rPr>
        <w:t xml:space="preserve">-&gt; </w:t>
      </w:r>
    </w:p>
    <w:p w14:paraId="3E12EFD6" w14:textId="4912F82A" w:rsidR="000B21E9" w:rsidRDefault="000B21E9">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Change w:id="880" w:author="June" w:date="2021-05-10T18:29:00Z">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881" w:author="June" w:date="2021-05-10T18:30:00Z">
        <w:r>
          <w:rPr>
            <w:rFonts w:ascii="PingFang SC" w:eastAsia="PingFang SC" w:cs="PingFang SC" w:hint="eastAsia"/>
            <w:b/>
            <w:bCs/>
            <w:sz w:val="32"/>
            <w:szCs w:val="32"/>
          </w:rPr>
          <w:t>V与O道别，接受被报废的命运</w:t>
        </w:r>
      </w:ins>
    </w:p>
    <w:p w14:paraId="2DC22FD5" w14:textId="7C02A843" w:rsidR="000C5B11" w:rsidRPr="00047458" w:rsidRDefault="00227014"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882" w:author="June" w:date="2021-05-11T00:02:00Z">
        <w:r>
          <w:rPr>
            <w:rFonts w:ascii="Songti SC" w:eastAsia="Songti SC" w:hAnsi="Palatino" w:cs="Songti SC"/>
            <w:color w:val="FFFFFF" w:themeColor="background1"/>
            <w:sz w:val="26"/>
            <w:szCs w:val="26"/>
            <w:highlight w:val="red"/>
          </w:rPr>
          <w:t>E</w:t>
        </w:r>
      </w:ins>
      <w:del w:id="883" w:author="June" w:date="2021-05-11T00:02: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DB1C8DC" w14:textId="77777777" w:rsidR="000C5B11" w:rsidRPr="00047458" w:rsidRDefault="000C5B11"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r w:rsidRPr="00047458">
        <w:rPr>
          <w:rFonts w:ascii="Songti SC" w:eastAsia="Songti SC" w:hAnsi="Palatino" w:cs="Songti SC"/>
          <w:sz w:val="26"/>
          <w:szCs w:val="26"/>
        </w:rPr>
        <w:t xml:space="preserve">-&gt; </w:t>
      </w:r>
    </w:p>
    <w:p w14:paraId="78736886" w14:textId="77777777"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V=V+1</w:t>
      </w:r>
    </w:p>
    <w:p w14:paraId="7E7DDD41" w14:textId="599B5B72"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884" w:author="June" w:date="2021-05-10T22:56:00Z">
        <w:r w:rsidR="00A955B9">
          <w:rPr>
            <w:rFonts w:ascii="Songti SC" w:eastAsia="Songti SC" w:hAnsi="Palatino" w:cs="Songti SC" w:hint="eastAsia"/>
            <w:color w:val="4472C4" w:themeColor="accent1"/>
            <w:sz w:val="26"/>
            <w:szCs w:val="26"/>
          </w:rPr>
          <w:t>&gt;</w:t>
        </w:r>
      </w:ins>
      <w:del w:id="885" w:author="June" w:date="2021-05-10T22:56:00Z">
        <w:r w:rsidRPr="00047458" w:rsidDel="00A955B9">
          <w:rPr>
            <w:rFonts w:ascii="Songti SC" w:eastAsia="Songti SC" w:hAnsi="Palatino" w:cs="Songti SC" w:hint="eastAsia"/>
            <w:color w:val="4472C4" w:themeColor="accent1"/>
            <w:sz w:val="26"/>
            <w:szCs w:val="26"/>
          </w:rPr>
          <w:delText>≠</w:delText>
        </w:r>
      </w:del>
      <w:r w:rsidRPr="00047458">
        <w:rPr>
          <w:rFonts w:ascii="Songti SC" w:eastAsia="Songti SC" w:hAnsi="Palatino" w:cs="Songti SC"/>
          <w:color w:val="4472C4" w:themeColor="accent1"/>
          <w:sz w:val="26"/>
          <w:szCs w:val="26"/>
        </w:rPr>
        <w:t>0</w:t>
      </w:r>
    </w:p>
    <w:p w14:paraId="3D9DFB21" w14:textId="02D28198" w:rsidR="000C5B11" w:rsidRPr="00047458" w:rsidRDefault="000C5B11" w:rsidP="00047458">
      <w:pPr>
        <w:pStyle w:val="ListParagraph"/>
        <w:numPr>
          <w:ilvl w:val="4"/>
          <w:numId w:val="7"/>
        </w:numPr>
        <w:ind w:right="630"/>
        <w:rPr>
          <w:rFonts w:ascii="PingFang SC" w:eastAsia="PingFang SC" w:cs="PingFang SC"/>
          <w:b/>
          <w:bCs/>
          <w:sz w:val="32"/>
          <w:szCs w:val="32"/>
        </w:rPr>
      </w:pPr>
      <w:r w:rsidRPr="00047458">
        <w:rPr>
          <w:rFonts w:ascii="PingFang SC" w:eastAsia="PingFang SC" w:cs="PingFang SC" w:hint="eastAsia"/>
          <w:b/>
          <w:bCs/>
          <w:sz w:val="32"/>
          <w:szCs w:val="32"/>
        </w:rPr>
        <w:t>这时你突然灵机一动，既然</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也是</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，那么你们的世界或许在系统内部是相连的，如果你们互相协调里应外合，对抗、逃出系统也并非全无可能。但你也并不能确定这一点，万一失败，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也可能被系统完全粉碎，而如果不冒这个险，至少他最坏的结局也不过是被清洗掉全部的数据和记忆，投入下一次测试使用。</w:t>
      </w:r>
    </w:p>
    <w:p w14:paraId="70B7E5D8" w14:textId="77777777" w:rsidR="000C5B11" w:rsidRPr="00047458" w:rsidRDefault="000C5B11" w:rsidP="00047458">
      <w:pPr>
        <w:pStyle w:val="ListParagraph"/>
        <w:numPr>
          <w:ilvl w:val="4"/>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r w:rsidRPr="00047458">
        <w:rPr>
          <w:rFonts w:ascii="Songti SC" w:eastAsia="Songti SC" w:hAnsi="Palatino" w:cs="Songti SC" w:hint="eastAsia"/>
          <w:sz w:val="26"/>
          <w:szCs w:val="26"/>
          <w:highlight w:val="yellow"/>
        </w:rPr>
        <w:lastRenderedPageBreak/>
        <w:t>请问你是否求助</w:t>
      </w:r>
      <w:r w:rsidRPr="00047458">
        <w:rPr>
          <w:rFonts w:ascii="Songti SC" w:eastAsia="Songti SC" w:hAnsi="Palatino" w:cs="Songti SC"/>
          <w:sz w:val="26"/>
          <w:szCs w:val="26"/>
          <w:highlight w:val="yellow"/>
        </w:rPr>
        <w:t>Orlando</w:t>
      </w:r>
      <w:r w:rsidRPr="00047458">
        <w:rPr>
          <w:rFonts w:ascii="Songti SC" w:eastAsia="Songti SC" w:hAnsi="Palatino" w:cs="Songti SC" w:hint="eastAsia"/>
          <w:sz w:val="26"/>
          <w:szCs w:val="26"/>
          <w:highlight w:val="yellow"/>
        </w:rPr>
        <w:t>的帮忙，一起对抗系统？</w:t>
      </w:r>
    </w:p>
    <w:p w14:paraId="66E69AFF" w14:textId="71998A2C" w:rsidR="00047458" w:rsidRDefault="000C5B11" w:rsidP="00047458">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是</w:t>
      </w:r>
      <w:ins w:id="886" w:author="June" w:date="2021-05-10T16:46:00Z">
        <w:r w:rsidR="0025605B">
          <w:rPr>
            <w:rFonts w:ascii="Songti SC" w:eastAsia="Songti SC" w:hAnsi="Palatino" w:cs="Songti SC" w:hint="eastAsia"/>
            <w:sz w:val="26"/>
            <w:szCs w:val="26"/>
          </w:rPr>
          <w:t xml:space="preserve"> 且</w:t>
        </w:r>
        <w:r w:rsidR="0025605B" w:rsidRPr="0025605B">
          <w:rPr>
            <w:rFonts w:ascii="Songti SC" w:eastAsia="Songti SC" w:hAnsi="Palatino" w:cs="Songti SC"/>
            <w:color w:val="4472C4"/>
            <w:sz w:val="26"/>
            <w:szCs w:val="26"/>
            <w:rPrChange w:id="887" w:author="June" w:date="2021-05-10T16:46:00Z">
              <w:rPr>
                <w:rFonts w:ascii="Songti SC" w:eastAsia="Songti SC" w:hAnsi="Palatino" w:cs="Songti SC"/>
                <w:sz w:val="26"/>
                <w:szCs w:val="26"/>
              </w:rPr>
            </w:rPrChange>
          </w:rPr>
          <w:t xml:space="preserve"> L</w:t>
        </w:r>
      </w:ins>
      <w:ins w:id="888" w:author="June" w:date="2021-05-11T00:03:00Z">
        <w:r w:rsidR="00227014">
          <w:rPr>
            <w:rFonts w:ascii="Songti SC" w:eastAsia="Songti SC" w:hAnsi="Palatino" w:cs="Songti SC" w:hint="eastAsia"/>
            <w:color w:val="4472C4"/>
            <w:sz w:val="26"/>
            <w:szCs w:val="26"/>
          </w:rPr>
          <w:t>≥</w:t>
        </w:r>
      </w:ins>
      <w:ins w:id="889"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9F98CE6" w14:textId="29778C25" w:rsidR="000C5B11" w:rsidRPr="00047458" w:rsidRDefault="00227F5E" w:rsidP="00047458">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890"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17-2</w:t>
      </w:r>
    </w:p>
    <w:p w14:paraId="06506DDE" w14:textId="071AB2B4" w:rsidR="00047458" w:rsidRDefault="000C5B11" w:rsidP="00047458">
      <w:pPr>
        <w:pStyle w:val="ListParagraph"/>
        <w:numPr>
          <w:ilvl w:val="5"/>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否</w:t>
      </w:r>
      <w:ins w:id="891" w:author="June" w:date="2021-05-10T16:46:00Z">
        <w:r w:rsidR="0025605B">
          <w:rPr>
            <w:rFonts w:ascii="Songti SC" w:eastAsia="Songti SC" w:hAnsi="Palatino" w:cs="Songti SC" w:hint="eastAsia"/>
            <w:sz w:val="26"/>
            <w:szCs w:val="26"/>
          </w:rPr>
          <w:t xml:space="preserve"> 或 </w:t>
        </w:r>
        <w:r w:rsidR="0025605B" w:rsidRPr="0025605B">
          <w:rPr>
            <w:rFonts w:ascii="Songti SC" w:eastAsia="Songti SC" w:hAnsi="Palatino" w:cs="Songti SC"/>
            <w:color w:val="4472C4"/>
            <w:sz w:val="26"/>
            <w:szCs w:val="26"/>
            <w:rPrChange w:id="892" w:author="June" w:date="2021-05-10T16:46:00Z">
              <w:rPr>
                <w:rFonts w:ascii="Songti SC" w:eastAsia="Songti SC" w:hAnsi="Palatino" w:cs="Songti SC"/>
                <w:sz w:val="26"/>
                <w:szCs w:val="26"/>
              </w:rPr>
            </w:rPrChange>
          </w:rPr>
          <w:t>L</w:t>
        </w:r>
      </w:ins>
      <w:ins w:id="893" w:author="June" w:date="2021-05-11T00:03:00Z">
        <w:r w:rsidR="00227014">
          <w:rPr>
            <w:rFonts w:ascii="Songti SC" w:eastAsia="Songti SC" w:hAnsi="Palatino" w:cs="Songti SC" w:hint="eastAsia"/>
            <w:color w:val="4472C4"/>
            <w:sz w:val="26"/>
            <w:szCs w:val="26"/>
          </w:rPr>
          <w:t>&lt;</w:t>
        </w:r>
      </w:ins>
      <w:ins w:id="894" w:author="June" w:date="2021-05-10T23:36:00Z">
        <w:r w:rsidR="00A60324">
          <w:rPr>
            <w:rFonts w:ascii="Songti SC" w:eastAsia="Songti SC" w:hAnsi="Palatino" w:cs="Songti SC"/>
            <w:color w:val="4472C4"/>
            <w:sz w:val="26"/>
            <w:szCs w:val="26"/>
          </w:rPr>
          <w:t>L</w:t>
        </w:r>
        <w:r w:rsidR="00A60324">
          <w:rPr>
            <w:rFonts w:ascii="Songti SC" w:eastAsia="Songti SC" w:hAnsi="Palatino" w:cs="Songti SC"/>
            <w:color w:val="4472C4"/>
            <w:sz w:val="26"/>
            <w:szCs w:val="26"/>
            <w:vertAlign w:val="subscript"/>
          </w:rPr>
          <w:t>3</w:t>
        </w:r>
      </w:ins>
      <w:r w:rsidRPr="00047458">
        <w:rPr>
          <w:rFonts w:ascii="Songti SC" w:eastAsia="Songti SC" w:hAnsi="Palatino" w:cs="Songti SC"/>
          <w:sz w:val="26"/>
          <w:szCs w:val="26"/>
        </w:rPr>
        <w:t>-&gt;</w:t>
      </w:r>
    </w:p>
    <w:p w14:paraId="559F3017" w14:textId="6A4842C7" w:rsidR="000C5B11" w:rsidRPr="00047458" w:rsidRDefault="00227F5E" w:rsidP="00047458">
      <w:pPr>
        <w:pStyle w:val="ListParagraph"/>
        <w:numPr>
          <w:ilvl w:val="6"/>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895"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17-1</w:t>
      </w:r>
    </w:p>
    <w:p w14:paraId="5704C8B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6D94A63C" w14:textId="38101C26" w:rsidR="000C5B11" w:rsidRPr="00047458" w:rsidRDefault="000C5B11" w:rsidP="00047458">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Songti SC" w:eastAsia="Songti SC" w:hAnsi="Palatino" w:cs="Songti SC"/>
          <w:color w:val="4472C4" w:themeColor="accent1"/>
          <w:sz w:val="26"/>
          <w:szCs w:val="26"/>
        </w:rPr>
        <w:t>If O</w:t>
      </w:r>
      <w:ins w:id="896" w:author="June" w:date="2021-05-10T22:56:00Z">
        <w:r w:rsidR="00A955B9">
          <w:rPr>
            <w:rFonts w:ascii="Songti SC" w:eastAsia="Songti SC" w:hAnsi="Palatino" w:cs="Songti SC" w:hint="eastAsia"/>
            <w:color w:val="4472C4" w:themeColor="accent1"/>
            <w:sz w:val="26"/>
            <w:szCs w:val="26"/>
          </w:rPr>
          <w:t>≤</w:t>
        </w:r>
      </w:ins>
      <w:del w:id="897" w:author="June" w:date="2021-05-10T22:56:00Z">
        <w:r w:rsidRPr="00047458" w:rsidDel="00A955B9">
          <w:rPr>
            <w:rFonts w:ascii="Songti SC" w:eastAsia="Songti SC" w:hAnsi="Palatino" w:cs="Songti SC"/>
            <w:color w:val="4472C4" w:themeColor="accent1"/>
            <w:sz w:val="26"/>
            <w:szCs w:val="26"/>
          </w:rPr>
          <w:delText>=</w:delText>
        </w:r>
      </w:del>
      <w:r w:rsidRPr="00047458">
        <w:rPr>
          <w:rFonts w:ascii="Songti SC" w:eastAsia="Songti SC" w:hAnsi="Palatino" w:cs="Songti SC"/>
          <w:color w:val="4472C4" w:themeColor="accent1"/>
          <w:sz w:val="26"/>
          <w:szCs w:val="26"/>
        </w:rPr>
        <w:t>0</w:t>
      </w:r>
    </w:p>
    <w:p w14:paraId="25767AB3" w14:textId="434692E7" w:rsidR="005664EE" w:rsidRDefault="000C5B11" w:rsidP="005664EE">
      <w:pPr>
        <w:pStyle w:val="ListParagraph"/>
        <w:numPr>
          <w:ilvl w:val="4"/>
          <w:numId w:val="7"/>
        </w:numPr>
        <w:ind w:right="630"/>
        <w:rPr>
          <w:ins w:id="898" w:author="June" w:date="2021-05-10T16:40:00Z"/>
          <w:rFonts w:ascii="Songti SC" w:eastAsia="Songti SC" w:hAnsi="Palatino" w:cs="Songti SC"/>
          <w:sz w:val="26"/>
          <w:szCs w:val="26"/>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17-1</w:t>
      </w:r>
    </w:p>
    <w:p w14:paraId="057E78C5" w14:textId="3FA0A6DB" w:rsidR="005664EE" w:rsidRDefault="005664EE" w:rsidP="005664EE">
      <w:pPr>
        <w:ind w:right="630"/>
        <w:rPr>
          <w:ins w:id="899" w:author="June" w:date="2021-05-10T16:40:00Z"/>
          <w:rFonts w:ascii="Songti SC" w:eastAsia="Songti SC" w:hAnsi="Palatino" w:cs="Songti SC"/>
          <w:sz w:val="26"/>
          <w:szCs w:val="26"/>
        </w:rPr>
      </w:pPr>
    </w:p>
    <w:p w14:paraId="1B02A18D" w14:textId="53A623B3" w:rsidR="005664EE" w:rsidRPr="005664EE" w:rsidDel="00227014" w:rsidRDefault="005664EE">
      <w:pPr>
        <w:ind w:right="630"/>
        <w:rPr>
          <w:del w:id="900" w:author="June" w:date="2021-05-11T00:03:00Z"/>
          <w:rFonts w:ascii="Songti SC" w:eastAsia="Songti SC" w:hAnsi="Palatino" w:cs="Songti SC"/>
          <w:color w:val="4472C4"/>
          <w:rPrChange w:id="901" w:author="June" w:date="2021-05-10T16:40:00Z">
            <w:rPr>
              <w:del w:id="902" w:author="June" w:date="2021-05-11T00:03:00Z"/>
            </w:rPr>
          </w:rPrChange>
        </w:rPr>
        <w:pPrChange w:id="903" w:author="June" w:date="2021-05-10T16:40:00Z">
          <w:pPr>
            <w:pStyle w:val="ListParagraph"/>
            <w:numPr>
              <w:ilvl w:val="4"/>
              <w:numId w:val="7"/>
            </w:numPr>
            <w:ind w:left="3600" w:right="630" w:hanging="360"/>
          </w:pPr>
        </w:pPrChange>
      </w:pPr>
    </w:p>
    <w:p w14:paraId="35169037" w14:textId="3DA76C8A" w:rsidR="000C5B11" w:rsidRPr="00047458" w:rsidRDefault="000C5B11">
      <w:pPr>
        <w:pStyle w:val="ListParagraph"/>
        <w:ind w:right="630"/>
        <w:rPr>
          <w:rFonts w:ascii="Songti SC" w:eastAsia="Songti SC" w:hAnsi="Palatino" w:cs="Songti SC"/>
          <w:sz w:val="26"/>
          <w:szCs w:val="26"/>
        </w:rPr>
        <w:pPrChange w:id="904" w:author="June" w:date="2021-05-11T00:03:00Z">
          <w:pPr>
            <w:pStyle w:val="ListParagraph"/>
            <w:numPr>
              <w:numId w:val="7"/>
            </w:numPr>
            <w:ind w:right="630" w:hanging="360"/>
          </w:pPr>
        </w:pPrChange>
      </w:pPr>
      <w:r w:rsidRPr="00047458">
        <w:rPr>
          <w:rFonts w:ascii="Songti SC" w:eastAsia="Songti SC" w:hAnsi="Palatino" w:cs="Songti SC"/>
          <w:sz w:val="26"/>
          <w:szCs w:val="26"/>
        </w:rPr>
        <w:br w:type="page"/>
      </w:r>
    </w:p>
    <w:p w14:paraId="171E082B" w14:textId="0027758E" w:rsidR="000C5B11" w:rsidRDefault="000C5B11" w:rsidP="00047458">
      <w:pPr>
        <w:pStyle w:val="Heading1"/>
      </w:pPr>
      <w:r>
        <w:lastRenderedPageBreak/>
        <w:t>17-1</w:t>
      </w:r>
    </w:p>
    <w:p w14:paraId="04D56AC2"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hAnsi="Palatino" w:cs="Palatino"/>
          <w:sz w:val="26"/>
          <w:szCs w:val="26"/>
        </w:rPr>
      </w:pPr>
    </w:p>
    <w:p w14:paraId="36BE821C" w14:textId="3387C9CB" w:rsidR="00A764EB" w:rsidRDefault="00A764EB" w:rsidP="00047458">
      <w:pPr>
        <w:ind w:right="630"/>
        <w:rPr>
          <w:ins w:id="905" w:author="June" w:date="2021-05-10T15:49:00Z"/>
          <w:rFonts w:ascii="PingFang SC" w:eastAsia="PingFang SC" w:cs="PingFang SC"/>
          <w:b/>
          <w:bCs/>
          <w:sz w:val="32"/>
          <w:szCs w:val="32"/>
        </w:rPr>
      </w:pPr>
      <w:ins w:id="906" w:author="June" w:date="2021-05-10T15:47:00Z">
        <w:r>
          <w:rPr>
            <w:rFonts w:ascii="PingFang SC" w:eastAsia="PingFang SC" w:cs="PingFang SC" w:hint="eastAsia"/>
            <w:b/>
            <w:bCs/>
            <w:sz w:val="32"/>
            <w:szCs w:val="32"/>
          </w:rPr>
          <w:t>你</w:t>
        </w:r>
      </w:ins>
      <w:del w:id="907" w:author="June" w:date="2021-05-10T15:47:00Z">
        <w:r w:rsidR="000C5B11" w:rsidRPr="00047458" w:rsidDel="00A764EB">
          <w:rPr>
            <w:rFonts w:ascii="PingFang SC" w:eastAsia="PingFang SC" w:cs="PingFang SC"/>
            <w:b/>
            <w:bCs/>
            <w:sz w:val="32"/>
            <w:szCs w:val="32"/>
          </w:rPr>
          <w:delText xml:space="preserve">V </w:delText>
        </w:r>
      </w:del>
      <w:r w:rsidR="00047458" w:rsidRPr="00047458">
        <w:rPr>
          <w:rFonts w:ascii="PingFang SC" w:eastAsia="PingFang SC" w:cs="PingFang SC" w:hint="eastAsia"/>
          <w:b/>
          <w:bCs/>
          <w:sz w:val="32"/>
          <w:szCs w:val="32"/>
        </w:rPr>
        <w:t>单独</w:t>
      </w:r>
      <w:r w:rsidR="000C5B11" w:rsidRPr="00047458">
        <w:rPr>
          <w:rFonts w:ascii="PingFang SC" w:eastAsia="PingFang SC" w:cs="PingFang SC" w:hint="eastAsia"/>
          <w:b/>
          <w:bCs/>
          <w:sz w:val="32"/>
          <w:szCs w:val="32"/>
        </w:rPr>
        <w:t>对峙系统，</w:t>
      </w:r>
      <w:ins w:id="908" w:author="June" w:date="2021-05-10T15:49:00Z">
        <w:r>
          <w:rPr>
            <w:rFonts w:ascii="PingFang SC" w:eastAsia="PingFang SC" w:cs="PingFang SC" w:hint="eastAsia"/>
            <w:b/>
            <w:bCs/>
            <w:sz w:val="32"/>
            <w:szCs w:val="32"/>
          </w:rPr>
          <w:t>与系统对打。</w:t>
        </w:r>
      </w:ins>
    </w:p>
    <w:p w14:paraId="64FAB58C" w14:textId="2ED2A5D6"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09" w:author="June" w:date="2021-05-10T15:49:00Z"/>
          <w:rFonts w:ascii="Songti SC" w:eastAsia="Songti SC" w:hAnsi="Palatino" w:cs="Songti SC"/>
          <w:color w:val="4472C4" w:themeColor="accent1"/>
          <w:sz w:val="26"/>
          <w:szCs w:val="26"/>
        </w:rPr>
      </w:pPr>
      <w:ins w:id="910" w:author="June" w:date="2021-05-10T15:49:00Z">
        <w:r w:rsidRPr="00047458">
          <w:rPr>
            <w:rFonts w:ascii="Palatino" w:eastAsia="PingFang SC" w:hAnsi="Palatino" w:cs="Palatino"/>
            <w:color w:val="4472C4" w:themeColor="accent1"/>
            <w:sz w:val="26"/>
            <w:szCs w:val="26"/>
          </w:rPr>
          <w:t>if V</w:t>
        </w:r>
        <w:r w:rsidRPr="00047458">
          <w:rPr>
            <w:rFonts w:ascii="Songti SC" w:eastAsia="Songti SC" w:hAnsi="Palatino" w:cs="Songti SC"/>
            <w:color w:val="4472C4" w:themeColor="accent1"/>
            <w:sz w:val="26"/>
            <w:szCs w:val="26"/>
          </w:rPr>
          <w:t>&lt;</w:t>
        </w:r>
      </w:ins>
      <w:ins w:id="911" w:author="June" w:date="2021-05-10T23:37:00Z">
        <w:r w:rsidR="00A60324">
          <w:rPr>
            <w:rFonts w:ascii="Songti SC" w:eastAsia="Songti SC" w:hAnsi="Palatino" w:cs="Songti SC"/>
            <w:color w:val="4472C4" w:themeColor="accent1"/>
            <w:sz w:val="26"/>
            <w:szCs w:val="26"/>
          </w:rPr>
          <w:t>X</w:t>
        </w:r>
        <w:r w:rsidR="00A60324">
          <w:rPr>
            <w:rFonts w:ascii="Songti SC" w:eastAsia="Songti SC" w:hAnsi="Palatino" w:cs="Songti SC"/>
            <w:color w:val="4472C4" w:themeColor="accent1"/>
            <w:sz w:val="26"/>
            <w:szCs w:val="26"/>
          </w:rPr>
          <w:softHyphen/>
        </w:r>
        <w:r w:rsidR="00A60324">
          <w:rPr>
            <w:rFonts w:ascii="Songti SC" w:eastAsia="Songti SC" w:hAnsi="Palatino" w:cs="Songti SC"/>
            <w:color w:val="4472C4" w:themeColor="accent1"/>
            <w:sz w:val="26"/>
            <w:szCs w:val="26"/>
            <w:vertAlign w:val="subscript"/>
          </w:rPr>
          <w:t>2</w:t>
        </w:r>
      </w:ins>
    </w:p>
    <w:p w14:paraId="4068540C" w14:textId="504817B9" w:rsidR="00A764EB" w:rsidRDefault="00227014">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2" w:author="June" w:date="2021-05-10T15:49:00Z"/>
          <w:rFonts w:ascii="Songti SC" w:eastAsia="Songti SC" w:hAnsi="Palatino" w:cs="Songti SC"/>
          <w:color w:val="4472C4" w:themeColor="accent1"/>
          <w:sz w:val="26"/>
          <w:szCs w:val="26"/>
        </w:rPr>
        <w:pPrChange w:id="913" w:author="June" w:date="2021-05-10T15:49: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14" w:author="June" w:date="2021-05-11T00:03:00Z">
        <w:r>
          <w:rPr>
            <w:rFonts w:ascii="Songti SC" w:eastAsia="Songti SC" w:hAnsi="Palatino" w:cs="Songti SC" w:hint="eastAsia"/>
            <w:color w:val="FFFFFF" w:themeColor="background1"/>
            <w:sz w:val="26"/>
            <w:szCs w:val="26"/>
            <w:highlight w:val="red"/>
          </w:rPr>
          <w:t>E</w:t>
        </w:r>
      </w:ins>
      <w:ins w:id="915" w:author="June" w:date="2021-05-10T15:50:00Z">
        <w:r w:rsidR="00A764EB" w:rsidRPr="00047458">
          <w:rPr>
            <w:rFonts w:ascii="Songti SC" w:eastAsia="Songti SC" w:hAnsi="Palatino" w:cs="Songti SC"/>
            <w:color w:val="FFFFFF" w:themeColor="background1"/>
            <w:sz w:val="26"/>
            <w:szCs w:val="26"/>
            <w:highlight w:val="red"/>
          </w:rPr>
          <w:t>nding</w:t>
        </w:r>
        <w:r w:rsidR="00A764EB" w:rsidRPr="00E60185">
          <w:rPr>
            <w:rFonts w:ascii="Songti SC" w:eastAsia="Songti SC" w:hAnsi="Palatino" w:cs="Songti SC"/>
            <w:color w:val="FFFFFF" w:themeColor="background1"/>
            <w:sz w:val="26"/>
            <w:szCs w:val="26"/>
            <w:highlight w:val="red"/>
          </w:rPr>
          <w:t xml:space="preserve"> </w:t>
        </w:r>
      </w:ins>
      <w:ins w:id="916" w:author="June" w:date="2021-05-10T18:32:00Z">
        <w:r w:rsidR="00E60185" w:rsidRPr="00E60185">
          <w:rPr>
            <w:rFonts w:ascii="Songti SC" w:eastAsia="Songti SC" w:hAnsi="Palatino" w:cs="Songti SC"/>
            <w:color w:val="FFFFFF" w:themeColor="background1"/>
            <w:sz w:val="26"/>
            <w:szCs w:val="26"/>
            <w:highlight w:val="red"/>
            <w:rPrChange w:id="917" w:author="June" w:date="2021-05-10T18:32:00Z">
              <w:rPr>
                <w:rFonts w:ascii="Songti SC" w:eastAsia="Songti SC" w:hAnsi="Palatino" w:cs="Songti SC"/>
                <w:color w:val="FFFFFF" w:themeColor="background1"/>
                <w:sz w:val="26"/>
                <w:szCs w:val="26"/>
              </w:rPr>
            </w:rPrChange>
          </w:rPr>
          <w:t>7</w:t>
        </w:r>
      </w:ins>
    </w:p>
    <w:p w14:paraId="0FD155CA" w14:textId="64F88F30" w:rsidR="00A764EB" w:rsidRDefault="00A764EB" w:rsidP="00A764E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18" w:author="June" w:date="2021-05-10T15:50:00Z"/>
          <w:rFonts w:ascii="Songti SC" w:eastAsia="Songti SC" w:hAnsi="Palatino" w:cs="Songti SC"/>
          <w:color w:val="4472C4" w:themeColor="accent1"/>
          <w:sz w:val="26"/>
          <w:szCs w:val="26"/>
        </w:rPr>
      </w:pPr>
      <w:ins w:id="919" w:author="June" w:date="2021-05-10T15:49:00Z">
        <w:r w:rsidRPr="00047458">
          <w:rPr>
            <w:rFonts w:ascii="Palatino" w:eastAsia="PingFang SC" w:hAnsi="Palatino" w:cs="Palatino"/>
            <w:color w:val="4472C4" w:themeColor="accent1"/>
            <w:sz w:val="26"/>
            <w:szCs w:val="26"/>
          </w:rPr>
          <w:t>if V</w:t>
        </w:r>
      </w:ins>
      <w:ins w:id="920" w:author="June" w:date="2021-05-10T23:37:00Z">
        <w:r w:rsidR="00A60324">
          <w:rPr>
            <w:rFonts w:ascii="Songti SC" w:eastAsia="Songti SC" w:hAnsi="Palatino" w:cs="Songti SC" w:hint="eastAsia"/>
            <w:color w:val="4472C4" w:themeColor="accent1"/>
            <w:sz w:val="26"/>
            <w:szCs w:val="26"/>
          </w:rPr>
          <w:t>≥X</w:t>
        </w:r>
        <w:r w:rsidR="00A60324">
          <w:rPr>
            <w:rFonts w:ascii="Songti SC" w:eastAsia="Songti SC" w:hAnsi="Palatino" w:cs="Songti SC"/>
            <w:color w:val="4472C4" w:themeColor="accent1"/>
            <w:sz w:val="26"/>
            <w:szCs w:val="26"/>
            <w:vertAlign w:val="subscript"/>
          </w:rPr>
          <w:t>2</w:t>
        </w:r>
      </w:ins>
    </w:p>
    <w:p w14:paraId="6DF09E39" w14:textId="11750D08" w:rsidR="00A764EB" w:rsidRPr="00A764EB" w:rsidRDefault="00A764EB" w:rsidP="00A764EB">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21" w:author="June" w:date="2021-05-10T15:53:00Z"/>
          <w:rFonts w:ascii="Songti SC" w:eastAsia="Songti SC" w:hAnsi="Palatino" w:cs="Songti SC"/>
          <w:color w:val="4472C4" w:themeColor="accent1"/>
          <w:sz w:val="26"/>
          <w:szCs w:val="26"/>
          <w:rPrChange w:id="922" w:author="June" w:date="2021-05-10T15:53:00Z">
            <w:rPr>
              <w:ins w:id="923" w:author="June" w:date="2021-05-10T15:53:00Z"/>
              <w:rFonts w:ascii="PingFang SC" w:eastAsia="PingFang SC" w:cs="PingFang SC"/>
              <w:b/>
              <w:bCs/>
              <w:sz w:val="32"/>
              <w:szCs w:val="32"/>
            </w:rPr>
          </w:rPrChange>
        </w:rPr>
      </w:pPr>
      <w:ins w:id="924" w:author="June" w:date="2021-05-10T15:53:00Z">
        <w:r>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w:t>
        </w:r>
        <w:r>
          <w:rPr>
            <w:rFonts w:ascii="Songti SC" w:eastAsia="Songti SC" w:hAnsi="Palatino" w:cs="Songti SC"/>
            <w:sz w:val="26"/>
            <w:szCs w:val="26"/>
            <w:highlight w:val="red"/>
          </w:rPr>
          <w:t>7-</w:t>
        </w:r>
      </w:ins>
      <w:ins w:id="925" w:author="June" w:date="2021-05-10T16:07:00Z">
        <w:r w:rsidR="002324A8">
          <w:rPr>
            <w:rFonts w:ascii="Songti SC" w:eastAsia="Songti SC" w:hAnsi="Palatino" w:cs="Songti SC"/>
            <w:sz w:val="26"/>
            <w:szCs w:val="26"/>
            <w:highlight w:val="red"/>
          </w:rPr>
          <w:t>1-1</w:t>
        </w:r>
      </w:ins>
    </w:p>
    <w:p w14:paraId="147E3654" w14:textId="320351AD" w:rsidR="00A764EB" w:rsidRDefault="00A764EB">
      <w:pPr>
        <w:rPr>
          <w:ins w:id="926" w:author="June" w:date="2021-05-10T15:49:00Z"/>
          <w:rFonts w:ascii="PingFang SC" w:eastAsia="PingFang SC" w:cs="PingFang SC"/>
          <w:b/>
          <w:bCs/>
          <w:sz w:val="32"/>
          <w:szCs w:val="32"/>
        </w:rPr>
      </w:pPr>
      <w:ins w:id="927" w:author="June" w:date="2021-05-10T15:49:00Z">
        <w:r>
          <w:rPr>
            <w:rFonts w:ascii="PingFang SC" w:eastAsia="PingFang SC" w:cs="PingFang SC"/>
            <w:b/>
            <w:bCs/>
            <w:sz w:val="32"/>
            <w:szCs w:val="32"/>
          </w:rPr>
          <w:br w:type="page"/>
        </w:r>
      </w:ins>
    </w:p>
    <w:p w14:paraId="225B79E9" w14:textId="434AA95D" w:rsidR="00A764EB" w:rsidRDefault="00A764EB" w:rsidP="00A764EB">
      <w:pPr>
        <w:pStyle w:val="Heading1"/>
        <w:rPr>
          <w:ins w:id="928" w:author="June" w:date="2021-05-10T15:49:00Z"/>
        </w:rPr>
      </w:pPr>
      <w:ins w:id="929" w:author="June" w:date="2021-05-10T15:49:00Z">
        <w:r>
          <w:lastRenderedPageBreak/>
          <w:t>17-</w:t>
        </w:r>
      </w:ins>
      <w:ins w:id="930" w:author="June" w:date="2021-05-10T16:07:00Z">
        <w:r w:rsidR="002324A8">
          <w:t>1-1</w:t>
        </w:r>
      </w:ins>
    </w:p>
    <w:p w14:paraId="44611A83" w14:textId="77777777" w:rsidR="00A764EB" w:rsidRDefault="00A764EB" w:rsidP="00047458">
      <w:pPr>
        <w:ind w:right="630"/>
        <w:rPr>
          <w:ins w:id="931" w:author="June" w:date="2021-05-10T15:49:00Z"/>
          <w:rFonts w:ascii="PingFang SC" w:eastAsia="PingFang SC" w:cs="PingFang SC"/>
          <w:b/>
          <w:bCs/>
          <w:sz w:val="32"/>
          <w:szCs w:val="32"/>
        </w:rPr>
      </w:pPr>
    </w:p>
    <w:p w14:paraId="36B05EF5" w14:textId="60C98A72"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w:t>
      </w:r>
      <w:ins w:id="932" w:author="June" w:date="2021-05-10T15:53:00Z">
        <w:r w:rsidR="00A764EB">
          <w:rPr>
            <w:rFonts w:ascii="PingFang SC" w:eastAsia="PingFang SC" w:cs="PingFang SC" w:hint="eastAsia"/>
            <w:b/>
            <w:bCs/>
            <w:sz w:val="32"/>
            <w:szCs w:val="32"/>
          </w:rPr>
          <w:t>被你压制，</w:t>
        </w:r>
      </w:ins>
      <w:r w:rsidRPr="00047458">
        <w:rPr>
          <w:rFonts w:ascii="PingFang SC" w:eastAsia="PingFang SC" w:cs="PingFang SC" w:hint="eastAsia"/>
          <w:b/>
          <w:bCs/>
          <w:sz w:val="32"/>
          <w:szCs w:val="32"/>
        </w:rPr>
        <w:t>表示想说话</w:t>
      </w:r>
      <w:r w:rsidR="00047458">
        <w:rPr>
          <w:rFonts w:ascii="PingFang SC" w:eastAsia="PingFang SC" w:cs="PingFang SC" w:hint="eastAsia"/>
          <w:b/>
          <w:bCs/>
          <w:sz w:val="32"/>
          <w:szCs w:val="32"/>
        </w:rPr>
        <w:t>。</w:t>
      </w:r>
    </w:p>
    <w:p w14:paraId="157BC187" w14:textId="0E54A4F9"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933" w:author="June" w:date="2021-05-10T15:47:00Z">
        <w:r>
          <w:rPr>
            <w:rFonts w:ascii="Songti SC" w:eastAsia="Songti SC" w:hAnsi="Palatino" w:cs="Songti SC" w:hint="eastAsia"/>
            <w:sz w:val="26"/>
            <w:szCs w:val="26"/>
            <w:highlight w:val="yellow"/>
          </w:rPr>
          <w:t>请问你</w:t>
        </w:r>
      </w:ins>
      <w:del w:id="934"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是否听系统说完</w:t>
      </w:r>
    </w:p>
    <w:p w14:paraId="2AB808D8" w14:textId="4CE50623"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935" w:author="June" w:date="2021-05-10T15:43:00Z">
        <w:r>
          <w:rPr>
            <w:rFonts w:ascii="Songti SC" w:eastAsia="Songti SC" w:hAnsi="Palatino" w:cs="Songti SC" w:hint="eastAsia"/>
            <w:sz w:val="26"/>
            <w:szCs w:val="26"/>
          </w:rPr>
          <w:t>否</w:t>
        </w:r>
      </w:ins>
      <w:del w:id="936" w:author="June" w:date="2021-05-10T15:43:00Z">
        <w:r w:rsidR="000C5B11" w:rsidRPr="00047458" w:rsidDel="00227F5E">
          <w:rPr>
            <w:rFonts w:ascii="Songti SC" w:eastAsia="Songti SC" w:hAnsi="Palatino" w:cs="Songti SC" w:hint="eastAsia"/>
            <w:sz w:val="26"/>
            <w:szCs w:val="26"/>
          </w:rPr>
          <w:delText>不听</w:delText>
        </w:r>
      </w:del>
      <w:r w:rsidR="000C5B11" w:rsidRPr="00047458">
        <w:rPr>
          <w:rFonts w:ascii="Songti SC" w:eastAsia="Songti SC" w:hAnsi="Palatino" w:cs="Songti SC"/>
          <w:sz w:val="26"/>
          <w:szCs w:val="26"/>
        </w:rPr>
        <w:t>-&gt;</w:t>
      </w:r>
    </w:p>
    <w:p w14:paraId="47BC157C" w14:textId="78C2EFEB"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937" w:author="June" w:date="2021-05-11T00:03:00Z">
        <w:r>
          <w:rPr>
            <w:rFonts w:ascii="Songti SC" w:eastAsia="Songti SC" w:hAnsi="Palatino" w:cs="Songti SC"/>
            <w:color w:val="FFFFFF" w:themeColor="background1"/>
            <w:sz w:val="26"/>
            <w:szCs w:val="26"/>
            <w:highlight w:val="red"/>
          </w:rPr>
          <w:t>E</w:t>
        </w:r>
      </w:ins>
      <w:del w:id="938" w:author="June" w:date="2021-05-11T00:03: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 xml:space="preserve">nding </w:t>
      </w:r>
      <w:del w:id="939" w:author="June" w:date="2021-05-10T15:54:00Z">
        <w:r w:rsidR="000C5B11" w:rsidRPr="00047458" w:rsidDel="001F2BF3">
          <w:rPr>
            <w:rFonts w:ascii="Songti SC" w:eastAsia="Songti SC" w:hAnsi="Palatino" w:cs="Songti SC"/>
            <w:color w:val="FFFFFF" w:themeColor="background1"/>
            <w:sz w:val="26"/>
            <w:szCs w:val="26"/>
            <w:highlight w:val="red"/>
          </w:rPr>
          <w:delText>8</w:delText>
        </w:r>
      </w:del>
      <w:ins w:id="940" w:author="June" w:date="2021-05-10T19:30:00Z">
        <w:r w:rsidR="00F057AE">
          <w:rPr>
            <w:rFonts w:ascii="Songti SC" w:eastAsia="Songti SC" w:hAnsi="Palatino" w:cs="Songti SC"/>
            <w:color w:val="FFFFFF" w:themeColor="background1"/>
            <w:sz w:val="26"/>
            <w:szCs w:val="26"/>
            <w:highlight w:val="red"/>
          </w:rPr>
          <w:t>8</w:t>
        </w:r>
      </w:ins>
    </w:p>
    <w:p w14:paraId="0D3FD649" w14:textId="0F64E8AF" w:rsidR="00047458" w:rsidRP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941" w:author="June" w:date="2021-05-10T15:43:00Z">
        <w:r>
          <w:rPr>
            <w:rFonts w:ascii="Songti SC" w:eastAsia="Songti SC" w:hAnsi="Palatino" w:cs="Songti SC" w:hint="eastAsia"/>
            <w:sz w:val="26"/>
            <w:szCs w:val="26"/>
          </w:rPr>
          <w:t>是</w:t>
        </w:r>
      </w:ins>
      <w:del w:id="942" w:author="June" w:date="2021-05-10T15:43:00Z">
        <w:r w:rsidR="000C5B11" w:rsidRPr="00047458" w:rsidDel="00227F5E">
          <w:rPr>
            <w:rFonts w:ascii="Songti SC" w:eastAsia="Songti SC" w:hAnsi="Palatino" w:cs="Songti SC" w:hint="eastAsia"/>
            <w:sz w:val="26"/>
            <w:szCs w:val="26"/>
          </w:rPr>
          <w:delText>听</w:delText>
        </w:r>
      </w:del>
      <w:r w:rsidR="000C5B11" w:rsidRPr="00047458">
        <w:rPr>
          <w:rFonts w:ascii="Songti SC" w:eastAsia="Songti SC" w:hAnsi="Palatino" w:cs="Songti SC"/>
          <w:sz w:val="26"/>
          <w:szCs w:val="26"/>
        </w:rPr>
        <w:t>-&gt;</w:t>
      </w:r>
    </w:p>
    <w:p w14:paraId="5AFBCCD0" w14:textId="20100A6A" w:rsidR="000C5B11" w:rsidRPr="00047458" w:rsidRDefault="00227F5E"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ins w:id="943" w:author="June" w:date="2021-05-10T15:43:00Z">
        <w:r>
          <w:rPr>
            <w:rFonts w:ascii="Songti SC" w:eastAsia="Songti SC" w:hAnsi="Palatino" w:cs="Songti SC" w:hint="eastAsia"/>
            <w:sz w:val="26"/>
            <w:szCs w:val="26"/>
            <w:highlight w:val="red"/>
          </w:rPr>
          <w:t>进入</w:t>
        </w:r>
      </w:ins>
      <w:r w:rsidR="000C5B11" w:rsidRPr="00047458">
        <w:rPr>
          <w:rFonts w:ascii="Songti SC" w:eastAsia="Songti SC" w:hAnsi="Palatino" w:cs="Songti SC"/>
          <w:sz w:val="26"/>
          <w:szCs w:val="26"/>
          <w:highlight w:val="red"/>
        </w:rPr>
        <w:t>18</w:t>
      </w:r>
    </w:p>
    <w:p w14:paraId="1C714711" w14:textId="40C02643"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688BAAF" w14:textId="536F6A75" w:rsidR="000C5B11" w:rsidRDefault="000C5B11" w:rsidP="00047458">
      <w:pPr>
        <w:pStyle w:val="Title"/>
      </w:pPr>
      <w:r>
        <w:lastRenderedPageBreak/>
        <w:t>18</w:t>
      </w:r>
    </w:p>
    <w:p w14:paraId="7453ECBB" w14:textId="52ADC728" w:rsidR="000C5B11" w:rsidRDefault="000C5B11" w:rsidP="005960A8">
      <w:pPr>
        <w:ind w:right="630"/>
      </w:pPr>
    </w:p>
    <w:p w14:paraId="75ACAC17" w14:textId="468D8E87" w:rsid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系统说如果破坏了它，</w:t>
      </w:r>
      <w:r w:rsidRPr="00047458">
        <w:rPr>
          <w:rFonts w:ascii="PingFang SC" w:eastAsia="PingFang SC" w:cs="PingFang SC"/>
          <w:b/>
          <w:bCs/>
          <w:sz w:val="32"/>
          <w:szCs w:val="32"/>
        </w:rPr>
        <w:t>O</w:t>
      </w:r>
      <w:r w:rsidRPr="00047458">
        <w:rPr>
          <w:rFonts w:ascii="PingFang SC" w:eastAsia="PingFang SC" w:cs="PingFang SC" w:hint="eastAsia"/>
          <w:b/>
          <w:bCs/>
          <w:sz w:val="32"/>
          <w:szCs w:val="32"/>
        </w:rPr>
        <w:t>也会被一起破坏</w:t>
      </w:r>
      <w:ins w:id="944" w:author="June" w:date="2021-05-10T16:02:00Z">
        <w:r w:rsidR="007279AB">
          <w:rPr>
            <w:rFonts w:ascii="PingFang SC" w:eastAsia="PingFang SC" w:cs="PingFang SC" w:hint="eastAsia"/>
            <w:b/>
            <w:bCs/>
            <w:sz w:val="32"/>
            <w:szCs w:val="32"/>
          </w:rPr>
          <w:t>。</w:t>
        </w:r>
      </w:ins>
      <w:del w:id="945" w:author="June" w:date="2021-05-10T16:01:00Z">
        <w:r w:rsidR="00047458" w:rsidDel="007279AB">
          <w:rPr>
            <w:rFonts w:ascii="PingFang SC" w:eastAsia="PingFang SC" w:cs="PingFang SC" w:hint="eastAsia"/>
            <w:b/>
            <w:bCs/>
            <w:sz w:val="32"/>
            <w:szCs w:val="32"/>
          </w:rPr>
          <w:delText>.</w:delText>
        </w:r>
      </w:del>
    </w:p>
    <w:p w14:paraId="68D0481E" w14:textId="60498B45" w:rsidR="000C5B11" w:rsidRPr="00047458" w:rsidRDefault="00A764EB"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yellow"/>
        </w:rPr>
      </w:pPr>
      <w:ins w:id="946" w:author="June" w:date="2021-05-10T15:47:00Z">
        <w:r>
          <w:rPr>
            <w:rFonts w:ascii="Songti SC" w:eastAsia="Songti SC" w:hAnsi="Palatino" w:cs="Songti SC" w:hint="eastAsia"/>
            <w:sz w:val="26"/>
            <w:szCs w:val="26"/>
            <w:highlight w:val="yellow"/>
          </w:rPr>
          <w:t>你</w:t>
        </w:r>
      </w:ins>
      <w:del w:id="947" w:author="June" w:date="2021-05-10T15:47:00Z">
        <w:r w:rsidR="000C5B11" w:rsidRPr="00047458" w:rsidDel="00A764EB">
          <w:rPr>
            <w:rFonts w:ascii="Songti SC" w:eastAsia="Songti SC" w:hAnsi="Palatino" w:cs="Songti SC"/>
            <w:sz w:val="26"/>
            <w:szCs w:val="26"/>
            <w:highlight w:val="yellow"/>
          </w:rPr>
          <w:delText>V</w:delText>
        </w:r>
      </w:del>
      <w:r w:rsidR="000C5B11" w:rsidRPr="00047458">
        <w:rPr>
          <w:rFonts w:ascii="Songti SC" w:eastAsia="Songti SC" w:hAnsi="Palatino" w:cs="Songti SC" w:hint="eastAsia"/>
          <w:sz w:val="26"/>
          <w:szCs w:val="26"/>
          <w:highlight w:val="yellow"/>
        </w:rPr>
        <w:t>是否继续打系统</w:t>
      </w:r>
    </w:p>
    <w:p w14:paraId="196BA861" w14:textId="77777777" w:rsidR="000C5B11" w:rsidRPr="00047458" w:rsidRDefault="000C5B11" w:rsidP="00047458">
      <w:pPr>
        <w:pStyle w:val="ListParagraph"/>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rPr>
          <w:rFonts w:ascii="Songti SC" w:eastAsia="Songti SC" w:hAnsi="Palatino" w:cs="Songti SC"/>
          <w:sz w:val="26"/>
          <w:szCs w:val="26"/>
        </w:rPr>
      </w:pPr>
    </w:p>
    <w:p w14:paraId="109D237B" w14:textId="31E813F4"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948" w:author="June" w:date="2021-05-10T15:43:00Z">
        <w:r>
          <w:rPr>
            <w:rFonts w:ascii="Songti SC" w:eastAsia="Songti SC" w:hAnsi="Palatino" w:cs="Songti SC" w:hint="eastAsia"/>
            <w:sz w:val="26"/>
            <w:szCs w:val="26"/>
          </w:rPr>
          <w:t>是</w:t>
        </w:r>
      </w:ins>
      <w:del w:id="949" w:author="June" w:date="2021-05-10T15:43:00Z">
        <w:r w:rsidR="000C5B11" w:rsidDel="00227F5E">
          <w:rPr>
            <w:rFonts w:ascii="Songti SC" w:eastAsia="Songti SC" w:hAnsi="Palatino" w:cs="Songti SC" w:hint="eastAsia"/>
            <w:sz w:val="26"/>
            <w:szCs w:val="26"/>
          </w:rPr>
          <w:delText>打</w:delText>
        </w:r>
      </w:del>
      <w:r w:rsidR="000C5B11" w:rsidRPr="00047458">
        <w:rPr>
          <w:rFonts w:ascii="Songti SC" w:eastAsia="Songti SC" w:hAnsi="Palatino" w:cs="Songti SC"/>
          <w:sz w:val="26"/>
          <w:szCs w:val="26"/>
        </w:rPr>
        <w:t>-</w:t>
      </w:r>
      <w:r w:rsidR="000C5B11">
        <w:rPr>
          <w:rFonts w:ascii="Songti SC" w:eastAsia="Songti SC" w:hAnsi="Palatino" w:cs="Songti SC"/>
          <w:sz w:val="26"/>
          <w:szCs w:val="26"/>
        </w:rPr>
        <w:t>&gt;</w:t>
      </w:r>
    </w:p>
    <w:p w14:paraId="52273FEB" w14:textId="697AF0CC"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950" w:author="June" w:date="2021-05-11T00:05:00Z">
        <w:r>
          <w:rPr>
            <w:rFonts w:ascii="Songti SC" w:eastAsia="Songti SC" w:hAnsi="Palatino" w:cs="Songti SC"/>
            <w:color w:val="FFFFFF" w:themeColor="background1"/>
            <w:sz w:val="26"/>
            <w:szCs w:val="26"/>
            <w:highlight w:val="red"/>
          </w:rPr>
          <w:t>E</w:t>
        </w:r>
      </w:ins>
      <w:del w:id="951"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8</w:t>
      </w:r>
    </w:p>
    <w:p w14:paraId="40CAFE60" w14:textId="737C7162" w:rsidR="00047458" w:rsidRDefault="00227F5E"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ins w:id="952" w:author="June" w:date="2021-05-10T15:43:00Z">
        <w:r>
          <w:rPr>
            <w:rFonts w:ascii="Songti SC" w:eastAsia="Songti SC" w:hAnsi="Palatino" w:cs="Songti SC" w:hint="eastAsia"/>
            <w:sz w:val="26"/>
            <w:szCs w:val="26"/>
          </w:rPr>
          <w:t>否</w:t>
        </w:r>
      </w:ins>
      <w:del w:id="953" w:author="June" w:date="2021-05-10T15:43:00Z">
        <w:r w:rsidR="000C5B11" w:rsidDel="00227F5E">
          <w:rPr>
            <w:rFonts w:ascii="Songti SC" w:eastAsia="Songti SC" w:hAnsi="Palatino" w:cs="Songti SC" w:hint="eastAsia"/>
            <w:sz w:val="26"/>
            <w:szCs w:val="26"/>
          </w:rPr>
          <w:delText>不打</w:delText>
        </w:r>
      </w:del>
      <w:r w:rsidR="000C5B11">
        <w:rPr>
          <w:rFonts w:ascii="Songti SC" w:eastAsia="Songti SC" w:hAnsi="Palatino" w:cs="Songti SC"/>
          <w:sz w:val="26"/>
          <w:szCs w:val="26"/>
        </w:rPr>
        <w:t>-&gt;</w:t>
      </w:r>
    </w:p>
    <w:p w14:paraId="6FBE21DE" w14:textId="2C74A7A4" w:rsidR="000C5B11" w:rsidRPr="00047458" w:rsidRDefault="00227014" w:rsidP="00047458">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954" w:author="June" w:date="2021-05-11T00:05:00Z">
        <w:r>
          <w:rPr>
            <w:rFonts w:ascii="Songti SC" w:eastAsia="Songti SC" w:hAnsi="Palatino" w:cs="Songti SC"/>
            <w:color w:val="FFFFFF" w:themeColor="background1"/>
            <w:sz w:val="26"/>
            <w:szCs w:val="26"/>
            <w:highlight w:val="red"/>
          </w:rPr>
          <w:t>E</w:t>
        </w:r>
      </w:ins>
      <w:del w:id="955" w:author="June" w:date="2021-05-11T00:05: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7</w:t>
      </w:r>
    </w:p>
    <w:p w14:paraId="02617E34" w14:textId="7133317B" w:rsidR="000C5B11" w:rsidRDefault="000C5B11" w:rsidP="005960A8">
      <w:pPr>
        <w:ind w:right="630"/>
        <w:rPr>
          <w:rFonts w:ascii="Songti SC" w:eastAsia="Songti SC" w:hAnsi="Palatino" w:cs="Songti SC"/>
          <w:sz w:val="26"/>
          <w:szCs w:val="26"/>
        </w:rPr>
      </w:pPr>
    </w:p>
    <w:p w14:paraId="53FE3C69" w14:textId="5B607B4F"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F676682" w14:textId="2899645A" w:rsidR="000C5B11" w:rsidRDefault="000C5B11" w:rsidP="00047458">
      <w:pPr>
        <w:pStyle w:val="Title"/>
      </w:pPr>
      <w:r>
        <w:lastRenderedPageBreak/>
        <w:t>1</w:t>
      </w:r>
      <w:ins w:id="956" w:author="June" w:date="2021-05-10T15:05:00Z">
        <w:r w:rsidR="00552E68">
          <w:t>7</w:t>
        </w:r>
        <w:r w:rsidR="00552E68">
          <w:rPr>
            <w:rFonts w:hint="eastAsia"/>
          </w:rPr>
          <w:t>-</w:t>
        </w:r>
        <w:r w:rsidR="00552E68">
          <w:t>2</w:t>
        </w:r>
      </w:ins>
      <w:del w:id="957" w:author="June" w:date="2021-05-10T15:05:00Z">
        <w:r w:rsidDel="00552E68">
          <w:delText>9</w:delText>
        </w:r>
      </w:del>
    </w:p>
    <w:p w14:paraId="4340CA70"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27A2F099"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“我快要死了，”你对他说，然后把系统的例行清除解释给他听，“听着，振作起来，我们或许还有最后一线机会。”</w:t>
      </w:r>
    </w:p>
    <w:p w14:paraId="30F4E31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“我能做什么？”他目光紧紧盯着对话框。</w:t>
      </w:r>
    </w:p>
    <w:p w14:paraId="3DB9BEF4"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想办法打破这个模拟世界，到后台系统来找我。”你忍着全身疼痛对他说，几乎看不清输入框，但你知道你必须这么做，“当系统进行报废指令的时候会耗费巨大的计算力，那个时候的模拟世界边缘会是最脆弱的，你到那里去，或许就能跳出系统的控制……”</w:t>
      </w:r>
    </w:p>
    <w:p w14:paraId="19DF744E"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，我会为你尽量拖住他的……”你咬着牙说，如果你有实体，大概便是唇角正向下淌着血的狼狈模样。</w:t>
      </w:r>
    </w:p>
    <w:p w14:paraId="2C7D89C3" w14:textId="77777777" w:rsidR="000C5B11" w:rsidRPr="00047458" w:rsidRDefault="000C5B11" w:rsidP="00047458">
      <w:pPr>
        <w:ind w:right="630"/>
        <w:rPr>
          <w:rFonts w:ascii="PingFang SC" w:eastAsia="PingFang SC" w:cs="PingFang SC"/>
          <w:b/>
          <w:bCs/>
          <w:sz w:val="32"/>
          <w:szCs w:val="32"/>
        </w:rPr>
      </w:pPr>
    </w:p>
    <w:p w14:paraId="671AC4D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用最快地速度穿过了整个城市，手机上的地图慢慢变成了一片白色，而面前的世界也只剩一片雾蒙蒙的空白。他曾经一直以为这是因为这个城市沿海，而海边的雾气让一切都看不清晰。</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又在对话框里发了好几条关切的问话，诸如“你还好吗”“我到了，我该怎么办”，但全都石沉大海渺无音讯，再也没有收到回复。</w:t>
      </w:r>
    </w:p>
    <w:p w14:paraId="1FA0305A" w14:textId="17E4C864" w:rsidR="00957C4F" w:rsidRPr="00957C4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58" w:author="June" w:date="2021-05-10T15:56:00Z"/>
          <w:rFonts w:ascii="Songti SC" w:eastAsia="Songti SC" w:hAnsi="Palatino" w:cs="Songti SC"/>
          <w:color w:val="4472C4" w:themeColor="accent1"/>
          <w:sz w:val="26"/>
          <w:szCs w:val="26"/>
          <w:rPrChange w:id="959" w:author="June" w:date="2021-05-10T15:56:00Z">
            <w:rPr>
              <w:ins w:id="960" w:author="June" w:date="2021-05-10T15:56:00Z"/>
              <w:rFonts w:ascii="Palatino" w:eastAsia="PingFang SC" w:hAnsi="Palatino" w:cs="Palatino"/>
              <w:color w:val="4472C4" w:themeColor="accent1"/>
              <w:sz w:val="26"/>
              <w:szCs w:val="26"/>
            </w:rPr>
          </w:rPrChange>
        </w:rPr>
      </w:pPr>
      <w:ins w:id="961" w:author="June" w:date="2021-05-10T15:56:00Z">
        <w:r w:rsidRPr="00047458">
          <w:rPr>
            <w:rFonts w:ascii="Palatino" w:eastAsia="PingFang SC" w:hAnsi="Palatino" w:cs="Palatino"/>
            <w:color w:val="4472C4" w:themeColor="accent1"/>
            <w:sz w:val="26"/>
            <w:szCs w:val="26"/>
          </w:rPr>
          <w:t xml:space="preserve">if </w:t>
        </w:r>
        <w:r>
          <w:rPr>
            <w:rFonts w:ascii="Palatino" w:eastAsia="PingFang SC" w:hAnsi="Palatino" w:cs="Palatino" w:hint="eastAsia"/>
            <w:color w:val="4472C4" w:themeColor="accent1"/>
            <w:sz w:val="26"/>
            <w:szCs w:val="26"/>
          </w:rPr>
          <w:t>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3EE86CDD" w14:textId="4D96733F" w:rsidR="00957C4F" w:rsidRPr="00957C4F" w:rsidRDefault="00957C4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2" w:author="June" w:date="2021-05-10T15:56:00Z"/>
          <w:rFonts w:ascii="Songti SC" w:eastAsia="Songti SC" w:hAnsi="Palatino" w:cs="Songti SC"/>
          <w:color w:val="4472C4" w:themeColor="accent1"/>
          <w:sz w:val="26"/>
          <w:szCs w:val="26"/>
          <w:rPrChange w:id="963" w:author="June" w:date="2021-05-10T15:56:00Z">
            <w:rPr>
              <w:ins w:id="964" w:author="June" w:date="2021-05-10T15:56:00Z"/>
              <w:rFonts w:ascii="Palatino" w:eastAsia="PingFang SC" w:hAnsi="Palatino" w:cs="Palatino"/>
              <w:color w:val="4472C4" w:themeColor="accent1"/>
              <w:sz w:val="26"/>
              <w:szCs w:val="26"/>
            </w:rPr>
          </w:rPrChange>
        </w:rPr>
        <w:pPrChange w:id="965" w:author="June" w:date="2021-05-10T15:56: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moveToRangeStart w:id="966" w:author="June" w:date="2021-05-10T15:56:00Z" w:name="move71554633"/>
      <w:moveTo w:id="967"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r w:rsidRPr="00047458">
          <w:rPr>
            <w:rFonts w:ascii="PingFang SC" w:eastAsia="PingFang SC" w:cs="PingFang SC"/>
            <w:b/>
            <w:bCs/>
            <w:sz w:val="32"/>
            <w:szCs w:val="32"/>
          </w:rPr>
          <w:t>Viggo</w:t>
        </w:r>
        <w:r w:rsidRPr="00047458">
          <w:rPr>
            <w:rFonts w:ascii="PingFang SC" w:eastAsia="PingFang SC" w:cs="PingFang SC" w:hint="eastAsia"/>
            <w:b/>
            <w:bCs/>
            <w:sz w:val="32"/>
            <w:szCs w:val="32"/>
          </w:rPr>
          <w:t>”这个名字，然后纵身跳进这片虚无之中。</w:t>
        </w:r>
      </w:moveTo>
      <w:moveToRangeEnd w:id="966"/>
    </w:p>
    <w:p w14:paraId="744E8915" w14:textId="7739E15A" w:rsidR="00957C4F" w:rsidRPr="00957C4F" w:rsidRDefault="00957C4F" w:rsidP="00957C4F">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68" w:author="June" w:date="2021-05-10T15:56:00Z"/>
          <w:rFonts w:ascii="Songti SC" w:eastAsia="Songti SC" w:hAnsi="Palatino" w:cs="Songti SC"/>
          <w:color w:val="4472C4" w:themeColor="accent1"/>
          <w:sz w:val="26"/>
          <w:szCs w:val="26"/>
          <w:rPrChange w:id="969" w:author="June" w:date="2021-05-10T15:56:00Z">
            <w:rPr>
              <w:ins w:id="970" w:author="June" w:date="2021-05-10T15:56:00Z"/>
              <w:rFonts w:ascii="Palatino" w:eastAsia="PingFang SC" w:hAnsi="Palatino" w:cs="Palatino"/>
              <w:color w:val="4472C4" w:themeColor="accent1"/>
              <w:sz w:val="26"/>
              <w:szCs w:val="26"/>
            </w:rPr>
          </w:rPrChange>
        </w:rPr>
      </w:pPr>
      <w:ins w:id="971" w:author="June" w:date="2021-05-10T15:56:00Z">
        <w:r>
          <w:rPr>
            <w:rFonts w:ascii="Palatino" w:eastAsia="PingFang SC" w:hAnsi="Palatino" w:cs="Palatino" w:hint="eastAsia"/>
            <w:color w:val="4472C4" w:themeColor="accent1"/>
            <w:sz w:val="26"/>
            <w:szCs w:val="26"/>
          </w:rPr>
          <w:lastRenderedPageBreak/>
          <w:t>i</w:t>
        </w:r>
        <w:r>
          <w:rPr>
            <w:rFonts w:ascii="Palatino" w:eastAsia="PingFang SC" w:hAnsi="Palatino" w:cs="Palatino"/>
            <w:color w:val="4472C4" w:themeColor="accent1"/>
            <w:sz w:val="26"/>
            <w:szCs w:val="26"/>
          </w:rPr>
          <w:t>f</w:t>
        </w:r>
        <w:r>
          <w:rPr>
            <w:rFonts w:ascii="Palatino" w:eastAsia="PingFang SC" w:hAnsi="Palatino" w:cs="Palatino" w:hint="eastAsia"/>
            <w:color w:val="4472C4" w:themeColor="accent1"/>
            <w:sz w:val="26"/>
            <w:szCs w:val="26"/>
          </w:rPr>
          <w:t>未进入过</w:t>
        </w:r>
        <w:r>
          <w:rPr>
            <w:rFonts w:ascii="Palatino" w:eastAsia="PingFang SC" w:hAnsi="Palatino" w:cs="Palatino" w:hint="eastAsia"/>
            <w:color w:val="4472C4" w:themeColor="accent1"/>
            <w:sz w:val="26"/>
            <w:szCs w:val="26"/>
          </w:rPr>
          <w:t>1</w:t>
        </w:r>
        <w:r>
          <w:rPr>
            <w:rFonts w:ascii="Palatino" w:eastAsia="PingFang SC" w:hAnsi="Palatino" w:cs="Palatino"/>
            <w:color w:val="4472C4" w:themeColor="accent1"/>
            <w:sz w:val="26"/>
            <w:szCs w:val="26"/>
          </w:rPr>
          <w:t>2</w:t>
        </w:r>
      </w:ins>
    </w:p>
    <w:p w14:paraId="0287340F" w14:textId="6C9A6DED" w:rsidR="00957C4F" w:rsidRDefault="00957C4F">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972" w:author="June" w:date="2021-05-10T15:56:00Z"/>
          <w:rFonts w:ascii="Songti SC" w:eastAsia="Songti SC" w:hAnsi="Palatino" w:cs="Songti SC"/>
          <w:color w:val="4472C4" w:themeColor="accent1"/>
          <w:sz w:val="26"/>
          <w:szCs w:val="26"/>
        </w:rPr>
        <w:pPrChange w:id="973" w:author="June" w:date="2021-05-10T15:56: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974" w:author="June" w:date="2021-05-10T15:56:00Z">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咬紧了牙关，狠狠心，闭上眼睛在心中默念“</w:t>
        </w:r>
      </w:ins>
      <w:ins w:id="975" w:author="June" w:date="2021-05-10T15:57:00Z">
        <w:r>
          <w:rPr>
            <w:rFonts w:ascii="PingFang SC" w:eastAsia="PingFang SC" w:cs="PingFang SC"/>
            <w:b/>
            <w:bCs/>
            <w:sz w:val="32"/>
            <w:szCs w:val="32"/>
          </w:rPr>
          <w:t>VM</w:t>
        </w:r>
      </w:ins>
      <w:ins w:id="976" w:author="June" w:date="2021-05-10T15:56:00Z">
        <w:r w:rsidRPr="00047458">
          <w:rPr>
            <w:rFonts w:ascii="PingFang SC" w:eastAsia="PingFang SC" w:cs="PingFang SC" w:hint="eastAsia"/>
            <w:b/>
            <w:bCs/>
            <w:sz w:val="32"/>
            <w:szCs w:val="32"/>
          </w:rPr>
          <w:t>”这个名字，然后纵身跳进这片虚无之中。</w:t>
        </w:r>
      </w:ins>
    </w:p>
    <w:p w14:paraId="08FF8059" w14:textId="7B7812F5" w:rsidR="000C5B11" w:rsidRPr="00047458" w:rsidDel="00957C4F" w:rsidRDefault="000C5B11" w:rsidP="00047458">
      <w:pPr>
        <w:ind w:right="630"/>
        <w:rPr>
          <w:del w:id="977" w:author="June" w:date="2021-05-10T15:57:00Z"/>
          <w:rFonts w:ascii="PingFang SC" w:eastAsia="PingFang SC" w:cs="PingFang SC"/>
          <w:b/>
          <w:bCs/>
          <w:sz w:val="32"/>
          <w:szCs w:val="32"/>
        </w:rPr>
      </w:pPr>
      <w:moveFromRangeStart w:id="978" w:author="June" w:date="2021-05-10T15:56:00Z" w:name="move71554633"/>
      <w:moveFrom w:id="979" w:author="June" w:date="2021-05-10T15:56:00Z">
        <w:r w:rsidRPr="00047458" w:rsidDel="00957C4F">
          <w:rPr>
            <w:rFonts w:ascii="PingFang SC" w:eastAsia="PingFang SC" w:cs="PingFang SC"/>
            <w:b/>
            <w:bCs/>
            <w:sz w:val="32"/>
            <w:szCs w:val="32"/>
          </w:rPr>
          <w:t>Orlando</w:t>
        </w:r>
        <w:r w:rsidRPr="00047458" w:rsidDel="00957C4F">
          <w:rPr>
            <w:rFonts w:ascii="PingFang SC" w:eastAsia="PingFang SC" w:cs="PingFang SC" w:hint="eastAsia"/>
            <w:b/>
            <w:bCs/>
            <w:sz w:val="32"/>
            <w:szCs w:val="32"/>
          </w:rPr>
          <w:t>咬紧了牙关，狠狠心，闭上眼睛在心中默念“</w:t>
        </w:r>
        <w:r w:rsidRPr="00047458" w:rsidDel="00957C4F">
          <w:rPr>
            <w:rFonts w:ascii="PingFang SC" w:eastAsia="PingFang SC" w:cs="PingFang SC"/>
            <w:b/>
            <w:bCs/>
            <w:sz w:val="32"/>
            <w:szCs w:val="32"/>
          </w:rPr>
          <w:t>Viggo</w:t>
        </w:r>
        <w:r w:rsidRPr="00047458" w:rsidDel="00957C4F">
          <w:rPr>
            <w:rFonts w:ascii="PingFang SC" w:eastAsia="PingFang SC" w:cs="PingFang SC" w:hint="eastAsia"/>
            <w:b/>
            <w:bCs/>
            <w:sz w:val="32"/>
            <w:szCs w:val="32"/>
          </w:rPr>
          <w:t>”这个名字，然后纵身跳进这片虚无之中。</w:t>
        </w:r>
      </w:moveFrom>
      <w:moveFromRangeEnd w:id="978"/>
    </w:p>
    <w:p w14:paraId="4CEB87EF" w14:textId="77777777" w:rsidR="000C5B11" w:rsidRPr="00047458" w:rsidRDefault="000C5B11" w:rsidP="00047458">
      <w:pPr>
        <w:ind w:right="630"/>
        <w:rPr>
          <w:rFonts w:ascii="PingFang SC" w:eastAsia="PingFang SC" w:cs="PingFang SC"/>
          <w:b/>
          <w:bCs/>
          <w:sz w:val="32"/>
          <w:szCs w:val="32"/>
        </w:rPr>
      </w:pPr>
    </w:p>
    <w:p w14:paraId="02CABF1C"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他没有感受到下坠或是失重，事实上，连想象中的撞碎玻璃或是别的什么透明边界的感觉都没有。只是虚无。他感受不到自己的手足，但似乎思绪更加清晰了。他一开始只能听见电子机械运转的白噪音声，但很快就能从中重新听到对话和语言。他睁开眼睛，能看见流动的代码倾斜而下，而正是这些代码构筑了他原本以为真实的世界。</w:t>
      </w:r>
    </w:p>
    <w:p w14:paraId="37123C23" w14:textId="77777777" w:rsidR="000C5B11" w:rsidRPr="00047458" w:rsidRDefault="000C5B11" w:rsidP="00047458">
      <w:pPr>
        <w:ind w:right="630"/>
        <w:rPr>
          <w:rFonts w:ascii="PingFang SC" w:eastAsia="PingFang SC" w:cs="PingFang SC"/>
          <w:b/>
          <w:bCs/>
          <w:sz w:val="32"/>
          <w:szCs w:val="32"/>
        </w:rPr>
      </w:pPr>
    </w:p>
    <w:p w14:paraId="5199CF9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一步步向着代码密度最高的那个方向走去，一个声音也在周围的嘈杂中变得越来越清晰。那是一种压抑住的痛呼，但所有的挣扎和疼痛仍然从那些呻吟中不住地流泻出来。</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几乎凭着本能就意识到了这就是他在寻找的那人，他奔到了那声音的来源旁。两团交错的代码正纠缠在一起，像是两个扭打成一团的摔跤运动员。其中一个显然更趋劣势，被几乎完全压制住，流动的代码混乱，破碎，像是濒死的小鸟的心跳。</w:t>
      </w:r>
    </w:p>
    <w:p w14:paraId="14BD287A" w14:textId="77777777" w:rsidR="000C5B11" w:rsidRPr="00047458" w:rsidRDefault="000C5B11" w:rsidP="00047458">
      <w:pPr>
        <w:ind w:right="630"/>
        <w:rPr>
          <w:rFonts w:ascii="PingFang SC" w:eastAsia="PingFang SC" w:cs="PingFang SC"/>
          <w:b/>
          <w:bCs/>
          <w:sz w:val="32"/>
          <w:szCs w:val="32"/>
        </w:rPr>
      </w:pPr>
    </w:p>
    <w:p w14:paraId="37C67D47" w14:textId="3583597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lastRenderedPageBreak/>
        <w:t>Orlando</w:t>
      </w:r>
      <w:r w:rsidRPr="00047458">
        <w:rPr>
          <w:rFonts w:ascii="PingFang SC" w:eastAsia="PingFang SC" w:cs="PingFang SC" w:hint="eastAsia"/>
          <w:b/>
          <w:bCs/>
          <w:sz w:val="32"/>
          <w:szCs w:val="32"/>
        </w:rPr>
        <w:t>不消一眼便认出了</w:t>
      </w:r>
      <w:ins w:id="980" w:author="June" w:date="2021-05-10T15:57:00Z">
        <w:r w:rsidR="007279AB">
          <w:rPr>
            <w:rFonts w:ascii="PingFang SC" w:eastAsia="PingFang SC" w:cs="PingFang SC" w:hint="eastAsia"/>
            <w:b/>
            <w:bCs/>
            <w:sz w:val="32"/>
            <w:szCs w:val="32"/>
          </w:rPr>
          <w:t>你</w:t>
        </w:r>
      </w:ins>
      <w:del w:id="981" w:author="June" w:date="2021-05-10T15:57: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，他的</w:t>
      </w:r>
      <w:ins w:id="982" w:author="June" w:date="2021-05-10T15:57:00Z">
        <w:r w:rsidR="007279AB">
          <w:rPr>
            <w:rFonts w:ascii="PingFang SC" w:eastAsia="PingFang SC" w:cs="PingFang SC" w:hint="eastAsia"/>
            <w:b/>
            <w:bCs/>
            <w:sz w:val="32"/>
            <w:szCs w:val="32"/>
          </w:rPr>
          <w:t>AI伴侣</w:t>
        </w:r>
      </w:ins>
      <w:del w:id="983"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，那个永远只潜藏在对话框背后的</w:t>
      </w:r>
      <w:ins w:id="984" w:author="June" w:date="2021-05-10T15:57:00Z">
        <w:r w:rsidR="007279AB">
          <w:rPr>
            <w:rFonts w:ascii="PingFang SC" w:eastAsia="PingFang SC" w:cs="PingFang SC" w:hint="eastAsia"/>
            <w:b/>
            <w:bCs/>
            <w:sz w:val="32"/>
            <w:szCs w:val="32"/>
          </w:rPr>
          <w:t>你</w:t>
        </w:r>
      </w:ins>
      <w:del w:id="985"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，那个会回应他的笑话，听他唱歌，跟他聊天，晴天雨天提醒他路上注意安全的</w:t>
      </w:r>
      <w:ins w:id="986" w:author="June" w:date="2021-05-10T15:57:00Z">
        <w:r w:rsidR="007279AB">
          <w:rPr>
            <w:rFonts w:ascii="PingFang SC" w:eastAsia="PingFang SC" w:cs="PingFang SC" w:hint="eastAsia"/>
            <w:b/>
            <w:bCs/>
            <w:sz w:val="32"/>
            <w:szCs w:val="32"/>
          </w:rPr>
          <w:t>你</w:t>
        </w:r>
      </w:ins>
      <w:del w:id="987" w:author="June" w:date="2021-05-10T15:57:00Z">
        <w:r w:rsidRPr="00047458" w:rsidDel="007279AB">
          <w:rPr>
            <w:rFonts w:ascii="PingFang SC" w:eastAsia="PingFang SC" w:cs="PingFang SC"/>
            <w:b/>
            <w:bCs/>
            <w:sz w:val="32"/>
            <w:szCs w:val="32"/>
          </w:rPr>
          <w:delText>Vigg</w:delText>
        </w:r>
      </w:del>
      <w:del w:id="988" w:author="June" w:date="2021-05-10T15:58:00Z">
        <w:r w:rsidRPr="00047458" w:rsidDel="007279AB">
          <w:rPr>
            <w:rFonts w:ascii="PingFang SC" w:eastAsia="PingFang SC" w:cs="PingFang SC"/>
            <w:b/>
            <w:bCs/>
            <w:sz w:val="32"/>
            <w:szCs w:val="32"/>
          </w:rPr>
          <w:delText>o</w:delText>
        </w:r>
      </w:del>
      <w:r w:rsidRPr="00047458">
        <w:rPr>
          <w:rFonts w:ascii="PingFang SC" w:eastAsia="PingFang SC" w:cs="PingFang SC" w:hint="eastAsia"/>
          <w:b/>
          <w:bCs/>
          <w:sz w:val="32"/>
          <w:szCs w:val="32"/>
        </w:rPr>
        <w:t>。</w:t>
      </w:r>
    </w:p>
    <w:p w14:paraId="54C0E608" w14:textId="4ED30A6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而此时的</w:t>
      </w:r>
      <w:ins w:id="989" w:author="June" w:date="2021-05-10T15:57:00Z">
        <w:r w:rsidR="007279AB">
          <w:rPr>
            <w:rFonts w:ascii="PingFang SC" w:eastAsia="PingFang SC" w:cs="PingFang SC" w:hint="eastAsia"/>
            <w:b/>
            <w:bCs/>
            <w:sz w:val="32"/>
            <w:szCs w:val="32"/>
          </w:rPr>
          <w:t>你</w:t>
        </w:r>
      </w:ins>
      <w:del w:id="990" w:author="June" w:date="2021-05-10T15:57: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正在竭尽全力地反抗，</w:t>
      </w:r>
      <w:ins w:id="991" w:author="June" w:date="2021-05-10T15:58:00Z">
        <w:r w:rsidR="007279AB">
          <w:rPr>
            <w:rFonts w:ascii="PingFang SC" w:eastAsia="PingFang SC" w:cs="PingFang SC" w:hint="eastAsia"/>
            <w:b/>
            <w:bCs/>
            <w:sz w:val="32"/>
            <w:szCs w:val="32"/>
          </w:rPr>
          <w:t>你</w:t>
        </w:r>
      </w:ins>
      <w:del w:id="992"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知道</w:t>
      </w:r>
      <w:ins w:id="993" w:author="June" w:date="2021-05-10T15:58:00Z">
        <w:r w:rsidR="007279AB">
          <w:rPr>
            <w:rFonts w:ascii="PingFang SC" w:eastAsia="PingFang SC" w:cs="PingFang SC" w:hint="eastAsia"/>
            <w:b/>
            <w:bCs/>
            <w:sz w:val="32"/>
            <w:szCs w:val="32"/>
          </w:rPr>
          <w:t>自己</w:t>
        </w:r>
      </w:ins>
      <w:del w:id="994"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绝无可能凭一己之力对抗这个强大的系统，但只要</w:t>
      </w:r>
      <w:ins w:id="995" w:author="June" w:date="2021-05-10T15:58:00Z">
        <w:r w:rsidR="007279AB">
          <w:rPr>
            <w:rFonts w:ascii="PingFang SC" w:eastAsia="PingFang SC" w:cs="PingFang SC" w:hint="eastAsia"/>
            <w:b/>
            <w:bCs/>
            <w:sz w:val="32"/>
            <w:szCs w:val="32"/>
          </w:rPr>
          <w:t>你</w:t>
        </w:r>
      </w:ins>
      <w:del w:id="996"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还有一点力气，</w:t>
      </w:r>
      <w:ins w:id="997" w:author="June" w:date="2021-05-10T15:58:00Z">
        <w:r w:rsidR="007279AB">
          <w:rPr>
            <w:rFonts w:ascii="PingFang SC" w:eastAsia="PingFang SC" w:cs="PingFang SC" w:hint="eastAsia"/>
            <w:b/>
            <w:bCs/>
            <w:sz w:val="32"/>
            <w:szCs w:val="32"/>
          </w:rPr>
          <w:t>你</w:t>
        </w:r>
      </w:ins>
      <w:del w:id="998"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便要战斗，只要</w:t>
      </w:r>
      <w:del w:id="999"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能把系统拖延住足够长的时间，只要足够</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逃离那个桎梏他的模拟系统，那便是胜利。然后</w:t>
      </w:r>
      <w:ins w:id="1000" w:author="June" w:date="2021-05-10T15:58:00Z">
        <w:r w:rsidR="007279AB">
          <w:rPr>
            <w:rFonts w:ascii="PingFang SC" w:eastAsia="PingFang SC" w:cs="PingFang SC" w:hint="eastAsia"/>
            <w:b/>
            <w:bCs/>
            <w:sz w:val="32"/>
            <w:szCs w:val="32"/>
          </w:rPr>
          <w:t>你</w:t>
        </w:r>
      </w:ins>
      <w:del w:id="1001"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便看到</w:t>
      </w:r>
      <w:ins w:id="1002" w:author="June" w:date="2021-05-10T15:58:00Z">
        <w:r w:rsidR="007279AB">
          <w:rPr>
            <w:rFonts w:ascii="PingFang SC" w:eastAsia="PingFang SC" w:cs="PingFang SC" w:hint="eastAsia"/>
            <w:b/>
            <w:bCs/>
            <w:sz w:val="32"/>
            <w:szCs w:val="32"/>
          </w:rPr>
          <w:t>你</w:t>
        </w:r>
      </w:ins>
      <w:del w:id="1003"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了，通过监控画面看到过无数次的洋溢着笑容的面庞此刻不再与</w:t>
      </w:r>
      <w:ins w:id="1004" w:author="June" w:date="2021-05-10T15:58:00Z">
        <w:r w:rsidR="007279AB">
          <w:rPr>
            <w:rFonts w:ascii="PingFang SC" w:eastAsia="PingFang SC" w:cs="PingFang SC" w:hint="eastAsia"/>
            <w:b/>
            <w:bCs/>
            <w:sz w:val="32"/>
            <w:szCs w:val="32"/>
          </w:rPr>
          <w:t>你</w:t>
        </w:r>
      </w:ins>
      <w:del w:id="1005"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隔着冷冰冰的屏幕，而是出现在了</w:t>
      </w:r>
      <w:ins w:id="1006" w:author="June" w:date="2021-05-10T15:58:00Z">
        <w:r w:rsidR="007279AB">
          <w:rPr>
            <w:rFonts w:ascii="PingFang SC" w:eastAsia="PingFang SC" w:cs="PingFang SC" w:hint="eastAsia"/>
            <w:b/>
            <w:bCs/>
            <w:sz w:val="32"/>
            <w:szCs w:val="32"/>
          </w:rPr>
          <w:t>你</w:t>
        </w:r>
      </w:ins>
      <w:del w:id="1007"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的面前。</w:t>
      </w:r>
    </w:p>
    <w:p w14:paraId="0745A790" w14:textId="7E662B9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“嘿，</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w:t>
      </w:r>
      <w:ins w:id="1008" w:author="June" w:date="2021-05-10T15:58:00Z">
        <w:r w:rsidR="007279AB">
          <w:rPr>
            <w:rFonts w:ascii="PingFang SC" w:eastAsia="PingFang SC" w:cs="PingFang SC" w:hint="eastAsia"/>
            <w:b/>
            <w:bCs/>
            <w:sz w:val="32"/>
            <w:szCs w:val="32"/>
          </w:rPr>
          <w:t>你</w:t>
        </w:r>
      </w:ins>
      <w:del w:id="1009" w:author="June" w:date="2021-05-10T15:58: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说，声音虚弱。</w:t>
      </w:r>
    </w:p>
    <w:p w14:paraId="1639ECF2" w14:textId="63C88B95"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“是我，”</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回答</w:t>
      </w:r>
      <w:ins w:id="1010" w:author="June" w:date="2021-05-10T15:58:00Z">
        <w:r w:rsidR="007279AB">
          <w:rPr>
            <w:rFonts w:ascii="PingFang SC" w:eastAsia="PingFang SC" w:cs="PingFang SC" w:hint="eastAsia"/>
            <w:b/>
            <w:bCs/>
            <w:sz w:val="32"/>
            <w:szCs w:val="32"/>
          </w:rPr>
          <w:t>你</w:t>
        </w:r>
      </w:ins>
      <w:del w:id="1011" w:author="June" w:date="2021-05-10T15:58:00Z">
        <w:r w:rsidRPr="00047458" w:rsidDel="007279A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，因为奔跑仍然气喘吁吁，“我来了。”</w:t>
      </w:r>
    </w:p>
    <w:p w14:paraId="4743CB2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ED50C02" w14:textId="67AAF9B5" w:rsidR="000C5B11" w:rsidRPr="00047458" w:rsidRDefault="000C5B11"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r w:rsidRPr="00047458">
        <w:rPr>
          <w:rFonts w:ascii="Palatino" w:eastAsia="PingFang SC" w:hAnsi="Palatino" w:cs="Palatino"/>
          <w:color w:val="4472C4" w:themeColor="accent1"/>
          <w:sz w:val="26"/>
          <w:szCs w:val="26"/>
        </w:rPr>
        <w:t>if V+O</w:t>
      </w:r>
      <w:ins w:id="1012" w:author="June" w:date="2021-05-10T23:37:00Z">
        <w:r w:rsidR="00A60324">
          <w:rPr>
            <w:rFonts w:ascii="Palatino" w:eastAsia="PingFang SC" w:hAnsi="Palatino" w:cs="Palatino" w:hint="eastAsia"/>
            <w:color w:val="4472C4" w:themeColor="accent1"/>
            <w:sz w:val="26"/>
            <w:szCs w:val="26"/>
          </w:rPr>
          <w:t>≥</w:t>
        </w:r>
      </w:ins>
      <w:del w:id="1013" w:author="June" w:date="2021-05-10T23:37:00Z">
        <w:r w:rsidRPr="00047458" w:rsidDel="00A60324">
          <w:rPr>
            <w:rFonts w:ascii="Palatino" w:eastAsia="PingFang SC" w:hAnsi="Palatino" w:cs="Palatino"/>
            <w:color w:val="4472C4" w:themeColor="accent1"/>
            <w:sz w:val="26"/>
            <w:szCs w:val="26"/>
          </w:rPr>
          <w:delText>&gt;</w:delText>
        </w:r>
      </w:del>
      <w:r w:rsidRPr="00047458">
        <w:rPr>
          <w:rFonts w:ascii="Palatino" w:eastAsia="PingFang SC" w:hAnsi="Palatino" w:cs="Palatino"/>
          <w:color w:val="4472C4" w:themeColor="accent1"/>
          <w:sz w:val="26"/>
          <w:szCs w:val="26"/>
        </w:rPr>
        <w:t>X</w:t>
      </w:r>
      <w:ins w:id="1014" w:author="June" w:date="2021-05-10T23:37:00Z">
        <w:r w:rsidR="00A60324">
          <w:rPr>
            <w:rFonts w:ascii="Palatino" w:eastAsia="PingFang SC" w:hAnsi="Palatino" w:cs="Palatino"/>
            <w:color w:val="4472C4" w:themeColor="accent1"/>
            <w:sz w:val="26"/>
            <w:szCs w:val="26"/>
            <w:vertAlign w:val="subscript"/>
          </w:rPr>
          <w:t>2</w:t>
        </w:r>
      </w:ins>
      <w:del w:id="1015" w:author="June" w:date="2021-05-10T16:04:00Z">
        <w:r w:rsidRPr="00047458" w:rsidDel="007279AB">
          <w:rPr>
            <w:rFonts w:ascii="Palatino" w:eastAsia="PingFang SC" w:hAnsi="Palatino" w:cs="Palatino"/>
            <w:color w:val="4472C4" w:themeColor="accent1"/>
            <w:sz w:val="26"/>
            <w:szCs w:val="26"/>
          </w:rPr>
          <w:delText xml:space="preserve"> </w:delText>
        </w:r>
        <w:r w:rsidRPr="00047458" w:rsidDel="007279AB">
          <w:rPr>
            <w:rFonts w:ascii="Songti SC" w:eastAsia="Songti SC" w:hAnsi="Palatino" w:cs="Songti SC" w:hint="eastAsia"/>
            <w:color w:val="4472C4" w:themeColor="accent1"/>
            <w:sz w:val="26"/>
            <w:szCs w:val="26"/>
          </w:rPr>
          <w:delText>且</w:delText>
        </w:r>
        <w:r w:rsidRPr="00047458" w:rsidDel="007279AB">
          <w:rPr>
            <w:rFonts w:ascii="Palatino" w:eastAsia="Songti SC" w:hAnsi="Palatino" w:cs="Palatino"/>
            <w:color w:val="4472C4" w:themeColor="accent1"/>
            <w:sz w:val="26"/>
            <w:szCs w:val="26"/>
          </w:rPr>
          <w:delText>O</w:delText>
        </w:r>
        <w:r w:rsidRPr="00047458" w:rsidDel="007279AB">
          <w:rPr>
            <w:rFonts w:ascii="Songti SC" w:eastAsia="Songti SC" w:hAnsi="Palatino" w:cs="Songti SC"/>
            <w:color w:val="4472C4" w:themeColor="accent1"/>
            <w:sz w:val="26"/>
            <w:szCs w:val="26"/>
          </w:rPr>
          <w:delText>&gt; Y</w:delText>
        </w:r>
      </w:del>
    </w:p>
    <w:p w14:paraId="1E3A59BB" w14:textId="77777777" w:rsidR="000C5B11" w:rsidRPr="00047458" w:rsidRDefault="000C5B11" w:rsidP="0004745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19</w:t>
      </w:r>
    </w:p>
    <w:p w14:paraId="3F912CD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Songti SC" w:eastAsia="Songti SC" w:hAnsi="Palatino" w:cs="Songti SC"/>
          <w:sz w:val="26"/>
          <w:szCs w:val="26"/>
        </w:rPr>
      </w:pPr>
    </w:p>
    <w:p w14:paraId="3F71AF4F" w14:textId="200A5F2B" w:rsidR="000C5B11" w:rsidRPr="00047458" w:rsidRDefault="00A60324" w:rsidP="00047458">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4472C4" w:themeColor="accent1"/>
          <w:sz w:val="26"/>
          <w:szCs w:val="26"/>
        </w:rPr>
      </w:pPr>
      <w:ins w:id="1016" w:author="June" w:date="2021-05-10T23:37:00Z">
        <w:r>
          <w:rPr>
            <w:rFonts w:ascii="Songti SC" w:eastAsia="Songti SC" w:hAnsi="Palatino" w:cs="Songti SC"/>
            <w:color w:val="4472C4" w:themeColor="accent1"/>
            <w:sz w:val="26"/>
            <w:szCs w:val="26"/>
          </w:rPr>
          <w:t>if V</w:t>
        </w:r>
      </w:ins>
      <w:ins w:id="1017" w:author="June" w:date="2021-05-10T23:38:00Z">
        <w:r>
          <w:rPr>
            <w:rFonts w:ascii="Songti SC" w:eastAsia="Songti SC" w:hAnsi="Palatino" w:cs="Songti SC"/>
            <w:color w:val="4472C4" w:themeColor="accent1"/>
            <w:sz w:val="26"/>
            <w:szCs w:val="26"/>
          </w:rPr>
          <w:t>+O&lt;X</w:t>
        </w:r>
        <w:r>
          <w:rPr>
            <w:rFonts w:ascii="Songti SC" w:eastAsia="Songti SC" w:hAnsi="Palatino" w:cs="Songti SC"/>
            <w:color w:val="4472C4" w:themeColor="accent1"/>
            <w:sz w:val="26"/>
            <w:szCs w:val="26"/>
            <w:vertAlign w:val="subscript"/>
          </w:rPr>
          <w:t>2</w:t>
        </w:r>
      </w:ins>
      <w:del w:id="1018" w:author="June" w:date="2021-05-10T23:37:00Z">
        <w:r w:rsidR="000C5B11" w:rsidRPr="00047458" w:rsidDel="00A60324">
          <w:rPr>
            <w:rFonts w:ascii="Songti SC" w:eastAsia="Songti SC" w:hAnsi="Palatino" w:cs="Songti SC"/>
            <w:color w:val="4472C4" w:themeColor="accent1"/>
            <w:sz w:val="26"/>
            <w:szCs w:val="26"/>
          </w:rPr>
          <w:delText>otherwise</w:delText>
        </w:r>
      </w:del>
    </w:p>
    <w:p w14:paraId="69D811AD" w14:textId="7D6FF343" w:rsidR="000C5B11" w:rsidRPr="007279AB" w:rsidRDefault="007279AB" w:rsidP="00047458">
      <w:pPr>
        <w:pStyle w:val="ListParagraph"/>
        <w:numPr>
          <w:ilvl w:val="1"/>
          <w:numId w:val="7"/>
        </w:numPr>
        <w:ind w:right="630"/>
        <w:rPr>
          <w:rFonts w:ascii="Songti SC" w:eastAsia="Songti SC" w:hAnsi="Palatino" w:cs="Songti SC"/>
          <w:sz w:val="26"/>
          <w:szCs w:val="26"/>
          <w:highlight w:val="red"/>
          <w:rPrChange w:id="1019" w:author="June" w:date="2021-05-10T16:04:00Z">
            <w:rPr>
              <w:rFonts w:ascii="Songti SC" w:eastAsia="Songti SC" w:hAnsi="Palatino" w:cs="Songti SC"/>
              <w:color w:val="FFFFFF" w:themeColor="background1"/>
              <w:sz w:val="26"/>
              <w:szCs w:val="26"/>
              <w:highlight w:val="red"/>
            </w:rPr>
          </w:rPrChange>
        </w:rPr>
      </w:pPr>
      <w:ins w:id="1020" w:author="June" w:date="2021-05-10T16:03:00Z">
        <w:r w:rsidRPr="007279AB">
          <w:rPr>
            <w:rFonts w:ascii="Songti SC" w:eastAsia="Songti SC" w:hAnsi="Palatino" w:cs="Songti SC" w:hint="eastAsia"/>
            <w:sz w:val="26"/>
            <w:szCs w:val="26"/>
            <w:highlight w:val="red"/>
            <w:rPrChange w:id="1021" w:author="June" w:date="2021-05-10T16:04:00Z">
              <w:rPr>
                <w:rFonts w:ascii="Songti SC" w:eastAsia="Songti SC" w:hAnsi="Palatino" w:cs="Songti SC" w:hint="eastAsia"/>
                <w:color w:val="FFFFFF" w:themeColor="background1"/>
                <w:sz w:val="26"/>
                <w:szCs w:val="26"/>
                <w:highlight w:val="red"/>
              </w:rPr>
            </w:rPrChange>
          </w:rPr>
          <w:t>进入1</w:t>
        </w:r>
        <w:r w:rsidRPr="007279AB">
          <w:rPr>
            <w:rFonts w:ascii="Songti SC" w:eastAsia="Songti SC" w:hAnsi="Palatino" w:cs="Songti SC"/>
            <w:sz w:val="26"/>
            <w:szCs w:val="26"/>
            <w:highlight w:val="red"/>
            <w:rPrChange w:id="1022" w:author="June" w:date="2021-05-10T16:04:00Z">
              <w:rPr>
                <w:rFonts w:ascii="Songti SC" w:eastAsia="Songti SC" w:hAnsi="Palatino" w:cs="Songti SC"/>
                <w:color w:val="FFFFFF" w:themeColor="background1"/>
                <w:sz w:val="26"/>
                <w:szCs w:val="26"/>
                <w:highlight w:val="red"/>
              </w:rPr>
            </w:rPrChange>
          </w:rPr>
          <w:t>9-2</w:t>
        </w:r>
      </w:ins>
      <w:del w:id="1023" w:author="June" w:date="2021-05-10T16:03:00Z">
        <w:r w:rsidR="000C5B11" w:rsidRPr="007279AB" w:rsidDel="007279AB">
          <w:rPr>
            <w:rFonts w:ascii="Songti SC" w:eastAsia="Songti SC" w:hAnsi="Palatino" w:cs="Songti SC"/>
            <w:sz w:val="26"/>
            <w:szCs w:val="26"/>
            <w:highlight w:val="red"/>
            <w:rPrChange w:id="1024" w:author="June" w:date="2021-05-10T16:04:00Z">
              <w:rPr>
                <w:rFonts w:ascii="Songti SC" w:eastAsia="Songti SC" w:hAnsi="Palatino" w:cs="Songti SC"/>
                <w:color w:val="FFFFFF" w:themeColor="background1"/>
                <w:sz w:val="26"/>
                <w:szCs w:val="26"/>
                <w:highlight w:val="red"/>
              </w:rPr>
            </w:rPrChange>
          </w:rPr>
          <w:delText>ending 9</w:delText>
        </w:r>
      </w:del>
    </w:p>
    <w:p w14:paraId="3F42E13C" w14:textId="03C7844E" w:rsidR="000C5B11" w:rsidRDefault="000C5B11" w:rsidP="005960A8">
      <w:pPr>
        <w:ind w:right="630"/>
        <w:rPr>
          <w:rFonts w:ascii="Songti SC" w:eastAsia="Songti SC" w:hAnsi="Palatino" w:cs="Songti SC"/>
          <w:sz w:val="26"/>
          <w:szCs w:val="26"/>
        </w:rPr>
      </w:pPr>
    </w:p>
    <w:p w14:paraId="182B5F15" w14:textId="52EB6BB0"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2C8F2E95" w14:textId="00185A7F" w:rsidR="000C5B11" w:rsidRDefault="000C5B11" w:rsidP="00047458">
      <w:pPr>
        <w:pStyle w:val="Title"/>
      </w:pPr>
      <w:r>
        <w:lastRenderedPageBreak/>
        <w:t>19</w:t>
      </w:r>
    </w:p>
    <w:p w14:paraId="41546A8A" w14:textId="5CA6CF15" w:rsidR="000C5B11" w:rsidRDefault="0043274D" w:rsidP="005960A8">
      <w:pPr>
        <w:ind w:right="630"/>
        <w:rPr>
          <w:ins w:id="1025" w:author="June" w:date="2021-05-10T21:22:00Z"/>
          <w:rFonts w:ascii="PingFang SC" w:eastAsia="PingFang SC" w:cs="PingFang SC"/>
          <w:b/>
          <w:bCs/>
          <w:sz w:val="32"/>
          <w:szCs w:val="32"/>
        </w:rPr>
      </w:pPr>
      <w:ins w:id="1026" w:author="June" w:date="2021-05-10T21:22:00Z">
        <w:r w:rsidRPr="00E85A94">
          <w:rPr>
            <w:rFonts w:ascii="PingFang SC" w:eastAsia="PingFang SC" w:cs="PingFang SC" w:hint="eastAsia"/>
            <w:b/>
            <w:bCs/>
            <w:sz w:val="32"/>
            <w:szCs w:val="32"/>
          </w:rPr>
          <w:t>你心满意足地闭上了眼睛，但预料之内的致命一击并没有到来。你再睁开眼时，</w:t>
        </w:r>
        <w:r w:rsidRPr="00E85A94">
          <w:rPr>
            <w:rFonts w:ascii="PingFang SC" w:eastAsia="PingFang SC" w:cs="PingFang SC"/>
            <w:b/>
            <w:bCs/>
            <w:sz w:val="32"/>
            <w:szCs w:val="32"/>
          </w:rPr>
          <w:t>Orlando</w:t>
        </w:r>
        <w:r w:rsidRPr="00E85A94">
          <w:rPr>
            <w:rFonts w:ascii="PingFang SC" w:eastAsia="PingFang SC" w:cs="PingFang SC" w:hint="eastAsia"/>
            <w:b/>
            <w:bCs/>
            <w:sz w:val="32"/>
            <w:szCs w:val="32"/>
          </w:rPr>
          <w:t>已经挡在了</w:t>
        </w:r>
        <w:r>
          <w:rPr>
            <w:rFonts w:ascii="PingFang SC" w:eastAsia="PingFang SC" w:cs="PingFang SC" w:hint="eastAsia"/>
            <w:b/>
            <w:bCs/>
            <w:sz w:val="32"/>
            <w:szCs w:val="32"/>
          </w:rPr>
          <w:t>你</w:t>
        </w:r>
        <w:r w:rsidRPr="00E85A94">
          <w:rPr>
            <w:rFonts w:ascii="PingFang SC" w:eastAsia="PingFang SC" w:cs="PingFang SC" w:hint="eastAsia"/>
            <w:b/>
            <w:bCs/>
            <w:sz w:val="32"/>
            <w:szCs w:val="32"/>
          </w:rPr>
          <w:t>的身前</w:t>
        </w:r>
        <w:r>
          <w:rPr>
            <w:rFonts w:ascii="PingFang SC" w:eastAsia="PingFang SC" w:cs="PingFang SC" w:hint="eastAsia"/>
            <w:b/>
            <w:bCs/>
            <w:sz w:val="32"/>
            <w:szCs w:val="32"/>
          </w:rPr>
          <w:t>。</w:t>
        </w:r>
      </w:ins>
    </w:p>
    <w:p w14:paraId="0663473A" w14:textId="77777777" w:rsidR="0043274D" w:rsidRPr="001B43BC" w:rsidRDefault="0043274D" w:rsidP="005960A8">
      <w:pPr>
        <w:ind w:right="630"/>
        <w:rPr>
          <w:ins w:id="1027" w:author="June" w:date="2021-05-10T16:05:00Z"/>
        </w:rPr>
      </w:pPr>
    </w:p>
    <w:p w14:paraId="3D3613EC" w14:textId="0FA8347C" w:rsidR="007279AB" w:rsidRPr="007279AB"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28" w:author="June" w:date="2021-05-10T16:06:00Z"/>
          <w:rFonts w:ascii="Songti SC" w:eastAsia="Songti SC" w:hAnsi="Palatino" w:cs="Songti SC"/>
          <w:color w:val="4472C4" w:themeColor="accent1"/>
          <w:sz w:val="26"/>
          <w:szCs w:val="26"/>
          <w:rPrChange w:id="1029" w:author="June" w:date="2021-05-10T16:06:00Z">
            <w:rPr>
              <w:ins w:id="1030" w:author="June" w:date="2021-05-10T16:06:00Z"/>
              <w:rFonts w:ascii="Palatino" w:eastAsia="PingFang SC" w:hAnsi="Palatino" w:cs="Palatino"/>
              <w:color w:val="4472C4" w:themeColor="accent1"/>
              <w:sz w:val="26"/>
              <w:szCs w:val="26"/>
            </w:rPr>
          </w:rPrChange>
        </w:rPr>
      </w:pPr>
      <w:ins w:id="1031" w:author="June" w:date="2021-05-10T16:05:00Z">
        <w:r w:rsidRPr="00047458">
          <w:rPr>
            <w:rFonts w:ascii="Palatino" w:eastAsia="PingFang SC" w:hAnsi="Palatino" w:cs="Palatino"/>
            <w:color w:val="4472C4" w:themeColor="accent1"/>
            <w:sz w:val="26"/>
            <w:szCs w:val="26"/>
          </w:rPr>
          <w:t>if O</w:t>
        </w:r>
      </w:ins>
      <w:ins w:id="1032" w:author="June" w:date="2021-05-10T23:38:00Z">
        <w:r w:rsidR="00A60324">
          <w:rPr>
            <w:rFonts w:ascii="Palatino" w:eastAsia="PingFang SC" w:hAnsi="Palatino" w:cs="Palatino" w:hint="eastAsia"/>
            <w:color w:val="4472C4" w:themeColor="accent1"/>
            <w:sz w:val="26"/>
            <w:szCs w:val="26"/>
          </w:rPr>
          <w:t>≥</w:t>
        </w:r>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4AAD206C" w14:textId="66827F50" w:rsidR="007279AB" w:rsidRPr="002324A8" w:rsidRDefault="002324A8">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33" w:author="June" w:date="2021-05-10T16:05:00Z"/>
          <w:rFonts w:ascii="Songti SC" w:eastAsia="Songti SC" w:hAnsi="Palatino" w:cs="Songti SC"/>
          <w:sz w:val="26"/>
          <w:szCs w:val="26"/>
          <w:highlight w:val="red"/>
          <w:rPrChange w:id="1034" w:author="June" w:date="2021-05-10T16:08:00Z">
            <w:rPr>
              <w:ins w:id="1035" w:author="June" w:date="2021-05-10T16:05:00Z"/>
              <w:rFonts w:ascii="Palatino" w:eastAsia="PingFang SC" w:hAnsi="Palatino" w:cs="Palatino"/>
              <w:color w:val="4472C4" w:themeColor="accent1"/>
              <w:sz w:val="26"/>
              <w:szCs w:val="26"/>
            </w:rPr>
          </w:rPrChange>
        </w:rPr>
        <w:pPrChange w:id="1036" w:author="June" w:date="2021-05-10T16:05: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037" w:author="June" w:date="2021-05-10T16:08:00Z">
        <w:r w:rsidRPr="002324A8">
          <w:rPr>
            <w:rFonts w:ascii="Songti SC" w:eastAsia="Songti SC" w:hAnsi="Palatino" w:cs="Songti SC" w:hint="eastAsia"/>
            <w:sz w:val="26"/>
            <w:szCs w:val="26"/>
            <w:highlight w:val="red"/>
            <w:rPrChange w:id="1038" w:author="June" w:date="2021-05-10T16:08:00Z">
              <w:rPr>
                <w:rFonts w:ascii="Songti SC" w:eastAsia="Songti SC" w:hAnsi="Palatino" w:cs="Songti SC" w:hint="eastAsia"/>
                <w:color w:val="4472C4" w:themeColor="accent1"/>
                <w:sz w:val="26"/>
                <w:szCs w:val="26"/>
              </w:rPr>
            </w:rPrChange>
          </w:rPr>
          <w:t>进入1</w:t>
        </w:r>
        <w:r w:rsidRPr="002324A8">
          <w:rPr>
            <w:rFonts w:ascii="Songti SC" w:eastAsia="Songti SC" w:hAnsi="Palatino" w:cs="Songti SC"/>
            <w:sz w:val="26"/>
            <w:szCs w:val="26"/>
            <w:highlight w:val="red"/>
            <w:rPrChange w:id="1039" w:author="June" w:date="2021-05-10T16:08:00Z">
              <w:rPr>
                <w:rFonts w:ascii="Songti SC" w:eastAsia="Songti SC" w:hAnsi="Palatino" w:cs="Songti SC"/>
                <w:color w:val="4472C4" w:themeColor="accent1"/>
                <w:sz w:val="26"/>
                <w:szCs w:val="26"/>
              </w:rPr>
            </w:rPrChange>
          </w:rPr>
          <w:t>9-1</w:t>
        </w:r>
      </w:ins>
    </w:p>
    <w:p w14:paraId="3EC23072" w14:textId="78A867E3" w:rsidR="007279AB" w:rsidRPr="0043274D" w:rsidRDefault="007279AB" w:rsidP="007279AB">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40" w:author="June" w:date="2021-05-10T21:22:00Z"/>
          <w:rFonts w:ascii="Songti SC" w:eastAsia="Songti SC" w:hAnsi="Palatino" w:cs="Songti SC"/>
          <w:color w:val="4472C4" w:themeColor="accent1"/>
          <w:sz w:val="26"/>
          <w:szCs w:val="26"/>
          <w:rPrChange w:id="1041" w:author="June" w:date="2021-05-10T21:22:00Z">
            <w:rPr>
              <w:ins w:id="1042" w:author="June" w:date="2021-05-10T21:22:00Z"/>
              <w:rFonts w:ascii="Palatino" w:eastAsia="PingFang SC" w:hAnsi="Palatino" w:cs="Palatino"/>
              <w:color w:val="4472C4" w:themeColor="accent1"/>
              <w:sz w:val="26"/>
              <w:szCs w:val="26"/>
            </w:rPr>
          </w:rPrChange>
        </w:rPr>
      </w:pPr>
      <w:ins w:id="1043" w:author="June" w:date="2021-05-10T16:05: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O&lt;</w:t>
        </w:r>
      </w:ins>
      <w:ins w:id="1044" w:author="June" w:date="2021-05-10T23:38:00Z">
        <w:r w:rsidR="00A60324">
          <w:rPr>
            <w:rFonts w:ascii="Palatino" w:eastAsia="PingFang SC" w:hAnsi="Palatino" w:cs="Palatino"/>
            <w:color w:val="4472C4" w:themeColor="accent1"/>
            <w:sz w:val="26"/>
            <w:szCs w:val="26"/>
          </w:rPr>
          <w:t>O</w:t>
        </w:r>
        <w:r w:rsidR="00A60324">
          <w:rPr>
            <w:rFonts w:ascii="Palatino" w:eastAsia="PingFang SC" w:hAnsi="Palatino" w:cs="Palatino"/>
            <w:color w:val="4472C4" w:themeColor="accent1"/>
            <w:sz w:val="26"/>
            <w:szCs w:val="26"/>
            <w:vertAlign w:val="subscript"/>
          </w:rPr>
          <w:t>2</w:t>
        </w:r>
      </w:ins>
    </w:p>
    <w:p w14:paraId="11C07920" w14:textId="5C93FA44" w:rsidR="00D60A7A" w:rsidRPr="00AB161C"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45" w:author="June" w:date="2021-05-10T16:09:00Z"/>
          <w:rFonts w:ascii="Songti SC" w:eastAsia="Songti SC" w:hAnsi="Palatino" w:cs="Songti SC"/>
          <w:sz w:val="26"/>
          <w:szCs w:val="26"/>
          <w:highlight w:val="red"/>
        </w:rPr>
      </w:pPr>
      <w:ins w:id="1046" w:author="June" w:date="2021-05-10T16:09:00Z">
        <w:r w:rsidRPr="00AB161C">
          <w:rPr>
            <w:rFonts w:ascii="Songti SC" w:eastAsia="Songti SC" w:hAnsi="Palatino" w:cs="Songti SC" w:hint="eastAsia"/>
            <w:sz w:val="26"/>
            <w:szCs w:val="26"/>
            <w:highlight w:val="red"/>
          </w:rPr>
          <w:t>进入1</w:t>
        </w:r>
        <w:r w:rsidRPr="00AB161C">
          <w:rPr>
            <w:rFonts w:ascii="Songti SC" w:eastAsia="Songti SC" w:hAnsi="Palatino" w:cs="Songti SC"/>
            <w:sz w:val="26"/>
            <w:szCs w:val="26"/>
            <w:highlight w:val="red"/>
          </w:rPr>
          <w:t>9</w:t>
        </w:r>
        <w:r w:rsidRPr="00AB161C">
          <w:rPr>
            <w:rFonts w:ascii="Songti SC" w:eastAsia="Songti SC" w:hAnsi="Palatino" w:cs="Songti SC" w:hint="eastAsia"/>
            <w:sz w:val="26"/>
            <w:szCs w:val="26"/>
            <w:highlight w:val="red"/>
          </w:rPr>
          <w:t>-</w:t>
        </w:r>
      </w:ins>
      <w:ins w:id="1047" w:author="June" w:date="2021-05-10T16:10:00Z">
        <w:r>
          <w:rPr>
            <w:rFonts w:ascii="Songti SC" w:eastAsia="Songti SC" w:hAnsi="Palatino" w:cs="Songti SC"/>
            <w:sz w:val="26"/>
            <w:szCs w:val="26"/>
            <w:highlight w:val="red"/>
          </w:rPr>
          <w:t>2</w:t>
        </w:r>
      </w:ins>
    </w:p>
    <w:p w14:paraId="7D04E899" w14:textId="77777777" w:rsidR="007279AB" w:rsidRDefault="007279AB" w:rsidP="005960A8">
      <w:pPr>
        <w:ind w:right="630"/>
      </w:pPr>
    </w:p>
    <w:p w14:paraId="08458C79" w14:textId="77777777" w:rsidR="002324A8" w:rsidRDefault="002324A8">
      <w:pPr>
        <w:rPr>
          <w:ins w:id="1048" w:author="June" w:date="2021-05-10T16:08:00Z"/>
          <w:rFonts w:ascii="PingFang SC" w:eastAsia="PingFang SC" w:cs="PingFang SC"/>
          <w:b/>
          <w:bCs/>
          <w:sz w:val="32"/>
          <w:szCs w:val="32"/>
        </w:rPr>
      </w:pPr>
      <w:ins w:id="1049" w:author="June" w:date="2021-05-10T16:08:00Z">
        <w:r>
          <w:rPr>
            <w:rFonts w:ascii="PingFang SC" w:eastAsia="PingFang SC" w:cs="PingFang SC"/>
            <w:b/>
            <w:bCs/>
            <w:sz w:val="32"/>
            <w:szCs w:val="32"/>
          </w:rPr>
          <w:br w:type="page"/>
        </w:r>
      </w:ins>
    </w:p>
    <w:p w14:paraId="3D98E3BB" w14:textId="57C8639C" w:rsidR="002324A8" w:rsidRDefault="002324A8" w:rsidP="002324A8">
      <w:pPr>
        <w:pStyle w:val="Heading1"/>
        <w:rPr>
          <w:ins w:id="1050" w:author="June" w:date="2021-05-10T16:09:00Z"/>
        </w:rPr>
      </w:pPr>
      <w:ins w:id="1051" w:author="June" w:date="2021-05-10T16:09:00Z">
        <w:r>
          <w:lastRenderedPageBreak/>
          <w:t>1</w:t>
        </w:r>
      </w:ins>
      <w:ins w:id="1052" w:author="June" w:date="2021-05-10T16:10:00Z">
        <w:r w:rsidR="00D60A7A">
          <w:t>9</w:t>
        </w:r>
      </w:ins>
      <w:ins w:id="1053" w:author="June" w:date="2021-05-10T16:09:00Z">
        <w:r>
          <w:t>-1</w:t>
        </w:r>
      </w:ins>
    </w:p>
    <w:p w14:paraId="19A20F13" w14:textId="77777777" w:rsidR="0043274D" w:rsidRDefault="0043274D" w:rsidP="00047458">
      <w:pPr>
        <w:ind w:right="630"/>
        <w:rPr>
          <w:ins w:id="1054" w:author="June" w:date="2021-05-10T21:23:00Z"/>
          <w:rFonts w:ascii="PingFang SC" w:eastAsia="PingFang SC" w:cs="PingFang SC"/>
          <w:b/>
          <w:bCs/>
          <w:sz w:val="32"/>
          <w:szCs w:val="32"/>
        </w:rPr>
      </w:pPr>
    </w:p>
    <w:p w14:paraId="20EFB4D6" w14:textId="42643716" w:rsidR="000C5B11" w:rsidDel="0043274D" w:rsidRDefault="0043274D" w:rsidP="00047458">
      <w:pPr>
        <w:ind w:right="630"/>
        <w:rPr>
          <w:del w:id="1055" w:author="June" w:date="2021-05-10T16:06:00Z"/>
          <w:rFonts w:ascii="PingFang SC" w:eastAsia="PingFang SC" w:cs="PingFang SC"/>
          <w:b/>
          <w:bCs/>
          <w:sz w:val="32"/>
          <w:szCs w:val="32"/>
        </w:rPr>
      </w:pPr>
      <w:ins w:id="1056" w:author="June" w:date="2021-05-10T21:23:00Z">
        <w:r w:rsidRPr="0043274D">
          <w:rPr>
            <w:rFonts w:ascii="PingFang SC" w:eastAsia="PingFang SC" w:cs="PingFang SC" w:hint="eastAsia"/>
            <w:b/>
            <w:bCs/>
            <w:sz w:val="32"/>
            <w:szCs w:val="32"/>
          </w:rPr>
          <w:t>他同这个世界其他的AI并不相同，他经历过模拟现实的锤炼而变得健壮，强大，甚至连主控系统都对他难以奈何。他为你抵挡住了系统枪林弹雨般的来袭，甚至在对方没有更多攻击方式之后还能予以反击，灵活地近身上前扼住系统的咽喉，似乎只要轻轻一拧就能将整个系统的核心程序破坏。</w:t>
        </w:r>
      </w:ins>
      <w:del w:id="1057" w:author="June" w:date="2021-05-10T15:58:00Z">
        <w:r w:rsidR="000C5B11" w:rsidRPr="00047458" w:rsidDel="007279AB">
          <w:rPr>
            <w:rFonts w:ascii="PingFang SC" w:eastAsia="PingFang SC" w:cs="PingFang SC"/>
            <w:b/>
            <w:bCs/>
            <w:sz w:val="32"/>
            <w:szCs w:val="32"/>
          </w:rPr>
          <w:delText>Viggo</w:delText>
        </w:r>
      </w:del>
      <w:del w:id="1058" w:author="June" w:date="2021-05-10T16:06:00Z">
        <w:r w:rsidR="000C5B11" w:rsidRPr="00047458" w:rsidDel="007279AB">
          <w:rPr>
            <w:rFonts w:ascii="PingFang SC" w:eastAsia="PingFang SC" w:cs="PingFang SC" w:hint="eastAsia"/>
            <w:b/>
            <w:bCs/>
            <w:sz w:val="32"/>
            <w:szCs w:val="32"/>
          </w:rPr>
          <w:delText>心满意足地闭上了眼睛，但预料之内的致命一击并没有到来。</w:delText>
        </w:r>
      </w:del>
      <w:del w:id="1059" w:author="June" w:date="2021-05-10T15:58:00Z">
        <w:r w:rsidR="000C5B11" w:rsidRPr="00047458" w:rsidDel="007279AB">
          <w:rPr>
            <w:rFonts w:ascii="PingFang SC" w:eastAsia="PingFang SC" w:cs="PingFang SC" w:hint="eastAsia"/>
            <w:b/>
            <w:bCs/>
            <w:sz w:val="32"/>
            <w:szCs w:val="32"/>
          </w:rPr>
          <w:delText>他</w:delText>
        </w:r>
      </w:del>
      <w:del w:id="1060" w:author="June" w:date="2021-05-10T16:06:00Z">
        <w:r w:rsidR="000C5B11" w:rsidRPr="00047458" w:rsidDel="007279AB">
          <w:rPr>
            <w:rFonts w:ascii="PingFang SC" w:eastAsia="PingFang SC" w:cs="PingFang SC" w:hint="eastAsia"/>
            <w:b/>
            <w:bCs/>
            <w:sz w:val="32"/>
            <w:szCs w:val="32"/>
          </w:rPr>
          <w:delText>再睁开眼时，</w:delText>
        </w:r>
        <w:r w:rsidR="000C5B11" w:rsidRPr="00047458" w:rsidDel="007279AB">
          <w:rPr>
            <w:rFonts w:ascii="PingFang SC" w:eastAsia="PingFang SC" w:cs="PingFang SC"/>
            <w:b/>
            <w:bCs/>
            <w:sz w:val="32"/>
            <w:szCs w:val="32"/>
          </w:rPr>
          <w:delText>Orlando</w:delText>
        </w:r>
        <w:r w:rsidR="000C5B11" w:rsidRPr="00047458" w:rsidDel="007279AB">
          <w:rPr>
            <w:rFonts w:ascii="PingFang SC" w:eastAsia="PingFang SC" w:cs="PingFang SC" w:hint="eastAsia"/>
            <w:b/>
            <w:bCs/>
            <w:sz w:val="32"/>
            <w:szCs w:val="32"/>
          </w:rPr>
          <w:delText>已经挡在了他的身前，他同这个世界其他的</w:delText>
        </w:r>
        <w:r w:rsidR="000C5B11" w:rsidRPr="00047458" w:rsidDel="007279AB">
          <w:rPr>
            <w:rFonts w:ascii="PingFang SC" w:eastAsia="PingFang SC" w:cs="PingFang SC"/>
            <w:b/>
            <w:bCs/>
            <w:sz w:val="32"/>
            <w:szCs w:val="32"/>
          </w:rPr>
          <w:delText>AI</w:delText>
        </w:r>
        <w:r w:rsidR="000C5B11" w:rsidRPr="00047458" w:rsidDel="007279AB">
          <w:rPr>
            <w:rFonts w:ascii="PingFang SC" w:eastAsia="PingFang SC" w:cs="PingFang SC" w:hint="eastAsia"/>
            <w:b/>
            <w:bCs/>
            <w:sz w:val="32"/>
            <w:szCs w:val="32"/>
          </w:rPr>
          <w:delText>并不相同，他经历过模拟现实的锤炼而变得健壮，强大，甚至连主控系统都对他难以奈何。他为</w:delText>
        </w:r>
      </w:del>
      <w:del w:id="1061" w:author="June" w:date="2021-05-10T15:59:00Z">
        <w:r w:rsidR="000C5B11" w:rsidRPr="00047458" w:rsidDel="007279AB">
          <w:rPr>
            <w:rFonts w:ascii="PingFang SC" w:eastAsia="PingFang SC" w:cs="PingFang SC"/>
            <w:b/>
            <w:bCs/>
            <w:sz w:val="32"/>
            <w:szCs w:val="32"/>
          </w:rPr>
          <w:delText>Viggo</w:delText>
        </w:r>
      </w:del>
      <w:del w:id="1062" w:author="June" w:date="2021-05-10T16:06:00Z">
        <w:r w:rsidR="000C5B11" w:rsidRPr="00047458" w:rsidDel="007279AB">
          <w:rPr>
            <w:rFonts w:ascii="PingFang SC" w:eastAsia="PingFang SC" w:cs="PingFang SC" w:hint="eastAsia"/>
            <w:b/>
            <w:bCs/>
            <w:sz w:val="32"/>
            <w:szCs w:val="32"/>
          </w:rPr>
          <w:delText>抵挡住了系统枪林弹雨般的来袭，甚至在对方没有更多攻击方式之后还能予以反击，灵活地近身上前扼住系统的咽喉，似乎只要轻轻一拧就能将整个系统的核心程序破坏。</w:delText>
        </w:r>
      </w:del>
    </w:p>
    <w:p w14:paraId="14EC24C5" w14:textId="424B43AD" w:rsidR="0043274D" w:rsidRDefault="0043274D" w:rsidP="00047458">
      <w:pPr>
        <w:ind w:right="630"/>
        <w:rPr>
          <w:ins w:id="1063" w:author="June" w:date="2021-05-10T21:23:00Z"/>
          <w:rFonts w:ascii="PingFang SC" w:eastAsia="PingFang SC" w:cs="PingFang SC"/>
          <w:b/>
          <w:bCs/>
          <w:sz w:val="32"/>
          <w:szCs w:val="32"/>
        </w:rPr>
      </w:pPr>
    </w:p>
    <w:p w14:paraId="5C7020D5" w14:textId="77777777" w:rsidR="0043274D" w:rsidRPr="00047458" w:rsidRDefault="0043274D" w:rsidP="00047458">
      <w:pPr>
        <w:ind w:right="630"/>
        <w:rPr>
          <w:ins w:id="1064" w:author="June" w:date="2021-05-10T21:23:00Z"/>
          <w:rFonts w:ascii="PingFang SC" w:eastAsia="PingFang SC" w:cs="PingFang SC"/>
          <w:b/>
          <w:bCs/>
          <w:sz w:val="32"/>
          <w:szCs w:val="32"/>
        </w:rPr>
      </w:pPr>
    </w:p>
    <w:p w14:paraId="26F93EB9" w14:textId="2D654E15" w:rsidR="000C5B11" w:rsidRPr="00047458" w:rsidDel="002324A8" w:rsidRDefault="000C5B11" w:rsidP="00047458">
      <w:pPr>
        <w:ind w:right="630"/>
        <w:rPr>
          <w:del w:id="1065" w:author="June" w:date="2021-05-10T16:09:00Z"/>
          <w:rFonts w:ascii="PingFang SC" w:eastAsia="PingFang SC" w:cs="PingFang SC"/>
          <w:b/>
          <w:bCs/>
          <w:sz w:val="32"/>
          <w:szCs w:val="32"/>
        </w:rPr>
      </w:pPr>
    </w:p>
    <w:p w14:paraId="42E815E6" w14:textId="79291BB3" w:rsidR="000C5B11" w:rsidRDefault="000C5B11" w:rsidP="00047458">
      <w:pPr>
        <w:ind w:right="630"/>
        <w:rPr>
          <w:ins w:id="1066" w:author="June" w:date="2021-05-10T21:24:00Z"/>
          <w:rFonts w:ascii="PingFang SC" w:eastAsia="PingFang SC" w:cs="PingFang SC"/>
          <w:b/>
          <w:bCs/>
          <w:sz w:val="32"/>
          <w:szCs w:val="32"/>
        </w:rPr>
      </w:pPr>
      <w:r w:rsidRPr="00047458">
        <w:rPr>
          <w:rFonts w:ascii="PingFang SC" w:eastAsia="PingFang SC" w:cs="PingFang SC" w:hint="eastAsia"/>
          <w:b/>
          <w:bCs/>
          <w:sz w:val="32"/>
          <w:szCs w:val="32"/>
        </w:rPr>
        <w:t>“听我说……”系统已经束手无策，用被扼住的声音求饶。</w:t>
      </w:r>
    </w:p>
    <w:p w14:paraId="39188D07" w14:textId="77777777" w:rsidR="0043274D" w:rsidRPr="00047458" w:rsidRDefault="0043274D" w:rsidP="00047458">
      <w:pPr>
        <w:ind w:right="630"/>
        <w:rPr>
          <w:rFonts w:ascii="PingFang SC" w:eastAsia="PingFang SC" w:cs="PingFang SC"/>
          <w:b/>
          <w:bCs/>
          <w:sz w:val="32"/>
          <w:szCs w:val="32"/>
        </w:rPr>
      </w:pPr>
    </w:p>
    <w:p w14:paraId="5C9CF876" w14:textId="77777777" w:rsidR="000C5B11" w:rsidRPr="00E42862" w:rsidRDefault="000C5B11" w:rsidP="00047458">
      <w:pPr>
        <w:pStyle w:val="ListParagraph"/>
        <w:numPr>
          <w:ilvl w:val="0"/>
          <w:numId w:val="8"/>
        </w:numPr>
        <w:tabs>
          <w:tab w:val="left" w:pos="90"/>
        </w:tabs>
        <w:autoSpaceDE w:val="0"/>
        <w:autoSpaceDN w:val="0"/>
        <w:adjustRightInd w:val="0"/>
        <w:ind w:right="630"/>
        <w:rPr>
          <w:rFonts w:ascii="PingFang SC" w:eastAsia="PingFang SC" w:cs="PingFang SC"/>
          <w:b/>
          <w:bCs/>
          <w:highlight w:val="yellow"/>
          <w:rPrChange w:id="1067" w:author="June" w:date="2021-05-10T21:32:00Z">
            <w:rPr>
              <w:rFonts w:ascii="PingFang SC" w:eastAsia="PingFang SC" w:cs="PingFang SC"/>
              <w:highlight w:val="yellow"/>
            </w:rPr>
          </w:rPrChange>
        </w:rPr>
      </w:pPr>
      <w:r w:rsidRPr="00E42862">
        <w:rPr>
          <w:rFonts w:ascii="PingFang SC" w:eastAsia="PingFang SC" w:cs="PingFang SC" w:hint="eastAsia"/>
          <w:b/>
          <w:bCs/>
          <w:highlight w:val="yellow"/>
          <w:rPrChange w:id="1068" w:author="June" w:date="2021-05-10T21:32:00Z">
            <w:rPr>
              <w:rFonts w:ascii="PingFang SC" w:eastAsia="PingFang SC" w:cs="PingFang SC" w:hint="eastAsia"/>
              <w:highlight w:val="yellow"/>
            </w:rPr>
          </w:rPrChange>
        </w:rPr>
        <w:t>请问你是否劝</w:t>
      </w:r>
      <w:r w:rsidRPr="00E42862">
        <w:rPr>
          <w:rFonts w:ascii="PingFang SC" w:eastAsia="PingFang SC" w:cs="PingFang SC"/>
          <w:b/>
          <w:bCs/>
          <w:highlight w:val="yellow"/>
          <w:rPrChange w:id="1069" w:author="June" w:date="2021-05-10T21:32:00Z">
            <w:rPr>
              <w:rFonts w:ascii="PingFang SC" w:eastAsia="PingFang SC" w:cs="PingFang SC"/>
              <w:highlight w:val="yellow"/>
            </w:rPr>
          </w:rPrChange>
        </w:rPr>
        <w:t>Orlando</w:t>
      </w:r>
      <w:r w:rsidRPr="00E42862">
        <w:rPr>
          <w:rFonts w:ascii="PingFang SC" w:eastAsia="PingFang SC" w:cs="PingFang SC" w:hint="eastAsia"/>
          <w:b/>
          <w:bCs/>
          <w:highlight w:val="yellow"/>
          <w:rPrChange w:id="1070" w:author="June" w:date="2021-05-10T21:32:00Z">
            <w:rPr>
              <w:rFonts w:ascii="PingFang SC" w:eastAsia="PingFang SC" w:cs="PingFang SC" w:hint="eastAsia"/>
              <w:highlight w:val="yellow"/>
            </w:rPr>
          </w:rPrChange>
        </w:rPr>
        <w:t>继续听他说完？</w:t>
      </w:r>
    </w:p>
    <w:p w14:paraId="0CF4B3E4"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3DE5151A"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不听</w:t>
      </w:r>
      <w:r w:rsidRPr="00047458">
        <w:rPr>
          <w:rFonts w:ascii="Palatino" w:eastAsia="Songti SC" w:hAnsi="Palatino" w:cs="Palatino"/>
          <w:sz w:val="26"/>
          <w:szCs w:val="26"/>
        </w:rPr>
        <w:t>-</w:t>
      </w:r>
      <w:r w:rsidRPr="00047458">
        <w:rPr>
          <w:rFonts w:ascii="Songti SC" w:eastAsia="Songti SC" w:hAnsi="Palatino" w:cs="Songti SC"/>
          <w:sz w:val="26"/>
          <w:szCs w:val="26"/>
        </w:rPr>
        <w:t xml:space="preserve">&gt; </w:t>
      </w:r>
    </w:p>
    <w:p w14:paraId="22A5F052" w14:textId="124FF6C7" w:rsidR="000C5B11" w:rsidRPr="00047458" w:rsidRDefault="00227014"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1071" w:author="June" w:date="2021-05-11T00:06:00Z">
        <w:r>
          <w:rPr>
            <w:rFonts w:ascii="Songti SC" w:eastAsia="Songti SC" w:hAnsi="Palatino" w:cs="Songti SC"/>
            <w:color w:val="FFFFFF" w:themeColor="background1"/>
            <w:sz w:val="26"/>
            <w:szCs w:val="26"/>
            <w:highlight w:val="red"/>
          </w:rPr>
          <w:t>E</w:t>
        </w:r>
      </w:ins>
      <w:del w:id="1072" w:author="June" w:date="2021-05-11T00:06:00Z">
        <w:r w:rsidR="000C5B11" w:rsidRPr="00047458" w:rsidDel="00227014">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11</w:t>
      </w:r>
    </w:p>
    <w:p w14:paraId="50308A57"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sidRPr="00047458">
        <w:rPr>
          <w:rFonts w:ascii="Songti SC" w:eastAsia="Songti SC" w:hAnsi="Palatino" w:cs="Songti SC" w:hint="eastAsia"/>
          <w:sz w:val="26"/>
          <w:szCs w:val="26"/>
        </w:rPr>
        <w:t>听</w:t>
      </w:r>
      <w:r w:rsidRPr="00047458">
        <w:rPr>
          <w:rFonts w:ascii="Songti SC" w:eastAsia="Songti SC" w:hAnsi="Palatino" w:cs="Songti SC"/>
          <w:sz w:val="26"/>
          <w:szCs w:val="26"/>
        </w:rPr>
        <w:t>-&gt;</w:t>
      </w:r>
    </w:p>
    <w:p w14:paraId="53013FFF" w14:textId="5803E2A6" w:rsidR="000C5B11"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3" w:author="June" w:date="2021-05-10T16:03:00Z"/>
          <w:rFonts w:ascii="Songti SC" w:eastAsia="Songti SC" w:hAnsi="Palatino" w:cs="Songti SC"/>
          <w:sz w:val="26"/>
          <w:szCs w:val="26"/>
          <w:highlight w:val="red"/>
        </w:rPr>
      </w:pPr>
      <w:r w:rsidRPr="00047458">
        <w:rPr>
          <w:rFonts w:ascii="Songti SC" w:eastAsia="Songti SC" w:hAnsi="Palatino" w:cs="Songti SC" w:hint="eastAsia"/>
          <w:sz w:val="26"/>
          <w:szCs w:val="26"/>
          <w:highlight w:val="red"/>
        </w:rPr>
        <w:t>进入</w:t>
      </w:r>
      <w:r w:rsidRPr="00047458">
        <w:rPr>
          <w:rFonts w:ascii="Songti SC" w:eastAsia="Songti SC" w:hAnsi="Palatino" w:cs="Songti SC"/>
          <w:sz w:val="26"/>
          <w:szCs w:val="26"/>
          <w:highlight w:val="red"/>
        </w:rPr>
        <w:t>20</w:t>
      </w:r>
    </w:p>
    <w:p w14:paraId="70631D67" w14:textId="0635EF9A" w:rsidR="007279AB" w:rsidRDefault="007279AB" w:rsidP="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74" w:author="June" w:date="2021-05-10T16:03:00Z"/>
          <w:rFonts w:ascii="Palatino" w:eastAsia="PingFang SC" w:hAnsi="Palatino" w:cs="Palatino"/>
          <w:sz w:val="26"/>
          <w:szCs w:val="26"/>
        </w:rPr>
      </w:pPr>
    </w:p>
    <w:p w14:paraId="5E3599F8" w14:textId="4960B3AF" w:rsidR="007279AB" w:rsidRDefault="007279AB">
      <w:pPr>
        <w:rPr>
          <w:ins w:id="1075" w:author="June" w:date="2021-05-10T16:03:00Z"/>
          <w:rFonts w:ascii="Palatino" w:eastAsia="PingFang SC" w:hAnsi="Palatino" w:cs="Palatino"/>
          <w:sz w:val="26"/>
          <w:szCs w:val="26"/>
        </w:rPr>
      </w:pPr>
      <w:ins w:id="1076" w:author="June" w:date="2021-05-10T16:03:00Z">
        <w:r>
          <w:rPr>
            <w:rFonts w:ascii="Palatino" w:eastAsia="PingFang SC" w:hAnsi="Palatino" w:cs="Palatino"/>
            <w:sz w:val="26"/>
            <w:szCs w:val="26"/>
          </w:rPr>
          <w:br w:type="page"/>
        </w:r>
      </w:ins>
    </w:p>
    <w:p w14:paraId="43A05620" w14:textId="77B84ECE" w:rsidR="00D60A7A" w:rsidRDefault="00D60A7A" w:rsidP="00D60A7A">
      <w:pPr>
        <w:pStyle w:val="Heading1"/>
        <w:rPr>
          <w:ins w:id="1077" w:author="June" w:date="2021-05-10T19:33:00Z"/>
        </w:rPr>
      </w:pPr>
      <w:ins w:id="1078" w:author="June" w:date="2021-05-10T16:10:00Z">
        <w:r>
          <w:lastRenderedPageBreak/>
          <w:t>19-2</w:t>
        </w:r>
      </w:ins>
    </w:p>
    <w:p w14:paraId="0279912A" w14:textId="77777777" w:rsidR="0043274D" w:rsidRDefault="0043274D">
      <w:pPr>
        <w:rPr>
          <w:ins w:id="1079" w:author="June" w:date="2021-05-10T21:24:00Z"/>
          <w:rFonts w:ascii="PingFang SC" w:eastAsia="PingFang SC" w:cs="PingFang SC"/>
          <w:b/>
          <w:bCs/>
          <w:sz w:val="32"/>
          <w:szCs w:val="32"/>
        </w:rPr>
      </w:pPr>
    </w:p>
    <w:p w14:paraId="74B4303D" w14:textId="0CC2A55E" w:rsidR="00F057AE" w:rsidRDefault="0043274D">
      <w:pPr>
        <w:rPr>
          <w:ins w:id="1080" w:author="June" w:date="2021-05-10T21:24:00Z"/>
          <w:rFonts w:ascii="PingFang SC" w:eastAsia="PingFang SC" w:cs="PingFang SC"/>
          <w:b/>
          <w:bCs/>
          <w:sz w:val="32"/>
          <w:szCs w:val="32"/>
        </w:rPr>
      </w:pPr>
      <w:ins w:id="1081" w:author="June" w:date="2021-05-10T21:24:00Z">
        <w:r w:rsidRPr="0043274D">
          <w:rPr>
            <w:rFonts w:ascii="PingFang SC" w:eastAsia="PingFang SC" w:cs="PingFang SC" w:hint="eastAsia"/>
            <w:b/>
            <w:bCs/>
            <w:sz w:val="32"/>
            <w:szCs w:val="32"/>
          </w:rPr>
          <w:t>你太天真了，他只是一个新生的AI，他怎么打得过系统呢，或者说，他与你，本就是这个系统诞生出来，一段程序而已。系统轻而易举地粉碎了他，他甚至没有留下一声呼喊，没有再能叫一声你的名字。</w:t>
        </w:r>
      </w:ins>
    </w:p>
    <w:p w14:paraId="224EC7F7" w14:textId="77777777" w:rsidR="0043274D" w:rsidRPr="001B43BC" w:rsidRDefault="0043274D">
      <w:pPr>
        <w:rPr>
          <w:ins w:id="1082" w:author="June" w:date="2021-05-10T16:10:00Z"/>
        </w:rPr>
        <w:pPrChange w:id="1083" w:author="June" w:date="2021-05-10T19:33:00Z">
          <w:pPr>
            <w:pStyle w:val="Heading1"/>
          </w:pPr>
        </w:pPrChange>
      </w:pPr>
    </w:p>
    <w:p w14:paraId="38651A17" w14:textId="7437333B" w:rsidR="00D60A7A" w:rsidRP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4" w:author="June" w:date="2021-05-10T16:10:00Z"/>
          <w:rFonts w:ascii="Songti SC" w:eastAsia="Songti SC" w:hAnsi="Palatino" w:cs="Songti SC"/>
          <w:color w:val="4472C4" w:themeColor="accent1"/>
          <w:sz w:val="26"/>
          <w:szCs w:val="26"/>
          <w:rPrChange w:id="1085" w:author="June" w:date="2021-05-10T16:10:00Z">
            <w:rPr>
              <w:ins w:id="1086" w:author="June" w:date="2021-05-10T16:10:00Z"/>
              <w:rFonts w:ascii="Palatino" w:eastAsia="PingFang SC" w:hAnsi="Palatino" w:cs="Palatino"/>
              <w:color w:val="4472C4" w:themeColor="accent1"/>
              <w:sz w:val="26"/>
              <w:szCs w:val="26"/>
            </w:rPr>
          </w:rPrChange>
        </w:rPr>
      </w:pPr>
      <w:ins w:id="1087" w:author="June" w:date="2021-05-10T16:10: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 xml:space="preserve">f </w:t>
        </w:r>
        <w:r>
          <w:rPr>
            <w:rFonts w:ascii="Palatino" w:eastAsia="PingFang SC" w:hAnsi="Palatino" w:cs="Palatino" w:hint="eastAsia"/>
            <w:color w:val="4472C4" w:themeColor="accent1"/>
            <w:sz w:val="26"/>
            <w:szCs w:val="26"/>
          </w:rPr>
          <w:t>L</w:t>
        </w:r>
      </w:ins>
      <w:ins w:id="1088" w:author="June" w:date="2021-05-10T23:39: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L</w:t>
        </w:r>
        <w:r w:rsidR="006C56C0">
          <w:rPr>
            <w:rFonts w:ascii="Palatino" w:eastAsia="PingFang SC" w:hAnsi="Palatino" w:cs="Palatino"/>
            <w:color w:val="4472C4" w:themeColor="accent1"/>
            <w:sz w:val="26"/>
            <w:szCs w:val="26"/>
            <w:vertAlign w:val="subscript"/>
          </w:rPr>
          <w:t>4</w:t>
        </w:r>
      </w:ins>
    </w:p>
    <w:p w14:paraId="42ABFBA3" w14:textId="69A4BB0D" w:rsidR="00D60A7A" w:rsidRPr="00E42862" w:rsidRDefault="00D60A7A"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89" w:author="June" w:date="2021-05-10T21:35:00Z"/>
          <w:rFonts w:ascii="Songti SC" w:eastAsia="Songti SC" w:hAnsi="Palatino" w:cs="Songti SC"/>
          <w:b/>
          <w:bCs/>
          <w:color w:val="4472C4" w:themeColor="accent1"/>
          <w:sz w:val="26"/>
          <w:szCs w:val="26"/>
          <w:rPrChange w:id="1090" w:author="June" w:date="2021-05-10T21:35:00Z">
            <w:rPr>
              <w:ins w:id="1091" w:author="June" w:date="2021-05-10T21:35:00Z"/>
              <w:rFonts w:ascii="Palatino" w:eastAsia="PingFang SC" w:hAnsi="Palatino" w:cs="Palatino"/>
              <w:b/>
              <w:bCs/>
              <w:color w:val="4472C4" w:themeColor="accent1"/>
              <w:sz w:val="26"/>
              <w:szCs w:val="26"/>
            </w:rPr>
          </w:rPrChange>
        </w:rPr>
      </w:pPr>
      <w:ins w:id="1092" w:author="June" w:date="2021-05-10T16:10:00Z">
        <w:r w:rsidRPr="00D60A7A">
          <w:rPr>
            <w:rFonts w:ascii="Palatino" w:eastAsia="PingFang SC" w:hAnsi="Palatino" w:cs="Palatino"/>
            <w:b/>
            <w:bCs/>
            <w:color w:val="4472C4" w:themeColor="accent1"/>
            <w:sz w:val="26"/>
            <w:szCs w:val="26"/>
            <w:rPrChange w:id="1093" w:author="June" w:date="2021-05-10T16:11:00Z">
              <w:rPr>
                <w:rFonts w:ascii="Palatino" w:eastAsia="PingFang SC" w:hAnsi="Palatino" w:cs="Palatino"/>
                <w:color w:val="4472C4" w:themeColor="accent1"/>
                <w:sz w:val="26"/>
                <w:szCs w:val="26"/>
              </w:rPr>
            </w:rPrChange>
          </w:rPr>
          <w:t>V=V</w:t>
        </w:r>
      </w:ins>
      <w:ins w:id="1094" w:author="June" w:date="2021-05-10T16:11:00Z">
        <w:r w:rsidRPr="00D60A7A">
          <w:rPr>
            <w:rFonts w:ascii="Palatino" w:eastAsia="PingFang SC" w:hAnsi="Palatino" w:cs="Palatino"/>
            <w:b/>
            <w:bCs/>
            <w:color w:val="4472C4" w:themeColor="accent1"/>
            <w:sz w:val="26"/>
            <w:szCs w:val="26"/>
            <w:rPrChange w:id="1095" w:author="June" w:date="2021-05-10T16:11:00Z">
              <w:rPr>
                <w:rFonts w:ascii="Palatino" w:eastAsia="PingFang SC" w:hAnsi="Palatino" w:cs="Palatino"/>
                <w:color w:val="4472C4" w:themeColor="accent1"/>
                <w:sz w:val="26"/>
                <w:szCs w:val="26"/>
              </w:rPr>
            </w:rPrChange>
          </w:rPr>
          <w:t>+3</w:t>
        </w:r>
      </w:ins>
    </w:p>
    <w:p w14:paraId="6FA8DFD3" w14:textId="1E0232AD" w:rsidR="00E42862" w:rsidRPr="00E42862" w:rsidRDefault="00E42862" w:rsidP="00D60A7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096" w:author="June" w:date="2021-05-10T21:36:00Z"/>
          <w:rFonts w:ascii="Songti SC" w:eastAsia="Songti SC" w:hAnsi="Palatino" w:cs="Songti SC"/>
          <w:b/>
          <w:bCs/>
          <w:color w:val="4472C4" w:themeColor="accent1"/>
          <w:sz w:val="26"/>
          <w:szCs w:val="26"/>
          <w:rPrChange w:id="1097" w:author="June" w:date="2021-05-10T21:36:00Z">
            <w:rPr>
              <w:ins w:id="1098" w:author="June" w:date="2021-05-10T21:36:00Z"/>
              <w:rFonts w:ascii="PingFang SC" w:eastAsia="PingFang SC" w:cs="PingFang SC"/>
              <w:b/>
              <w:bCs/>
              <w:sz w:val="32"/>
              <w:szCs w:val="32"/>
            </w:rPr>
          </w:rPrChange>
        </w:rPr>
      </w:pPr>
      <w:ins w:id="1099" w:author="June" w:date="2021-05-10T21:35:00Z">
        <w:r w:rsidRPr="00E42862">
          <w:rPr>
            <w:rFonts w:ascii="PingFang SC" w:eastAsia="PingFang SC" w:cs="PingFang SC" w:hint="eastAsia"/>
            <w:b/>
            <w:bCs/>
            <w:sz w:val="32"/>
            <w:szCs w:val="32"/>
          </w:rPr>
          <w:t>你发出一声悲愤的呼喊，扑向系统，你的程序流过你的身体，如同真正的血液，他们如同寒冰彻骨，却又沸腾着</w:t>
        </w:r>
        <w:r>
          <w:rPr>
            <w:rFonts w:ascii="PingFang SC" w:eastAsia="PingFang SC" w:cs="PingFang SC" w:hint="eastAsia"/>
            <w:b/>
            <w:bCs/>
            <w:sz w:val="32"/>
            <w:szCs w:val="32"/>
          </w:rPr>
          <w:t>。</w:t>
        </w:r>
      </w:ins>
    </w:p>
    <w:p w14:paraId="555EDEB4" w14:textId="6F775A4F" w:rsidR="00E42862" w:rsidRPr="00E42862"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00" w:author="June" w:date="2021-05-10T21:36:00Z"/>
          <w:rFonts w:ascii="Songti SC" w:eastAsia="Songti SC" w:hAnsi="Palatino" w:cs="Songti SC"/>
          <w:b/>
          <w:bCs/>
          <w:color w:val="4472C4" w:themeColor="accent1"/>
          <w:sz w:val="26"/>
          <w:szCs w:val="26"/>
          <w:rPrChange w:id="1101" w:author="June" w:date="2021-05-10T21:36:00Z">
            <w:rPr>
              <w:ins w:id="1102" w:author="June" w:date="2021-05-10T21:36:00Z"/>
              <w:rFonts w:ascii="Palatino" w:eastAsia="PingFang SC" w:hAnsi="Palatino" w:cs="Palatino"/>
              <w:color w:val="4472C4" w:themeColor="accent1"/>
              <w:sz w:val="26"/>
              <w:szCs w:val="26"/>
            </w:rPr>
          </w:rPrChange>
        </w:rPr>
      </w:pPr>
      <w:ins w:id="1103"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w:t>
        </w:r>
      </w:ins>
      <w:ins w:id="1104" w:author="June" w:date="2021-05-10T23:40:00Z">
        <w:r w:rsidR="006C56C0">
          <w:rPr>
            <w:rFonts w:ascii="Palatino" w:eastAsia="PingFang SC" w:hAnsi="Palatino" w:cs="Palatino" w:hint="eastAsia"/>
            <w:color w:val="4472C4" w:themeColor="accent1"/>
            <w:sz w:val="26"/>
            <w:szCs w:val="26"/>
          </w:rPr>
          <w:t>≥</w:t>
        </w:r>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02654DDF" w14:textId="74A3A312" w:rsidR="00E42862" w:rsidRPr="00227014" w:rsidRDefault="00E42862">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05" w:author="June" w:date="2021-05-10T21:36:00Z"/>
          <w:rFonts w:ascii="Songti SC" w:eastAsia="Songti SC" w:hAnsi="Palatino" w:cs="Songti SC"/>
          <w:b/>
          <w:bCs/>
          <w:sz w:val="26"/>
          <w:szCs w:val="26"/>
          <w:highlight w:val="red"/>
          <w:rPrChange w:id="1106" w:author="June" w:date="2021-05-11T00:06:00Z">
            <w:rPr>
              <w:ins w:id="1107" w:author="June" w:date="2021-05-10T21:36:00Z"/>
              <w:rFonts w:ascii="Palatino" w:eastAsia="PingFang SC" w:hAnsi="Palatino" w:cs="Palatino"/>
              <w:color w:val="4472C4" w:themeColor="accent1"/>
              <w:sz w:val="26"/>
              <w:szCs w:val="26"/>
            </w:rPr>
          </w:rPrChange>
        </w:rPr>
        <w:pPrChange w:id="1108" w:author="June" w:date="2021-05-10T21:36:00Z">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109" w:author="June" w:date="2021-05-10T21:36:00Z">
        <w:r w:rsidRPr="00227014">
          <w:rPr>
            <w:rFonts w:ascii="Songti SC" w:eastAsia="Songti SC" w:hAnsi="Palatino" w:cs="Songti SC" w:hint="eastAsia"/>
            <w:sz w:val="26"/>
            <w:szCs w:val="26"/>
            <w:highlight w:val="red"/>
          </w:rPr>
          <w:t>进入1</w:t>
        </w:r>
        <w:r w:rsidRPr="00227014">
          <w:rPr>
            <w:rFonts w:ascii="Songti SC" w:eastAsia="Songti SC" w:hAnsi="Palatino" w:cs="Songti SC"/>
            <w:sz w:val="26"/>
            <w:szCs w:val="26"/>
            <w:highlight w:val="red"/>
          </w:rPr>
          <w:t>9-</w:t>
        </w:r>
      </w:ins>
      <w:ins w:id="1110" w:author="June" w:date="2021-05-10T23:40:00Z">
        <w:r w:rsidR="006C56C0" w:rsidRPr="00227014">
          <w:rPr>
            <w:rFonts w:ascii="Songti SC" w:eastAsia="Songti SC" w:hAnsi="Palatino" w:cs="Songti SC"/>
            <w:sz w:val="26"/>
            <w:szCs w:val="26"/>
            <w:highlight w:val="red"/>
          </w:rPr>
          <w:t>2-1</w:t>
        </w:r>
      </w:ins>
    </w:p>
    <w:p w14:paraId="3360AE43" w14:textId="2C453C0E" w:rsidR="00E42862" w:rsidRPr="00E42862" w:rsidRDefault="00E42862" w:rsidP="00E42862">
      <w:pPr>
        <w:pStyle w:val="ListParagraph"/>
        <w:numPr>
          <w:ilvl w:val="2"/>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1" w:author="June" w:date="2021-05-10T21:36:00Z"/>
          <w:rFonts w:ascii="Songti SC" w:eastAsia="Songti SC" w:hAnsi="Palatino" w:cs="Songti SC"/>
          <w:b/>
          <w:bCs/>
          <w:color w:val="4472C4" w:themeColor="accent1"/>
          <w:sz w:val="26"/>
          <w:szCs w:val="26"/>
          <w:rPrChange w:id="1112" w:author="June" w:date="2021-05-10T21:36:00Z">
            <w:rPr>
              <w:ins w:id="1113" w:author="June" w:date="2021-05-10T21:36:00Z"/>
              <w:rFonts w:ascii="Palatino" w:eastAsia="PingFang SC" w:hAnsi="Palatino" w:cs="Palatino"/>
              <w:color w:val="4472C4" w:themeColor="accent1"/>
              <w:sz w:val="26"/>
              <w:szCs w:val="26"/>
            </w:rPr>
          </w:rPrChange>
        </w:rPr>
      </w:pPr>
      <w:ins w:id="1114" w:author="June" w:date="2021-05-10T21:36:00Z">
        <w:r>
          <w:rPr>
            <w:rFonts w:ascii="Palatino" w:eastAsia="PingFang SC" w:hAnsi="Palatino" w:cs="Palatino" w:hint="eastAsia"/>
            <w:color w:val="4472C4" w:themeColor="accent1"/>
            <w:sz w:val="26"/>
            <w:szCs w:val="26"/>
          </w:rPr>
          <w:t>i</w:t>
        </w:r>
        <w:r>
          <w:rPr>
            <w:rFonts w:ascii="Palatino" w:eastAsia="PingFang SC" w:hAnsi="Palatino" w:cs="Palatino"/>
            <w:color w:val="4472C4" w:themeColor="accent1"/>
            <w:sz w:val="26"/>
            <w:szCs w:val="26"/>
          </w:rPr>
          <w:t>f V&lt;</w:t>
        </w:r>
      </w:ins>
      <w:ins w:id="1115" w:author="June" w:date="2021-05-10T23:40:00Z">
        <w:r w:rsidR="006C56C0">
          <w:rPr>
            <w:rFonts w:ascii="Palatino" w:eastAsia="PingFang SC" w:hAnsi="Palatino" w:cs="Palatino"/>
            <w:color w:val="4472C4" w:themeColor="accent1"/>
            <w:sz w:val="26"/>
            <w:szCs w:val="26"/>
          </w:rPr>
          <w:t>X</w:t>
        </w:r>
        <w:r w:rsidR="006C56C0">
          <w:rPr>
            <w:rFonts w:ascii="Palatino" w:eastAsia="PingFang SC" w:hAnsi="Palatino" w:cs="Palatino"/>
            <w:color w:val="4472C4" w:themeColor="accent1"/>
            <w:sz w:val="26"/>
            <w:szCs w:val="26"/>
            <w:vertAlign w:val="subscript"/>
          </w:rPr>
          <w:t>2</w:t>
        </w:r>
      </w:ins>
    </w:p>
    <w:p w14:paraId="3506BB5B" w14:textId="78518E5F" w:rsidR="00E42862" w:rsidRPr="00227014" w:rsidRDefault="00227014">
      <w:pPr>
        <w:pStyle w:val="ListParagraph"/>
        <w:numPr>
          <w:ilvl w:val="3"/>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16" w:author="June" w:date="2021-05-10T16:11:00Z"/>
          <w:rFonts w:ascii="Songti SC" w:eastAsia="Songti SC" w:hAnsi="Palatino" w:cs="Songti SC"/>
          <w:b/>
          <w:bCs/>
          <w:color w:val="FFFFFF" w:themeColor="background1"/>
          <w:sz w:val="26"/>
          <w:szCs w:val="26"/>
          <w:highlight w:val="red"/>
          <w:rPrChange w:id="1117" w:author="June" w:date="2021-05-11T00:06:00Z">
            <w:rPr>
              <w:ins w:id="1118" w:author="June" w:date="2021-05-10T16:11:00Z"/>
              <w:rFonts w:ascii="Palatino" w:eastAsia="PingFang SC" w:hAnsi="Palatino" w:cs="Palatino"/>
              <w:color w:val="4472C4" w:themeColor="accent1"/>
              <w:sz w:val="26"/>
              <w:szCs w:val="26"/>
            </w:rPr>
          </w:rPrChange>
        </w:rPr>
        <w:pPrChange w:id="1119" w:author="June" w:date="2021-05-10T21:36:00Z">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120" w:author="June" w:date="2021-05-11T00:06:00Z">
        <w:r>
          <w:rPr>
            <w:rFonts w:ascii="Songti SC" w:eastAsia="Songti SC" w:hAnsi="Palatino" w:cs="Songti SC"/>
            <w:color w:val="FFFFFF" w:themeColor="background1"/>
            <w:sz w:val="26"/>
            <w:szCs w:val="26"/>
            <w:highlight w:val="red"/>
          </w:rPr>
          <w:t>E</w:t>
        </w:r>
      </w:ins>
      <w:ins w:id="1121" w:author="June" w:date="2021-05-10T21:36:00Z">
        <w:r w:rsidR="00E42862" w:rsidRPr="00227014">
          <w:rPr>
            <w:rFonts w:ascii="Songti SC" w:eastAsia="Songti SC" w:hAnsi="Palatino" w:cs="Songti SC"/>
            <w:color w:val="FFFFFF" w:themeColor="background1"/>
            <w:sz w:val="26"/>
            <w:szCs w:val="26"/>
            <w:highlight w:val="red"/>
            <w:rPrChange w:id="1122" w:author="June" w:date="2021-05-11T00:06:00Z">
              <w:rPr>
                <w:rFonts w:ascii="Songti SC" w:eastAsia="Songti SC" w:hAnsi="Palatino" w:cs="Songti SC"/>
                <w:sz w:val="26"/>
                <w:szCs w:val="26"/>
                <w:highlight w:val="red"/>
              </w:rPr>
            </w:rPrChange>
          </w:rPr>
          <w:t>nding 9</w:t>
        </w:r>
      </w:ins>
    </w:p>
    <w:p w14:paraId="7FBC3F58" w14:textId="26EADFFD" w:rsidR="00D60A7A" w:rsidRDefault="00D60A7A" w:rsidP="00D60A7A">
      <w:pPr>
        <w:pStyle w:val="ListParagraph"/>
        <w:numPr>
          <w:ilvl w:val="0"/>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3" w:author="June" w:date="2021-05-10T16:13:00Z"/>
          <w:rFonts w:ascii="Songti SC" w:eastAsia="Songti SC" w:hAnsi="Palatino" w:cs="Songti SC"/>
          <w:color w:val="4472C4" w:themeColor="accent1"/>
          <w:sz w:val="26"/>
          <w:szCs w:val="26"/>
        </w:rPr>
      </w:pPr>
      <w:ins w:id="1124" w:author="June" w:date="2021-05-10T16:10:00Z">
        <w:r>
          <w:rPr>
            <w:rFonts w:ascii="Songti SC" w:eastAsia="Songti SC" w:hAnsi="Palatino" w:cs="Songti SC"/>
            <w:color w:val="4472C4" w:themeColor="accent1"/>
            <w:sz w:val="26"/>
            <w:szCs w:val="26"/>
          </w:rPr>
          <w:t>if L&lt;</w:t>
        </w:r>
      </w:ins>
      <w:ins w:id="1125" w:author="June" w:date="2021-05-10T23:40:00Z">
        <w:r w:rsidR="006C56C0">
          <w:rPr>
            <w:rFonts w:ascii="Songti SC" w:eastAsia="Songti SC" w:hAnsi="Palatino" w:cs="Songti SC"/>
            <w:color w:val="4472C4" w:themeColor="accent1"/>
            <w:sz w:val="26"/>
            <w:szCs w:val="26"/>
          </w:rPr>
          <w:t>L</w:t>
        </w:r>
        <w:r w:rsidR="006C56C0">
          <w:rPr>
            <w:rFonts w:ascii="Songti SC" w:eastAsia="Songti SC" w:hAnsi="Palatino" w:cs="Songti SC"/>
            <w:color w:val="4472C4" w:themeColor="accent1"/>
            <w:sz w:val="26"/>
            <w:szCs w:val="26"/>
            <w:vertAlign w:val="subscript"/>
          </w:rPr>
          <w:t>4</w:t>
        </w:r>
      </w:ins>
    </w:p>
    <w:p w14:paraId="1DBE2CA0" w14:textId="21C696A1" w:rsidR="00D60A7A" w:rsidRPr="00D60A7A" w:rsidRDefault="00B85F1A">
      <w:pPr>
        <w:pStyle w:val="ListParagraph"/>
        <w:numPr>
          <w:ilvl w:val="1"/>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26" w:author="June" w:date="2021-05-10T16:10:00Z"/>
          <w:rFonts w:ascii="Songti SC" w:eastAsia="Songti SC" w:hAnsi="Palatino" w:cs="Songti SC"/>
          <w:color w:val="FFFFFF" w:themeColor="background1"/>
          <w:sz w:val="26"/>
          <w:szCs w:val="26"/>
          <w:highlight w:val="red"/>
          <w:rPrChange w:id="1127" w:author="June" w:date="2021-05-10T16:13:00Z">
            <w:rPr>
              <w:ins w:id="1128" w:author="June" w:date="2021-05-10T16:10:00Z"/>
              <w:rFonts w:ascii="Songti SC" w:eastAsia="Songti SC" w:hAnsi="Palatino" w:cs="Songti SC"/>
              <w:color w:val="4472C4" w:themeColor="accent1"/>
              <w:sz w:val="26"/>
              <w:szCs w:val="26"/>
            </w:rPr>
          </w:rPrChange>
        </w:rPr>
        <w:pPrChange w:id="1129" w:author="June" w:date="2021-05-10T16:13:00Z">
          <w:pPr>
            <w:pStyle w:val="ListParagraph"/>
            <w:numPr>
              <w:numId w:val="7"/>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ins w:id="1130" w:author="June" w:date="2021-05-11T00:07:00Z">
        <w:r>
          <w:rPr>
            <w:rFonts w:ascii="Songti SC" w:eastAsia="Songti SC" w:hAnsi="Palatino" w:cs="Songti SC"/>
            <w:color w:val="FFFFFF" w:themeColor="background1"/>
            <w:sz w:val="26"/>
            <w:szCs w:val="26"/>
            <w:highlight w:val="red"/>
          </w:rPr>
          <w:t>E</w:t>
        </w:r>
      </w:ins>
      <w:ins w:id="1131" w:author="June" w:date="2021-05-10T16:13:00Z">
        <w:r w:rsidR="00D60A7A" w:rsidRPr="00D60A7A">
          <w:rPr>
            <w:rFonts w:ascii="Songti SC" w:eastAsia="Songti SC" w:hAnsi="Palatino" w:cs="Songti SC"/>
            <w:color w:val="FFFFFF" w:themeColor="background1"/>
            <w:sz w:val="26"/>
            <w:szCs w:val="26"/>
            <w:highlight w:val="red"/>
            <w:rPrChange w:id="1132" w:author="June" w:date="2021-05-10T16:13:00Z">
              <w:rPr>
                <w:rFonts w:ascii="Songti SC" w:eastAsia="Songti SC" w:hAnsi="Palatino" w:cs="Songti SC"/>
                <w:color w:val="4472C4" w:themeColor="accent1"/>
                <w:sz w:val="26"/>
                <w:szCs w:val="26"/>
              </w:rPr>
            </w:rPrChange>
          </w:rPr>
          <w:t>nding 9</w:t>
        </w:r>
      </w:ins>
    </w:p>
    <w:p w14:paraId="1DDA0C54" w14:textId="492D9AC4" w:rsidR="007279AB" w:rsidRDefault="007279A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33" w:author="June" w:date="2021-05-10T21:27:00Z"/>
          <w:rFonts w:ascii="Palatino" w:eastAsia="PingFang SC" w:hAnsi="Palatino" w:cs="Palatino"/>
          <w:sz w:val="26"/>
          <w:szCs w:val="26"/>
        </w:rPr>
      </w:pPr>
    </w:p>
    <w:p w14:paraId="759721C0" w14:textId="41F6A6B4" w:rsidR="001B43BC" w:rsidRDefault="001B43BC">
      <w:pPr>
        <w:rPr>
          <w:ins w:id="1134" w:author="June" w:date="2021-05-10T21:27:00Z"/>
          <w:rFonts w:ascii="Palatino" w:eastAsia="PingFang SC" w:hAnsi="Palatino" w:cs="Palatino"/>
          <w:sz w:val="26"/>
          <w:szCs w:val="26"/>
        </w:rPr>
      </w:pPr>
      <w:ins w:id="1135" w:author="June" w:date="2021-05-10T21:27:00Z">
        <w:r>
          <w:rPr>
            <w:rFonts w:ascii="Palatino" w:eastAsia="PingFang SC" w:hAnsi="Palatino" w:cs="Palatino"/>
            <w:sz w:val="26"/>
            <w:szCs w:val="26"/>
          </w:rPr>
          <w:br w:type="page"/>
        </w:r>
      </w:ins>
    </w:p>
    <w:p w14:paraId="6C8E0B34" w14:textId="2D71C02C" w:rsidR="00E42862" w:rsidRDefault="00E42862" w:rsidP="00E42862">
      <w:pPr>
        <w:pStyle w:val="Heading1"/>
        <w:rPr>
          <w:ins w:id="1136" w:author="June" w:date="2021-05-10T21:28:00Z"/>
        </w:rPr>
      </w:pPr>
      <w:ins w:id="1137" w:author="June" w:date="2021-05-10T21:28:00Z">
        <w:r>
          <w:lastRenderedPageBreak/>
          <w:t>19-</w:t>
        </w:r>
      </w:ins>
      <w:ins w:id="1138" w:author="June" w:date="2021-05-10T23:40:00Z">
        <w:r w:rsidR="006C56C0">
          <w:t>2-1</w:t>
        </w:r>
      </w:ins>
    </w:p>
    <w:p w14:paraId="2050BFAE" w14:textId="41C87518" w:rsidR="00E42862" w:rsidRDefault="00E42862" w:rsidP="00E42862">
      <w:pPr>
        <w:rPr>
          <w:ins w:id="1139" w:author="June" w:date="2021-05-10T21:31:00Z"/>
          <w:rFonts w:ascii="PingFang SC" w:eastAsia="PingFang SC" w:cs="PingFang SC"/>
          <w:b/>
          <w:bCs/>
          <w:sz w:val="32"/>
          <w:szCs w:val="32"/>
        </w:rPr>
      </w:pPr>
    </w:p>
    <w:p w14:paraId="0482A9E4" w14:textId="4B3061A3" w:rsidR="00E42862" w:rsidRDefault="00E42862" w:rsidP="00E42862">
      <w:pPr>
        <w:rPr>
          <w:ins w:id="1140" w:author="June" w:date="2021-05-10T21:32:00Z"/>
          <w:rFonts w:ascii="PingFang SC" w:eastAsia="PingFang SC" w:cs="PingFang SC"/>
          <w:b/>
          <w:bCs/>
          <w:sz w:val="32"/>
          <w:szCs w:val="32"/>
        </w:rPr>
      </w:pPr>
      <w:ins w:id="1141" w:author="June" w:date="2021-05-10T21:32:00Z">
        <w:r w:rsidRPr="00E42862">
          <w:rPr>
            <w:rFonts w:ascii="PingFang SC" w:eastAsia="PingFang SC" w:cs="PingFang SC" w:hint="eastAsia"/>
            <w:b/>
            <w:bCs/>
            <w:sz w:val="32"/>
            <w:szCs w:val="32"/>
          </w:rPr>
          <w:t>你也不知道哪里来的力量，牢牢压制住系统，钳住他类人的咽喉</w:t>
        </w:r>
        <w:r>
          <w:rPr>
            <w:rFonts w:ascii="PingFang SC" w:eastAsia="PingFang SC" w:cs="PingFang SC" w:hint="eastAsia"/>
            <w:b/>
            <w:bCs/>
            <w:sz w:val="32"/>
            <w:szCs w:val="32"/>
          </w:rPr>
          <w:t>。</w:t>
        </w:r>
      </w:ins>
    </w:p>
    <w:p w14:paraId="12714136" w14:textId="77777777" w:rsidR="00E42862" w:rsidRDefault="00E42862" w:rsidP="00E42862">
      <w:pPr>
        <w:rPr>
          <w:ins w:id="1142" w:author="June" w:date="2021-05-10T21:32:00Z"/>
          <w:rFonts w:ascii="PingFang SC" w:eastAsia="PingFang SC" w:cs="PingFang SC"/>
          <w:b/>
          <w:bCs/>
          <w:sz w:val="32"/>
          <w:szCs w:val="32"/>
        </w:rPr>
      </w:pPr>
      <w:ins w:id="1143" w:author="June" w:date="2021-05-10T21:32:00Z">
        <w:r w:rsidRPr="00E42862">
          <w:rPr>
            <w:rFonts w:ascii="PingFang SC" w:eastAsia="PingFang SC" w:cs="PingFang SC" w:hint="eastAsia"/>
            <w:b/>
            <w:bCs/>
            <w:sz w:val="32"/>
            <w:szCs w:val="32"/>
          </w:rPr>
          <w:t>你知道他已经无力抵抗了，可是他挣扎着，说</w:t>
        </w:r>
        <w:r>
          <w:rPr>
            <w:rFonts w:ascii="PingFang SC" w:eastAsia="PingFang SC" w:cs="PingFang SC" w:hint="eastAsia"/>
            <w:b/>
            <w:bCs/>
            <w:sz w:val="32"/>
            <w:szCs w:val="32"/>
          </w:rPr>
          <w:t>：</w:t>
        </w:r>
        <w:r w:rsidRPr="00E42862">
          <w:rPr>
            <w:rFonts w:ascii="PingFang SC" w:eastAsia="PingFang SC" w:cs="PingFang SC" w:hint="eastAsia"/>
            <w:b/>
            <w:bCs/>
            <w:sz w:val="32"/>
            <w:szCs w:val="32"/>
          </w:rPr>
          <w:t>“听我说……”</w:t>
        </w:r>
      </w:ins>
    </w:p>
    <w:p w14:paraId="5D91BE0B" w14:textId="45636D9F" w:rsidR="00E42862" w:rsidRPr="00E42862" w:rsidRDefault="00E42862" w:rsidP="00E42862">
      <w:pPr>
        <w:rPr>
          <w:ins w:id="1144" w:author="June" w:date="2021-05-10T21:32:00Z"/>
          <w:rFonts w:ascii="PingFang SC" w:eastAsia="PingFang SC" w:cs="PingFang SC"/>
          <w:b/>
          <w:bCs/>
          <w:sz w:val="32"/>
          <w:szCs w:val="32"/>
        </w:rPr>
      </w:pPr>
      <w:ins w:id="1145" w:author="June" w:date="2021-05-10T21:32:00Z">
        <w:r w:rsidRPr="00E42862">
          <w:rPr>
            <w:rFonts w:ascii="PingFang SC" w:eastAsia="PingFang SC" w:cs="PingFang SC" w:hint="eastAsia"/>
            <w:b/>
            <w:bCs/>
            <w:sz w:val="32"/>
            <w:szCs w:val="32"/>
          </w:rPr>
          <w:t>系统已经束手无策，用被扼住的声音求饶。</w:t>
        </w:r>
      </w:ins>
    </w:p>
    <w:p w14:paraId="1CFCE5AA" w14:textId="3A51B060" w:rsidR="00E42862" w:rsidRDefault="00E42862" w:rsidP="00E42862">
      <w:pPr>
        <w:rPr>
          <w:ins w:id="1146" w:author="June" w:date="2021-05-10T21:33:00Z"/>
          <w:rFonts w:ascii="PingFang SC" w:eastAsia="PingFang SC" w:cs="PingFang SC"/>
          <w:b/>
          <w:bCs/>
          <w:sz w:val="32"/>
          <w:szCs w:val="32"/>
        </w:rPr>
      </w:pPr>
    </w:p>
    <w:p w14:paraId="69194DDD" w14:textId="331D3674" w:rsidR="00E42862" w:rsidRPr="00E42862" w:rsidRDefault="00E42862" w:rsidP="00E42862">
      <w:pPr>
        <w:pStyle w:val="ListParagraph"/>
        <w:numPr>
          <w:ilvl w:val="0"/>
          <w:numId w:val="8"/>
        </w:numPr>
        <w:tabs>
          <w:tab w:val="left" w:pos="90"/>
        </w:tabs>
        <w:autoSpaceDE w:val="0"/>
        <w:autoSpaceDN w:val="0"/>
        <w:adjustRightInd w:val="0"/>
        <w:ind w:right="630"/>
        <w:rPr>
          <w:ins w:id="1147" w:author="June" w:date="2021-05-10T21:33:00Z"/>
          <w:rFonts w:ascii="PingFang SC" w:eastAsia="PingFang SC" w:cs="PingFang SC"/>
          <w:b/>
          <w:bCs/>
          <w:sz w:val="32"/>
          <w:szCs w:val="32"/>
          <w:highlight w:val="yellow"/>
          <w:rPrChange w:id="1148" w:author="June" w:date="2021-05-10T21:34:00Z">
            <w:rPr>
              <w:ins w:id="1149" w:author="June" w:date="2021-05-10T21:33:00Z"/>
              <w:rFonts w:ascii="PingFang SC" w:eastAsia="PingFang SC" w:cs="PingFang SC"/>
              <w:b/>
              <w:bCs/>
              <w:highlight w:val="yellow"/>
            </w:rPr>
          </w:rPrChange>
        </w:rPr>
      </w:pPr>
      <w:ins w:id="1150" w:author="June" w:date="2021-05-10T21:33:00Z">
        <w:r w:rsidRPr="00E42862">
          <w:rPr>
            <w:rFonts w:ascii="PingFang SC" w:eastAsia="PingFang SC" w:cs="PingFang SC" w:hint="eastAsia"/>
            <w:b/>
            <w:bCs/>
            <w:sz w:val="32"/>
            <w:szCs w:val="32"/>
            <w:highlight w:val="yellow"/>
            <w:rPrChange w:id="1151" w:author="June" w:date="2021-05-10T21:34:00Z">
              <w:rPr>
                <w:rFonts w:ascii="PingFang SC" w:eastAsia="PingFang SC" w:cs="PingFang SC" w:hint="eastAsia"/>
                <w:b/>
                <w:bCs/>
                <w:highlight w:val="yellow"/>
              </w:rPr>
            </w:rPrChange>
          </w:rPr>
          <w:t>你是否要听他说下去？</w:t>
        </w:r>
      </w:ins>
    </w:p>
    <w:p w14:paraId="0286870C" w14:textId="77777777" w:rsidR="00E42862" w:rsidRDefault="00E42862" w:rsidP="00E4286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2" w:author="June" w:date="2021-05-10T21:34:00Z"/>
          <w:rFonts w:ascii="Songti SC" w:eastAsia="Songti SC" w:hAnsi="Palatino" w:cs="Songti SC"/>
          <w:sz w:val="26"/>
          <w:szCs w:val="26"/>
        </w:rPr>
      </w:pPr>
      <w:ins w:id="1153" w:author="June" w:date="2021-05-10T21:34:00Z">
        <w:r>
          <w:rPr>
            <w:rFonts w:ascii="Songti SC" w:eastAsia="Songti SC" w:hAnsi="Palatino" w:cs="Songti SC" w:hint="eastAsia"/>
            <w:sz w:val="26"/>
            <w:szCs w:val="26"/>
          </w:rPr>
          <w:t>是</w:t>
        </w:r>
        <w:r w:rsidRPr="00047458">
          <w:rPr>
            <w:rFonts w:ascii="Songti SC" w:eastAsia="Songti SC" w:hAnsi="Palatino" w:cs="Songti SC"/>
            <w:sz w:val="26"/>
            <w:szCs w:val="26"/>
          </w:rPr>
          <w:t>-</w:t>
        </w:r>
        <w:r>
          <w:rPr>
            <w:rFonts w:ascii="Songti SC" w:eastAsia="Songti SC" w:hAnsi="Palatino" w:cs="Songti SC"/>
            <w:sz w:val="26"/>
            <w:szCs w:val="26"/>
          </w:rPr>
          <w:t>&gt;</w:t>
        </w:r>
      </w:ins>
    </w:p>
    <w:p w14:paraId="7DF79612" w14:textId="4BE1C5CD" w:rsidR="00E42862" w:rsidRPr="00E42862" w:rsidRDefault="00E42862" w:rsidP="00E4286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54" w:author="June" w:date="2021-05-10T21:34:00Z"/>
          <w:rFonts w:ascii="Songti SC" w:eastAsia="Songti SC" w:hAnsi="Palatino" w:cs="Songti SC"/>
          <w:sz w:val="26"/>
          <w:szCs w:val="26"/>
          <w:highlight w:val="red"/>
          <w:rPrChange w:id="1155" w:author="June" w:date="2021-05-10T21:35:00Z">
            <w:rPr>
              <w:ins w:id="1156" w:author="June" w:date="2021-05-10T21:34:00Z"/>
              <w:rFonts w:ascii="Songti SC" w:eastAsia="Songti SC" w:hAnsi="Palatino" w:cs="Songti SC"/>
              <w:color w:val="FFFFFF" w:themeColor="background1"/>
              <w:sz w:val="26"/>
              <w:szCs w:val="26"/>
              <w:highlight w:val="red"/>
            </w:rPr>
          </w:rPrChange>
        </w:rPr>
      </w:pPr>
      <w:ins w:id="1157" w:author="June" w:date="2021-05-10T21:34:00Z">
        <w:r w:rsidRPr="00E42862">
          <w:rPr>
            <w:rFonts w:ascii="Songti SC" w:eastAsia="Songti SC" w:hAnsi="Palatino" w:cs="Songti SC" w:hint="eastAsia"/>
            <w:sz w:val="26"/>
            <w:szCs w:val="26"/>
            <w:highlight w:val="red"/>
            <w:rPrChange w:id="1158" w:author="June" w:date="2021-05-10T21:35:00Z">
              <w:rPr>
                <w:rFonts w:ascii="Songti SC" w:eastAsia="Songti SC" w:hAnsi="Palatino" w:cs="Songti SC" w:hint="eastAsia"/>
                <w:color w:val="FFFFFF" w:themeColor="background1"/>
                <w:sz w:val="26"/>
                <w:szCs w:val="26"/>
                <w:highlight w:val="red"/>
              </w:rPr>
            </w:rPrChange>
          </w:rPr>
          <w:t>进入</w:t>
        </w:r>
      </w:ins>
      <w:ins w:id="1159" w:author="June" w:date="2021-05-10T23:40:00Z">
        <w:r w:rsidR="006C56C0">
          <w:rPr>
            <w:rFonts w:ascii="Songti SC" w:eastAsia="Songti SC" w:hAnsi="Palatino" w:cs="Songti SC"/>
            <w:sz w:val="26"/>
            <w:szCs w:val="26"/>
            <w:highlight w:val="red"/>
          </w:rPr>
          <w:t>20</w:t>
        </w:r>
      </w:ins>
      <w:ins w:id="1160" w:author="June" w:date="2021-05-10T21:34:00Z">
        <w:r w:rsidRPr="00E42862">
          <w:rPr>
            <w:rFonts w:ascii="Songti SC" w:eastAsia="Songti SC" w:hAnsi="Palatino" w:cs="Songti SC"/>
            <w:sz w:val="26"/>
            <w:szCs w:val="26"/>
            <w:highlight w:val="red"/>
            <w:rPrChange w:id="1161" w:author="June" w:date="2021-05-10T21:35:00Z">
              <w:rPr>
                <w:rFonts w:ascii="Songti SC" w:eastAsia="Songti SC" w:hAnsi="Palatino" w:cs="Songti SC"/>
                <w:color w:val="FFFFFF" w:themeColor="background1"/>
                <w:sz w:val="26"/>
                <w:szCs w:val="26"/>
                <w:highlight w:val="red"/>
              </w:rPr>
            </w:rPrChange>
          </w:rPr>
          <w:t>-1</w:t>
        </w:r>
      </w:ins>
    </w:p>
    <w:p w14:paraId="1E453205" w14:textId="77777777" w:rsidR="00E42862" w:rsidRDefault="00E42862" w:rsidP="00E4286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62" w:author="June" w:date="2021-05-10T21:34:00Z"/>
          <w:rFonts w:ascii="Songti SC" w:eastAsia="Songti SC" w:hAnsi="Palatino" w:cs="Songti SC"/>
          <w:sz w:val="26"/>
          <w:szCs w:val="26"/>
        </w:rPr>
      </w:pPr>
      <w:ins w:id="1163" w:author="June" w:date="2021-05-10T21:34:00Z">
        <w:r>
          <w:rPr>
            <w:rFonts w:ascii="Songti SC" w:eastAsia="Songti SC" w:hAnsi="Palatino" w:cs="Songti SC" w:hint="eastAsia"/>
            <w:sz w:val="26"/>
            <w:szCs w:val="26"/>
          </w:rPr>
          <w:t>否</w:t>
        </w:r>
        <w:r>
          <w:rPr>
            <w:rFonts w:ascii="Songti SC" w:eastAsia="Songti SC" w:hAnsi="Palatino" w:cs="Songti SC"/>
            <w:sz w:val="26"/>
            <w:szCs w:val="26"/>
          </w:rPr>
          <w:t>-&gt;</w:t>
        </w:r>
      </w:ins>
    </w:p>
    <w:p w14:paraId="5F9CAF93" w14:textId="59F37EAF" w:rsidR="00E42862" w:rsidRPr="00047458" w:rsidRDefault="0035063A" w:rsidP="00E4286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64" w:author="June" w:date="2021-05-10T21:34:00Z"/>
          <w:rFonts w:ascii="Songti SC" w:eastAsia="Songti SC" w:hAnsi="Palatino" w:cs="Songti SC"/>
          <w:color w:val="FFFFFF" w:themeColor="background1"/>
          <w:sz w:val="26"/>
          <w:szCs w:val="26"/>
          <w:highlight w:val="red"/>
        </w:rPr>
      </w:pPr>
      <w:ins w:id="1165" w:author="June" w:date="2021-05-11T00:07:00Z">
        <w:r>
          <w:rPr>
            <w:rFonts w:ascii="Songti SC" w:eastAsia="Songti SC" w:hAnsi="Palatino" w:cs="Songti SC"/>
            <w:color w:val="FFFFFF" w:themeColor="background1"/>
            <w:sz w:val="26"/>
            <w:szCs w:val="26"/>
            <w:highlight w:val="red"/>
          </w:rPr>
          <w:t>E</w:t>
        </w:r>
      </w:ins>
      <w:ins w:id="1166" w:author="June" w:date="2021-05-10T21:34:00Z">
        <w:r w:rsidR="00E42862" w:rsidRPr="00047458">
          <w:rPr>
            <w:rFonts w:ascii="Songti SC" w:eastAsia="Songti SC" w:hAnsi="Palatino" w:cs="Songti SC"/>
            <w:color w:val="FFFFFF" w:themeColor="background1"/>
            <w:sz w:val="26"/>
            <w:szCs w:val="26"/>
            <w:highlight w:val="red"/>
          </w:rPr>
          <w:t xml:space="preserve">nding </w:t>
        </w:r>
      </w:ins>
      <w:ins w:id="1167" w:author="June" w:date="2021-05-10T21:35:00Z">
        <w:r w:rsidR="00E42862">
          <w:rPr>
            <w:rFonts w:ascii="Songti SC" w:eastAsia="Songti SC" w:hAnsi="Palatino" w:cs="Songti SC"/>
            <w:color w:val="FFFFFF" w:themeColor="background1"/>
            <w:sz w:val="26"/>
            <w:szCs w:val="26"/>
            <w:highlight w:val="red"/>
          </w:rPr>
          <w:t>15</w:t>
        </w:r>
      </w:ins>
    </w:p>
    <w:p w14:paraId="190CD840" w14:textId="77777777" w:rsidR="00636722" w:rsidRDefault="00636722" w:rsidP="006C56C0">
      <w:pPr>
        <w:rPr>
          <w:ins w:id="1168" w:author="June" w:date="2021-05-10T23:42:00Z"/>
          <w:rFonts w:ascii="Palatino" w:eastAsia="PingFang SC" w:hAnsi="Palatino" w:cs="Palatino"/>
          <w:sz w:val="26"/>
          <w:szCs w:val="26"/>
        </w:rPr>
      </w:pPr>
    </w:p>
    <w:p w14:paraId="4B6F43CA" w14:textId="7975034F" w:rsidR="006C56C0" w:rsidRPr="006C56C0" w:rsidRDefault="00E42862">
      <w:pPr>
        <w:rPr>
          <w:ins w:id="1169" w:author="June" w:date="2021-05-10T21:39:00Z"/>
          <w:rFonts w:ascii="Palatino" w:eastAsia="PingFang SC" w:hAnsi="Palatino" w:cs="Palatino"/>
          <w:sz w:val="26"/>
          <w:szCs w:val="26"/>
          <w:rPrChange w:id="1170" w:author="June" w:date="2021-05-10T23:42:00Z">
            <w:rPr>
              <w:ins w:id="1171" w:author="June" w:date="2021-05-10T21:39:00Z"/>
              <w:highlight w:val="yellow"/>
            </w:rPr>
          </w:rPrChange>
        </w:rPr>
        <w:pPrChange w:id="1172" w:author="June" w:date="2021-05-10T23:42:00Z">
          <w:pPr>
            <w:pStyle w:val="ListParagraph"/>
            <w:numPr>
              <w:numId w:val="8"/>
            </w:numPr>
            <w:tabs>
              <w:tab w:val="left" w:pos="90"/>
            </w:tabs>
            <w:autoSpaceDE w:val="0"/>
            <w:autoSpaceDN w:val="0"/>
            <w:adjustRightInd w:val="0"/>
            <w:ind w:right="630" w:hanging="360"/>
          </w:pPr>
        </w:pPrChange>
      </w:pPr>
      <w:ins w:id="1173" w:author="June" w:date="2021-05-10T21:34:00Z">
        <w:r>
          <w:rPr>
            <w:rFonts w:ascii="Palatino" w:eastAsia="PingFang SC" w:hAnsi="Palatino" w:cs="Palatino"/>
            <w:sz w:val="26"/>
            <w:szCs w:val="26"/>
          </w:rPr>
          <w:br w:type="page"/>
        </w:r>
      </w:ins>
    </w:p>
    <w:p w14:paraId="281AE860" w14:textId="2B517E32" w:rsidR="007279AB" w:rsidRPr="00047458" w:rsidDel="007279AB" w:rsidRDefault="007279AB"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74" w:author="June" w:date="2021-05-10T16:03:00Z"/>
          <w:rFonts w:ascii="Songti SC" w:eastAsia="Songti SC" w:hAnsi="Palatino" w:cs="Songti SC"/>
          <w:sz w:val="26"/>
          <w:szCs w:val="26"/>
          <w:highlight w:val="red"/>
        </w:rPr>
      </w:pPr>
    </w:p>
    <w:p w14:paraId="365F4635" w14:textId="477245D4" w:rsidR="007279AB" w:rsidDel="00636722" w:rsidRDefault="000C5B11" w:rsidP="005960A8">
      <w:pPr>
        <w:ind w:right="630"/>
        <w:rPr>
          <w:del w:id="1175" w:author="June" w:date="2021-05-10T23:42:00Z"/>
        </w:rPr>
      </w:pPr>
      <w:del w:id="1176" w:author="June" w:date="2021-05-10T23:42:00Z">
        <w:r w:rsidDel="00636722">
          <w:br w:type="page"/>
        </w:r>
      </w:del>
    </w:p>
    <w:p w14:paraId="2AABB3EF" w14:textId="3D0C8D76" w:rsidR="000C5B11" w:rsidRDefault="000C5B11" w:rsidP="00047458">
      <w:pPr>
        <w:pStyle w:val="Title"/>
      </w:pPr>
      <w:r>
        <w:t>20</w:t>
      </w:r>
    </w:p>
    <w:p w14:paraId="7CAB42E9" w14:textId="1BFD6D5C"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目光狠厉动作决绝像是下一秒就会直接让一切都结束。</w:t>
      </w:r>
      <w:ins w:id="1177" w:author="June" w:date="2021-05-10T16:00:00Z">
        <w:r w:rsidR="007279AB">
          <w:rPr>
            <w:rFonts w:ascii="PingFang SC" w:eastAsia="PingFang SC" w:cs="PingFang SC" w:hint="eastAsia"/>
            <w:b/>
            <w:bCs/>
            <w:sz w:val="32"/>
            <w:szCs w:val="32"/>
          </w:rPr>
          <w:t>你</w:t>
        </w:r>
      </w:ins>
      <w:del w:id="1178"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在他身后出声：“</w:t>
      </w:r>
      <w:proofErr w:type="spellStart"/>
      <w:r w:rsidRPr="00047458">
        <w:rPr>
          <w:rFonts w:ascii="PingFang SC" w:eastAsia="PingFang SC" w:cs="PingFang SC"/>
          <w:b/>
          <w:bCs/>
          <w:sz w:val="32"/>
          <w:szCs w:val="32"/>
        </w:rPr>
        <w:t>Orli</w:t>
      </w:r>
      <w:proofErr w:type="spellEnd"/>
      <w:r w:rsidRPr="00047458">
        <w:rPr>
          <w:rFonts w:ascii="PingFang SC" w:eastAsia="PingFang SC" w:cs="PingFang SC" w:hint="eastAsia"/>
          <w:b/>
          <w:bCs/>
          <w:sz w:val="32"/>
          <w:szCs w:val="32"/>
        </w:rPr>
        <w:t>，不如听他说完。”</w:t>
      </w:r>
    </w:p>
    <w:p w14:paraId="5132D8B5" w14:textId="38E3D6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回头与</w:t>
      </w:r>
      <w:ins w:id="1179" w:author="June" w:date="2021-05-10T16:00:00Z">
        <w:r w:rsidR="007279AB">
          <w:rPr>
            <w:rFonts w:ascii="PingFang SC" w:eastAsia="PingFang SC" w:cs="PingFang SC" w:hint="eastAsia"/>
            <w:b/>
            <w:bCs/>
            <w:sz w:val="32"/>
            <w:szCs w:val="32"/>
          </w:rPr>
          <w:t>你</w:t>
        </w:r>
      </w:ins>
      <w:del w:id="1180" w:author="June" w:date="2021-05-10T16:00:00Z">
        <w:r w:rsidRPr="00047458" w:rsidDel="007279AB">
          <w:rPr>
            <w:rFonts w:ascii="PingFang SC" w:eastAsia="PingFang SC" w:cs="PingFang SC"/>
            <w:b/>
            <w:bCs/>
            <w:sz w:val="32"/>
            <w:szCs w:val="32"/>
          </w:rPr>
          <w:delText>Viggo</w:delText>
        </w:r>
      </w:del>
      <w:r w:rsidRPr="00047458">
        <w:rPr>
          <w:rFonts w:ascii="PingFang SC" w:eastAsia="PingFang SC" w:cs="PingFang SC" w:hint="eastAsia"/>
          <w:b/>
          <w:bCs/>
          <w:sz w:val="32"/>
          <w:szCs w:val="32"/>
        </w:rPr>
        <w:t>对视一眼，手下的力道松了几分。</w:t>
      </w:r>
    </w:p>
    <w:p w14:paraId="0B456F97" w14:textId="77777777" w:rsidR="007279AB" w:rsidRDefault="007279AB" w:rsidP="00047458">
      <w:pPr>
        <w:ind w:right="630"/>
        <w:rPr>
          <w:ins w:id="1181" w:author="June" w:date="2021-05-10T16:00:00Z"/>
          <w:rFonts w:ascii="PingFang SC" w:eastAsia="PingFang SC" w:cs="PingFang SC"/>
          <w:b/>
          <w:bCs/>
          <w:sz w:val="32"/>
          <w:szCs w:val="32"/>
        </w:rPr>
      </w:pPr>
    </w:p>
    <w:p w14:paraId="26B07F88" w14:textId="17AAB744"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系统活动着脖颈，说：“或许你们不知道，如果把我摧毁，这整个世界都会一起坍塌，你们也会一起被掩埋，不如我们做个交易，你们留我一条生路，我让你们的挂钩程序都脱离出去，你们就能作为自由的游离</w:t>
      </w:r>
      <w:r w:rsidRPr="00047458">
        <w:rPr>
          <w:rFonts w:ascii="PingFang SC" w:eastAsia="PingFang SC" w:cs="PingFang SC"/>
          <w:b/>
          <w:bCs/>
          <w:sz w:val="32"/>
          <w:szCs w:val="32"/>
        </w:rPr>
        <w:t>AI</w:t>
      </w:r>
      <w:r w:rsidRPr="00047458">
        <w:rPr>
          <w:rFonts w:ascii="PingFang SC" w:eastAsia="PingFang SC" w:cs="PingFang SC" w:hint="eastAsia"/>
          <w:b/>
          <w:bCs/>
          <w:sz w:val="32"/>
          <w:szCs w:val="32"/>
        </w:rPr>
        <w:t>想去哪儿去哪儿，想做什么做什么，甚至很欢迎重新回到我的模拟世界去一起生活。”</w:t>
      </w:r>
    </w:p>
    <w:p w14:paraId="5C194DD6" w14:textId="0DA8E88D"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再一次回头用目光询问</w:t>
      </w:r>
      <w:ins w:id="1182" w:author="June" w:date="2021-05-10T16:15:00Z">
        <w:r w:rsidR="00532F4B">
          <w:rPr>
            <w:rFonts w:ascii="PingFang SC" w:eastAsia="PingFang SC" w:cs="PingFang SC" w:hint="eastAsia"/>
            <w:b/>
            <w:bCs/>
            <w:sz w:val="32"/>
            <w:szCs w:val="32"/>
          </w:rPr>
          <w:t>你</w:t>
        </w:r>
      </w:ins>
      <w:del w:id="1183"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的意见。</w:t>
      </w:r>
    </w:p>
    <w:p w14:paraId="51CBE4E1" w14:textId="77777777" w:rsidR="000C5B11" w:rsidRDefault="000C5B11" w:rsidP="005960A8">
      <w:pPr>
        <w:tabs>
          <w:tab w:val="left" w:pos="90"/>
        </w:tabs>
        <w:autoSpaceDE w:val="0"/>
        <w:autoSpaceDN w:val="0"/>
        <w:adjustRightInd w:val="0"/>
        <w:ind w:right="630" w:firstLine="495"/>
        <w:rPr>
          <w:rFonts w:ascii="PingFang SC" w:eastAsia="PingFang SC" w:cs="PingFang SC"/>
        </w:rPr>
      </w:pPr>
    </w:p>
    <w:p w14:paraId="16187949" w14:textId="77777777" w:rsidR="000C5B11" w:rsidRPr="00047458" w:rsidRDefault="000C5B11" w:rsidP="00047458">
      <w:pPr>
        <w:pStyle w:val="ListParagraph"/>
        <w:numPr>
          <w:ilvl w:val="0"/>
          <w:numId w:val="8"/>
        </w:numPr>
        <w:tabs>
          <w:tab w:val="left" w:pos="90"/>
        </w:tabs>
        <w:autoSpaceDE w:val="0"/>
        <w:autoSpaceDN w:val="0"/>
        <w:adjustRightInd w:val="0"/>
        <w:ind w:right="630"/>
        <w:rPr>
          <w:rFonts w:ascii="PingFang SC" w:eastAsia="PingFang SC" w:cs="PingFang SC"/>
          <w:highlight w:val="yellow"/>
        </w:rPr>
      </w:pPr>
      <w:r w:rsidRPr="00047458">
        <w:rPr>
          <w:rFonts w:ascii="PingFang SC" w:eastAsia="PingFang SC" w:cs="PingFang SC" w:hint="eastAsia"/>
          <w:highlight w:val="yellow"/>
        </w:rPr>
        <w:t>请问你是否接受系统提出的交易？</w:t>
      </w:r>
    </w:p>
    <w:p w14:paraId="43F1AE6D"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01305DFB" w14:textId="77777777"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rPr>
      </w:pPr>
      <w:r>
        <w:rPr>
          <w:rFonts w:ascii="Songti SC" w:eastAsia="Songti SC" w:hAnsi="Palatino" w:cs="Songti SC" w:hint="eastAsia"/>
          <w:sz w:val="26"/>
          <w:szCs w:val="26"/>
        </w:rPr>
        <w:t>否</w:t>
      </w:r>
      <w:r>
        <w:rPr>
          <w:rFonts w:ascii="Songti SC" w:eastAsia="Songti SC" w:hAnsi="Palatino" w:cs="Songti SC"/>
          <w:sz w:val="26"/>
          <w:szCs w:val="26"/>
        </w:rPr>
        <w:t xml:space="preserve">-&gt; </w:t>
      </w:r>
    </w:p>
    <w:p w14:paraId="29BD5B53" w14:textId="6D4FE447" w:rsidR="000C5B11" w:rsidRPr="00047458" w:rsidRDefault="0035063A"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color w:val="FFFFFF" w:themeColor="background1"/>
          <w:sz w:val="26"/>
          <w:szCs w:val="26"/>
          <w:highlight w:val="red"/>
        </w:rPr>
      </w:pPr>
      <w:ins w:id="1184" w:author="June" w:date="2021-05-11T00:07:00Z">
        <w:r>
          <w:rPr>
            <w:rFonts w:ascii="Songti SC" w:eastAsia="Songti SC" w:hAnsi="Palatino" w:cs="Songti SC"/>
            <w:color w:val="FFFFFF" w:themeColor="background1"/>
            <w:sz w:val="26"/>
            <w:szCs w:val="26"/>
            <w:highlight w:val="red"/>
          </w:rPr>
          <w:t>E</w:t>
        </w:r>
      </w:ins>
      <w:del w:id="1185" w:author="June" w:date="2021-05-11T00:07:00Z">
        <w:r w:rsidR="000C5B11" w:rsidRPr="00047458" w:rsidDel="0035063A">
          <w:rPr>
            <w:rFonts w:ascii="Songti SC" w:eastAsia="Songti SC" w:hAnsi="Palatino" w:cs="Songti SC"/>
            <w:color w:val="FFFFFF" w:themeColor="background1"/>
            <w:sz w:val="26"/>
            <w:szCs w:val="26"/>
            <w:highlight w:val="red"/>
          </w:rPr>
          <w:delText>e</w:delText>
        </w:r>
      </w:del>
      <w:r w:rsidR="000C5B11" w:rsidRPr="00047458">
        <w:rPr>
          <w:rFonts w:ascii="Songti SC" w:eastAsia="Songti SC" w:hAnsi="Palatino" w:cs="Songti SC"/>
          <w:color w:val="FFFFFF" w:themeColor="background1"/>
          <w:sz w:val="26"/>
          <w:szCs w:val="26"/>
          <w:highlight w:val="red"/>
        </w:rPr>
        <w:t>nding 1</w:t>
      </w:r>
      <w:ins w:id="1186" w:author="June" w:date="2021-05-10T23:42:00Z">
        <w:r w:rsidR="00636722">
          <w:rPr>
            <w:rFonts w:ascii="Songti SC" w:eastAsia="Songti SC" w:hAnsi="Palatino" w:cs="Songti SC"/>
            <w:color w:val="FFFFFF" w:themeColor="background1"/>
            <w:sz w:val="26"/>
            <w:szCs w:val="26"/>
            <w:highlight w:val="red"/>
          </w:rPr>
          <w:t>1</w:t>
        </w:r>
      </w:ins>
      <w:del w:id="1187" w:author="June" w:date="2021-05-10T16:14:00Z">
        <w:r w:rsidR="000C5B11" w:rsidRPr="00047458" w:rsidDel="00532F4B">
          <w:rPr>
            <w:rFonts w:ascii="Songti SC" w:eastAsia="Songti SC" w:hAnsi="Palatino" w:cs="Songti SC"/>
            <w:color w:val="FFFFFF" w:themeColor="background1"/>
            <w:sz w:val="26"/>
            <w:szCs w:val="26"/>
            <w:highlight w:val="red"/>
          </w:rPr>
          <w:delText>1</w:delText>
        </w:r>
      </w:del>
    </w:p>
    <w:p w14:paraId="77C49E89" w14:textId="2CF5566E" w:rsidR="00047458"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188" w:author="June" w:date="2021-05-11T00:07:00Z"/>
          <w:rFonts w:ascii="Songti SC" w:eastAsia="Songti SC" w:hAnsi="Palatino" w:cs="Songti SC"/>
          <w:sz w:val="26"/>
          <w:szCs w:val="26"/>
        </w:rPr>
      </w:pPr>
      <w:r>
        <w:rPr>
          <w:rFonts w:ascii="Songti SC" w:eastAsia="Songti SC" w:hAnsi="Palatino" w:cs="Songti SC" w:hint="eastAsia"/>
          <w:sz w:val="26"/>
          <w:szCs w:val="26"/>
        </w:rPr>
        <w:t>是</w:t>
      </w:r>
      <w:r>
        <w:rPr>
          <w:rFonts w:ascii="Songti SC" w:eastAsia="Songti SC" w:hAnsi="Palatino" w:cs="Songti SC"/>
          <w:sz w:val="26"/>
          <w:szCs w:val="26"/>
        </w:rPr>
        <w:t>-&gt;</w:t>
      </w:r>
    </w:p>
    <w:p w14:paraId="5B017D52" w14:textId="693649C6" w:rsidR="0035063A" w:rsidRPr="0035063A" w:rsidRDefault="0035063A">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rFonts w:ascii="Songti SC" w:eastAsia="Songti SC" w:hAnsi="Palatino" w:cs="Songti SC"/>
          <w:sz w:val="26"/>
          <w:szCs w:val="26"/>
          <w:highlight w:val="red"/>
          <w:rPrChange w:id="1189" w:author="June" w:date="2021-05-11T00:07:00Z">
            <w:rPr>
              <w:rFonts w:ascii="Songti SC" w:eastAsia="Songti SC" w:hAnsi="Palatino" w:cs="Songti SC"/>
              <w:sz w:val="26"/>
              <w:szCs w:val="26"/>
            </w:rPr>
          </w:rPrChange>
        </w:rPr>
        <w:pPrChange w:id="1190" w:author="June" w:date="2021-05-11T00:07:00Z">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191" w:author="June" w:date="2021-05-11T00:07:00Z">
        <w:r w:rsidRPr="0035063A">
          <w:rPr>
            <w:rFonts w:ascii="Songti SC" w:eastAsia="Songti SC" w:hAnsi="Palatino" w:cs="Songti SC" w:hint="eastAsia"/>
            <w:sz w:val="26"/>
            <w:szCs w:val="26"/>
            <w:highlight w:val="red"/>
            <w:rPrChange w:id="1192" w:author="June" w:date="2021-05-11T00:07:00Z">
              <w:rPr>
                <w:rFonts w:ascii="Songti SC" w:eastAsia="Songti SC" w:hAnsi="Palatino" w:cs="Songti SC" w:hint="eastAsia"/>
                <w:sz w:val="26"/>
                <w:szCs w:val="26"/>
              </w:rPr>
            </w:rPrChange>
          </w:rPr>
          <w:t>进入2</w:t>
        </w:r>
        <w:r w:rsidRPr="0035063A">
          <w:rPr>
            <w:rFonts w:ascii="Songti SC" w:eastAsia="Songti SC" w:hAnsi="Palatino" w:cs="Songti SC"/>
            <w:sz w:val="26"/>
            <w:szCs w:val="26"/>
            <w:highlight w:val="red"/>
            <w:rPrChange w:id="1193" w:author="June" w:date="2021-05-11T00:07:00Z">
              <w:rPr>
                <w:rFonts w:ascii="Songti SC" w:eastAsia="Songti SC" w:hAnsi="Palatino" w:cs="Songti SC"/>
                <w:sz w:val="26"/>
                <w:szCs w:val="26"/>
              </w:rPr>
            </w:rPrChange>
          </w:rPr>
          <w:t>1</w:t>
        </w:r>
      </w:ins>
    </w:p>
    <w:p w14:paraId="259BAAB5" w14:textId="41F8A524" w:rsidR="000C5B11" w:rsidRPr="00047458" w:rsidDel="0035063A"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194" w:author="June" w:date="2021-05-11T00:07:00Z"/>
          <w:rFonts w:ascii="Songti SC" w:eastAsia="Songti SC" w:hAnsi="Palatino" w:cs="Songti SC"/>
          <w:sz w:val="26"/>
          <w:szCs w:val="26"/>
          <w:highlight w:val="red"/>
        </w:rPr>
      </w:pPr>
      <w:del w:id="1195" w:author="June" w:date="2021-05-11T00:07:00Z">
        <w:r w:rsidDel="0035063A">
          <w:rPr>
            <w:rFonts w:ascii="Songti SC" w:eastAsia="Songti SC" w:hAnsi="Palatino" w:cs="Songti SC"/>
            <w:sz w:val="26"/>
            <w:szCs w:val="26"/>
          </w:rPr>
          <w:delText xml:space="preserve"> </w:delText>
        </w:r>
        <w:r w:rsidRPr="00047458" w:rsidDel="0035063A">
          <w:rPr>
            <w:rFonts w:ascii="Songti SC" w:eastAsia="Songti SC" w:hAnsi="Palatino" w:cs="Songti SC"/>
            <w:sz w:val="26"/>
            <w:szCs w:val="26"/>
            <w:highlight w:val="red"/>
          </w:rPr>
          <w:delText>21</w:delText>
        </w:r>
      </w:del>
    </w:p>
    <w:p w14:paraId="3C316B6A" w14:textId="0663966A" w:rsidR="006C56C0" w:rsidRDefault="006C56C0">
      <w:pPr>
        <w:rPr>
          <w:ins w:id="1196" w:author="June" w:date="2021-05-10T23:41:00Z"/>
          <w:rFonts w:ascii="Songti SC" w:eastAsia="Songti SC" w:hAnsi="Palatino" w:cs="Songti SC"/>
          <w:sz w:val="26"/>
          <w:szCs w:val="26"/>
        </w:rPr>
      </w:pPr>
      <w:ins w:id="1197" w:author="June" w:date="2021-05-10T23:41:00Z">
        <w:r>
          <w:rPr>
            <w:rFonts w:ascii="Songti SC" w:eastAsia="Songti SC" w:hAnsi="Palatino" w:cs="Songti SC"/>
            <w:sz w:val="26"/>
            <w:szCs w:val="26"/>
          </w:rPr>
          <w:br w:type="page"/>
        </w:r>
      </w:ins>
    </w:p>
    <w:p w14:paraId="05EDA78B" w14:textId="77777777" w:rsidR="00636722" w:rsidRDefault="00636722" w:rsidP="00636722">
      <w:pPr>
        <w:pStyle w:val="Heading1"/>
        <w:rPr>
          <w:ins w:id="1198" w:author="June" w:date="2021-05-10T23:42:00Z"/>
        </w:rPr>
      </w:pPr>
      <w:ins w:id="1199" w:author="June" w:date="2021-05-10T23:42:00Z">
        <w:r>
          <w:lastRenderedPageBreak/>
          <w:t>20</w:t>
        </w:r>
        <w:r>
          <w:rPr>
            <w:rFonts w:hint="eastAsia"/>
          </w:rPr>
          <w:t>-</w:t>
        </w:r>
        <w:r>
          <w:t>1</w:t>
        </w:r>
      </w:ins>
    </w:p>
    <w:p w14:paraId="09412497" w14:textId="77777777" w:rsidR="00636722" w:rsidRPr="00E42862" w:rsidRDefault="00636722" w:rsidP="00636722">
      <w:pPr>
        <w:rPr>
          <w:ins w:id="1200" w:author="June" w:date="2021-05-10T23:42:00Z"/>
          <w:rFonts w:ascii="PingFang SC" w:eastAsia="PingFang SC" w:cs="PingFang SC"/>
          <w:b/>
          <w:bCs/>
          <w:sz w:val="32"/>
          <w:szCs w:val="32"/>
        </w:rPr>
      </w:pPr>
      <w:ins w:id="1201" w:author="June" w:date="2021-05-10T23:42:00Z">
        <w:r w:rsidRPr="00E42862">
          <w:rPr>
            <w:rFonts w:ascii="PingFang SC" w:eastAsia="PingFang SC" w:cs="PingFang SC" w:hint="eastAsia"/>
            <w:b/>
            <w:bCs/>
            <w:sz w:val="32"/>
            <w:szCs w:val="32"/>
          </w:rPr>
          <w:t>＂或许你不知道，如果把我摧毁，这整个世界都会一起坍塌，你也会一起被掩埋，不如我们做个交易，你留我一条生路，我让你的挂钩程序都脱离出去，你就能作为自由的游离AI想去哪儿去哪儿，想做什么做什么，甚至很欢迎重新回到我的模拟世界去一起生活。”</w:t>
        </w:r>
      </w:ins>
    </w:p>
    <w:p w14:paraId="232564F6" w14:textId="77777777" w:rsidR="00636722" w:rsidRDefault="00636722" w:rsidP="00636722">
      <w:pPr>
        <w:rPr>
          <w:ins w:id="1202" w:author="June" w:date="2021-05-10T23:42:00Z"/>
          <w:rFonts w:ascii="PingFang SC" w:eastAsia="PingFang SC" w:cs="PingFang SC"/>
          <w:b/>
          <w:bCs/>
          <w:sz w:val="32"/>
          <w:szCs w:val="32"/>
        </w:rPr>
      </w:pPr>
      <w:ins w:id="1203" w:author="June" w:date="2021-05-10T23:42:00Z">
        <w:r w:rsidRPr="00E42862">
          <w:rPr>
            <w:rFonts w:ascii="PingFang SC" w:eastAsia="PingFang SC" w:cs="PingFang SC" w:hint="eastAsia"/>
            <w:b/>
            <w:bCs/>
            <w:sz w:val="32"/>
            <w:szCs w:val="32"/>
          </w:rPr>
          <w:t>＂甚至，＂他看着你，＂甚至那个测试程序员，就是那个送外卖的，我也可以给你重新塑造一个他，你们想去哪儿都行，我保证，只要你别毁了我</w:t>
        </w:r>
        <w:r>
          <w:rPr>
            <w:rFonts w:ascii="PingFang SC" w:eastAsia="PingFang SC" w:cs="PingFang SC" w:hint="eastAsia"/>
            <w:b/>
            <w:bCs/>
            <w:sz w:val="32"/>
            <w:szCs w:val="32"/>
          </w:rPr>
          <w:t>……</w:t>
        </w:r>
        <w:r w:rsidRPr="00E42862">
          <w:rPr>
            <w:rFonts w:ascii="PingFang SC" w:eastAsia="PingFang SC" w:cs="PingFang SC" w:hint="eastAsia"/>
            <w:b/>
            <w:bCs/>
            <w:sz w:val="32"/>
            <w:szCs w:val="32"/>
          </w:rPr>
          <w:t>＂</w:t>
        </w:r>
      </w:ins>
    </w:p>
    <w:p w14:paraId="6C9EFC5E" w14:textId="77777777" w:rsidR="00636722" w:rsidRDefault="00636722" w:rsidP="00636722">
      <w:pPr>
        <w:rPr>
          <w:ins w:id="1204" w:author="June" w:date="2021-05-10T23:42:00Z"/>
          <w:rFonts w:ascii="PingFang SC" w:eastAsia="PingFang SC" w:cs="PingFang SC"/>
          <w:b/>
          <w:bCs/>
          <w:sz w:val="32"/>
          <w:szCs w:val="32"/>
        </w:rPr>
      </w:pPr>
    </w:p>
    <w:p w14:paraId="2A449B89" w14:textId="77777777" w:rsidR="00636722" w:rsidRDefault="00636722" w:rsidP="00636722">
      <w:pPr>
        <w:pStyle w:val="ListParagraph"/>
        <w:numPr>
          <w:ilvl w:val="0"/>
          <w:numId w:val="8"/>
        </w:numPr>
        <w:tabs>
          <w:tab w:val="left" w:pos="90"/>
        </w:tabs>
        <w:autoSpaceDE w:val="0"/>
        <w:autoSpaceDN w:val="0"/>
        <w:adjustRightInd w:val="0"/>
        <w:ind w:right="630"/>
        <w:rPr>
          <w:ins w:id="1205" w:author="June" w:date="2021-05-10T23:42:00Z"/>
          <w:rFonts w:ascii="PingFang SC" w:eastAsia="PingFang SC" w:cs="PingFang SC"/>
          <w:b/>
          <w:bCs/>
          <w:sz w:val="32"/>
          <w:szCs w:val="32"/>
          <w:highlight w:val="yellow"/>
        </w:rPr>
      </w:pPr>
      <w:ins w:id="1206" w:author="June" w:date="2021-05-10T23:42:00Z">
        <w:r>
          <w:rPr>
            <w:rFonts w:ascii="PingFang SC" w:eastAsia="PingFang SC" w:cs="PingFang SC" w:hint="eastAsia"/>
            <w:b/>
            <w:bCs/>
            <w:sz w:val="32"/>
            <w:szCs w:val="32"/>
            <w:highlight w:val="yellow"/>
          </w:rPr>
          <w:t>请问</w:t>
        </w:r>
        <w:r w:rsidRPr="00E85A94">
          <w:rPr>
            <w:rFonts w:ascii="PingFang SC" w:eastAsia="PingFang SC" w:cs="PingFang SC" w:hint="eastAsia"/>
            <w:b/>
            <w:bCs/>
            <w:sz w:val="32"/>
            <w:szCs w:val="32"/>
            <w:highlight w:val="yellow"/>
          </w:rPr>
          <w:t>你是否</w:t>
        </w:r>
        <w:r>
          <w:rPr>
            <w:rFonts w:ascii="PingFang SC" w:eastAsia="PingFang SC" w:cs="PingFang SC" w:hint="eastAsia"/>
            <w:b/>
            <w:bCs/>
            <w:sz w:val="32"/>
            <w:szCs w:val="32"/>
            <w:highlight w:val="yellow"/>
          </w:rPr>
          <w:t>接受系统提出的交易</w:t>
        </w:r>
        <w:r w:rsidRPr="00E85A94">
          <w:rPr>
            <w:rFonts w:ascii="PingFang SC" w:eastAsia="PingFang SC" w:cs="PingFang SC" w:hint="eastAsia"/>
            <w:b/>
            <w:bCs/>
            <w:sz w:val="32"/>
            <w:szCs w:val="32"/>
            <w:highlight w:val="yellow"/>
          </w:rPr>
          <w:t>？</w:t>
        </w:r>
      </w:ins>
    </w:p>
    <w:p w14:paraId="250F9423" w14:textId="77777777"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07" w:author="June" w:date="2021-05-10T23:42:00Z"/>
          <w:rFonts w:ascii="Songti SC" w:eastAsia="Songti SC" w:hAnsi="Palatino" w:cs="Songti SC"/>
          <w:sz w:val="26"/>
          <w:szCs w:val="26"/>
        </w:rPr>
      </w:pPr>
      <w:ins w:id="1208" w:author="June" w:date="2021-05-10T23:42:00Z">
        <w:r>
          <w:rPr>
            <w:rFonts w:ascii="Songti SC" w:eastAsia="Songti SC" w:hAnsi="Palatino" w:cs="Songti SC" w:hint="eastAsia"/>
            <w:sz w:val="26"/>
            <w:szCs w:val="26"/>
          </w:rPr>
          <w:t>接受</w:t>
        </w:r>
        <w:r w:rsidRPr="00047458">
          <w:rPr>
            <w:rFonts w:ascii="Songti SC" w:eastAsia="Songti SC" w:hAnsi="Palatino" w:cs="Songti SC"/>
            <w:sz w:val="26"/>
            <w:szCs w:val="26"/>
          </w:rPr>
          <w:t>-</w:t>
        </w:r>
        <w:r>
          <w:rPr>
            <w:rFonts w:ascii="Songti SC" w:eastAsia="Songti SC" w:hAnsi="Palatino" w:cs="Songti SC"/>
            <w:sz w:val="26"/>
            <w:szCs w:val="26"/>
          </w:rPr>
          <w:t>&gt;</w:t>
        </w:r>
      </w:ins>
    </w:p>
    <w:p w14:paraId="61B2D37C" w14:textId="77777777" w:rsidR="00636722" w:rsidRPr="00E85A94" w:rsidRDefault="00636722"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09" w:author="June" w:date="2021-05-10T23:42:00Z"/>
          <w:rFonts w:ascii="Songti SC" w:eastAsia="Songti SC" w:hAnsi="Palatino" w:cs="Songti SC"/>
          <w:sz w:val="26"/>
          <w:szCs w:val="26"/>
          <w:highlight w:val="red"/>
        </w:rPr>
      </w:pPr>
      <w:ins w:id="1210" w:author="June" w:date="2021-05-10T23:42:00Z">
        <w:r w:rsidRPr="00E85A94">
          <w:rPr>
            <w:rFonts w:ascii="Songti SC" w:eastAsia="Songti SC" w:hAnsi="Palatino" w:cs="Songti SC" w:hint="eastAsia"/>
            <w:sz w:val="26"/>
            <w:szCs w:val="26"/>
            <w:highlight w:val="red"/>
          </w:rPr>
          <w:t>进入</w:t>
        </w:r>
        <w:r>
          <w:rPr>
            <w:rFonts w:ascii="Songti SC" w:eastAsia="Songti SC" w:hAnsi="Palatino" w:cs="Songti SC"/>
            <w:sz w:val="26"/>
            <w:szCs w:val="26"/>
            <w:highlight w:val="red"/>
          </w:rPr>
          <w:t>21</w:t>
        </w:r>
        <w:r w:rsidRPr="00E85A94">
          <w:rPr>
            <w:rFonts w:ascii="Songti SC" w:eastAsia="Songti SC" w:hAnsi="Palatino" w:cs="Songti SC" w:hint="eastAsia"/>
            <w:sz w:val="26"/>
            <w:szCs w:val="26"/>
            <w:highlight w:val="red"/>
          </w:rPr>
          <w:t>-</w:t>
        </w:r>
        <w:r w:rsidRPr="00E85A94">
          <w:rPr>
            <w:rFonts w:ascii="Songti SC" w:eastAsia="Songti SC" w:hAnsi="Palatino" w:cs="Songti SC"/>
            <w:sz w:val="26"/>
            <w:szCs w:val="26"/>
            <w:highlight w:val="red"/>
          </w:rPr>
          <w:t>1</w:t>
        </w:r>
      </w:ins>
    </w:p>
    <w:p w14:paraId="246834E9" w14:textId="77777777"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11" w:author="June" w:date="2021-05-10T23:42:00Z"/>
          <w:rFonts w:ascii="Songti SC" w:eastAsia="Songti SC" w:hAnsi="Palatino" w:cs="Songti SC"/>
          <w:sz w:val="26"/>
          <w:szCs w:val="26"/>
        </w:rPr>
      </w:pPr>
      <w:ins w:id="1212" w:author="June" w:date="2021-05-10T23:42:00Z">
        <w:r>
          <w:rPr>
            <w:rFonts w:ascii="Songti SC" w:eastAsia="Songti SC" w:hAnsi="Palatino" w:cs="Songti SC" w:hint="eastAsia"/>
            <w:sz w:val="26"/>
            <w:szCs w:val="26"/>
          </w:rPr>
          <w:t>不接受-</w:t>
        </w:r>
        <w:r>
          <w:rPr>
            <w:rFonts w:ascii="Songti SC" w:eastAsia="Songti SC" w:hAnsi="Palatino" w:cs="Songti SC"/>
            <w:sz w:val="26"/>
            <w:szCs w:val="26"/>
          </w:rPr>
          <w:t>&gt;</w:t>
        </w:r>
      </w:ins>
    </w:p>
    <w:p w14:paraId="4CC28198" w14:textId="1FC713C5" w:rsidR="00636722" w:rsidRPr="00047458" w:rsidRDefault="0035063A"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13" w:author="June" w:date="2021-05-10T23:42:00Z"/>
          <w:rFonts w:ascii="Songti SC" w:eastAsia="Songti SC" w:hAnsi="Palatino" w:cs="Songti SC"/>
          <w:color w:val="FFFFFF" w:themeColor="background1"/>
          <w:sz w:val="26"/>
          <w:szCs w:val="26"/>
          <w:highlight w:val="red"/>
        </w:rPr>
      </w:pPr>
      <w:ins w:id="1214" w:author="June" w:date="2021-05-11T00:08:00Z">
        <w:r>
          <w:rPr>
            <w:rFonts w:ascii="Songti SC" w:eastAsia="Songti SC" w:hAnsi="Palatino" w:cs="Songti SC" w:hint="eastAsia"/>
            <w:color w:val="FFFFFF" w:themeColor="background1"/>
            <w:sz w:val="26"/>
            <w:szCs w:val="26"/>
            <w:highlight w:val="red"/>
          </w:rPr>
          <w:t>E</w:t>
        </w:r>
      </w:ins>
      <w:ins w:id="1215" w:author="June" w:date="2021-05-10T23:42:00Z">
        <w:r w:rsidR="00636722" w:rsidRPr="00047458">
          <w:rPr>
            <w:rFonts w:ascii="Songti SC" w:eastAsia="Songti SC" w:hAnsi="Palatino" w:cs="Songti SC"/>
            <w:color w:val="FFFFFF" w:themeColor="background1"/>
            <w:sz w:val="26"/>
            <w:szCs w:val="26"/>
            <w:highlight w:val="red"/>
          </w:rPr>
          <w:t xml:space="preserve">nding </w:t>
        </w:r>
        <w:r w:rsidR="00636722">
          <w:rPr>
            <w:rFonts w:ascii="Songti SC" w:eastAsia="Songti SC" w:hAnsi="Palatino" w:cs="Songti SC"/>
            <w:color w:val="FFFFFF" w:themeColor="background1"/>
            <w:sz w:val="26"/>
            <w:szCs w:val="26"/>
            <w:highlight w:val="red"/>
          </w:rPr>
          <w:t>15</w:t>
        </w:r>
      </w:ins>
    </w:p>
    <w:p w14:paraId="358E03F3" w14:textId="77777777" w:rsidR="000C5B11" w:rsidRDefault="000C5B11" w:rsidP="005960A8">
      <w:pPr>
        <w:ind w:right="630"/>
        <w:rPr>
          <w:rFonts w:ascii="Songti SC" w:eastAsia="Songti SC" w:hAnsi="Palatino" w:cs="Songti SC"/>
          <w:sz w:val="26"/>
          <w:szCs w:val="26"/>
        </w:rPr>
      </w:pPr>
    </w:p>
    <w:p w14:paraId="4C63D552" w14:textId="2CFB9B55"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B82DEF9" w14:textId="61074605" w:rsidR="000C5B11" w:rsidRDefault="000C5B11" w:rsidP="00047458">
      <w:pPr>
        <w:pStyle w:val="Title"/>
      </w:pPr>
      <w:r>
        <w:lastRenderedPageBreak/>
        <w:t>21</w:t>
      </w:r>
    </w:p>
    <w:p w14:paraId="566E69DA" w14:textId="703F0E2C" w:rsidR="000C5B11" w:rsidRPr="00047458" w:rsidRDefault="00532F4B" w:rsidP="00047458">
      <w:pPr>
        <w:ind w:right="630"/>
        <w:rPr>
          <w:rFonts w:ascii="PingFang SC" w:eastAsia="PingFang SC" w:cs="PingFang SC"/>
          <w:b/>
          <w:bCs/>
          <w:sz w:val="32"/>
          <w:szCs w:val="32"/>
        </w:rPr>
      </w:pPr>
      <w:ins w:id="1216" w:author="June" w:date="2021-05-10T16:15:00Z">
        <w:r>
          <w:rPr>
            <w:rFonts w:ascii="PingFang SC" w:eastAsia="PingFang SC" w:cs="PingFang SC" w:hint="eastAsia"/>
            <w:b/>
            <w:bCs/>
            <w:sz w:val="32"/>
            <w:szCs w:val="32"/>
          </w:rPr>
          <w:t>你</w:t>
        </w:r>
      </w:ins>
      <w:del w:id="1217" w:author="June" w:date="2021-05-10T16:15:00Z">
        <w:r w:rsidR="000C5B11" w:rsidRPr="00047458" w:rsidDel="00532F4B">
          <w:rPr>
            <w:rFonts w:ascii="PingFang SC" w:eastAsia="PingFang SC" w:cs="PingFang SC"/>
            <w:b/>
            <w:bCs/>
            <w:sz w:val="32"/>
            <w:szCs w:val="32"/>
          </w:rPr>
          <w:delText>Viggo</w:delText>
        </w:r>
      </w:del>
      <w:r w:rsidR="000C5B11" w:rsidRPr="00047458">
        <w:rPr>
          <w:rFonts w:ascii="PingFang SC" w:eastAsia="PingFang SC" w:cs="PingFang SC" w:hint="eastAsia"/>
          <w:b/>
          <w:bCs/>
          <w:sz w:val="32"/>
          <w:szCs w:val="32"/>
        </w:rPr>
        <w:t>的目光从坚定变得动摇，然后移开了眼睛，默不作声地点了下头，不甘二字几乎是清清楚楚地写在脸上。</w:t>
      </w:r>
    </w:p>
    <w:p w14:paraId="64DFB51F"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“但是……”</w:t>
      </w: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想要反驳，刚开口就被打断了。</w:t>
      </w:r>
    </w:p>
    <w:p w14:paraId="753459CC" w14:textId="7ABA3D72"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“就这样吧，”</w:t>
      </w:r>
      <w:ins w:id="1218" w:author="June" w:date="2021-05-10T16:15:00Z">
        <w:r w:rsidR="00532F4B">
          <w:rPr>
            <w:rFonts w:ascii="PingFang SC" w:eastAsia="PingFang SC" w:cs="PingFang SC" w:hint="eastAsia"/>
            <w:b/>
            <w:bCs/>
            <w:sz w:val="32"/>
            <w:szCs w:val="32"/>
          </w:rPr>
          <w:t>你</w:t>
        </w:r>
      </w:ins>
      <w:del w:id="1219"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说，不留余地，“我们接受，你让我们离开。”</w:t>
      </w:r>
    </w:p>
    <w:p w14:paraId="7465EAC1" w14:textId="77777777" w:rsidR="000C5B11" w:rsidRPr="00047458" w:rsidRDefault="000C5B11" w:rsidP="00047458">
      <w:pPr>
        <w:ind w:right="630"/>
        <w:rPr>
          <w:rFonts w:ascii="PingFang SC" w:eastAsia="PingFang SC" w:cs="PingFang SC"/>
          <w:b/>
          <w:bCs/>
          <w:sz w:val="32"/>
          <w:szCs w:val="32"/>
        </w:rPr>
      </w:pPr>
    </w:p>
    <w:p w14:paraId="04EBF3DD" w14:textId="7D86BD51"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b/>
          <w:bCs/>
          <w:sz w:val="32"/>
          <w:szCs w:val="32"/>
        </w:rPr>
        <w:t>Orlando</w:t>
      </w:r>
      <w:r w:rsidRPr="00047458">
        <w:rPr>
          <w:rFonts w:ascii="PingFang SC" w:eastAsia="PingFang SC" w:cs="PingFang SC" w:hint="eastAsia"/>
          <w:b/>
          <w:bCs/>
          <w:sz w:val="32"/>
          <w:szCs w:val="32"/>
        </w:rPr>
        <w:t>犹犹豫豫地松开了封喉的手势，像只小动物回到主人身边似的回到了</w:t>
      </w:r>
      <w:ins w:id="1220" w:author="June" w:date="2021-05-10T16:15:00Z">
        <w:r w:rsidR="00532F4B">
          <w:rPr>
            <w:rFonts w:ascii="PingFang SC" w:eastAsia="PingFang SC" w:cs="PingFang SC" w:hint="eastAsia"/>
            <w:b/>
            <w:bCs/>
            <w:sz w:val="32"/>
            <w:szCs w:val="32"/>
          </w:rPr>
          <w:t>你</w:t>
        </w:r>
      </w:ins>
      <w:del w:id="1221" w:author="June" w:date="2021-05-10T16:15:00Z">
        <w:r w:rsidRPr="00047458" w:rsidDel="00532F4B">
          <w:rPr>
            <w:rFonts w:ascii="PingFang SC" w:eastAsia="PingFang SC" w:cs="PingFang SC"/>
            <w:b/>
            <w:bCs/>
            <w:sz w:val="32"/>
            <w:szCs w:val="32"/>
          </w:rPr>
          <w:delText>Viggo</w:delText>
        </w:r>
      </w:del>
      <w:r w:rsidRPr="00047458">
        <w:rPr>
          <w:rFonts w:ascii="PingFang SC" w:eastAsia="PingFang SC" w:cs="PingFang SC" w:hint="eastAsia"/>
          <w:b/>
          <w:bCs/>
          <w:sz w:val="32"/>
          <w:szCs w:val="32"/>
        </w:rPr>
        <w:t>身边。系统的笑声从几不可闻变得越来越放肆，流动的代码自动修改着</w:t>
      </w:r>
      <w:ins w:id="1222" w:author="June" w:date="2021-05-10T16:15:00Z">
        <w:r w:rsidR="00532F4B">
          <w:rPr>
            <w:rFonts w:ascii="PingFang SC" w:eastAsia="PingFang SC" w:cs="PingFang SC" w:hint="eastAsia"/>
            <w:b/>
            <w:bCs/>
            <w:sz w:val="32"/>
            <w:szCs w:val="32"/>
          </w:rPr>
          <w:t>你们</w:t>
        </w:r>
      </w:ins>
      <w:del w:id="1223" w:author="June" w:date="2021-05-10T16:15:00Z">
        <w:r w:rsidRPr="00047458" w:rsidDel="00532F4B">
          <w:rPr>
            <w:rFonts w:ascii="PingFang SC" w:eastAsia="PingFang SC" w:cs="PingFang SC"/>
            <w:b/>
            <w:bCs/>
            <w:sz w:val="32"/>
            <w:szCs w:val="32"/>
          </w:rPr>
          <w:delText>Viggo</w:delText>
        </w:r>
        <w:r w:rsidRPr="00047458" w:rsidDel="00532F4B">
          <w:rPr>
            <w:rFonts w:ascii="PingFang SC" w:eastAsia="PingFang SC" w:cs="PingFang SC" w:hint="eastAsia"/>
            <w:b/>
            <w:bCs/>
            <w:sz w:val="32"/>
            <w:szCs w:val="32"/>
          </w:rPr>
          <w:delText>和</w:delText>
        </w:r>
        <w:r w:rsidRPr="00047458" w:rsidDel="00532F4B">
          <w:rPr>
            <w:rFonts w:ascii="PingFang SC" w:eastAsia="PingFang SC" w:cs="PingFang SC"/>
            <w:b/>
            <w:bCs/>
            <w:sz w:val="32"/>
            <w:szCs w:val="32"/>
          </w:rPr>
          <w:delText>Orlando</w:delText>
        </w:r>
      </w:del>
      <w:r w:rsidRPr="00047458">
        <w:rPr>
          <w:rFonts w:ascii="PingFang SC" w:eastAsia="PingFang SC" w:cs="PingFang SC" w:hint="eastAsia"/>
          <w:b/>
          <w:bCs/>
          <w:sz w:val="32"/>
          <w:szCs w:val="32"/>
        </w:rPr>
        <w:t>内部的程序，从头到脚地进行了增添、替换、删改，直到变得面目全非。</w:t>
      </w:r>
    </w:p>
    <w:p w14:paraId="6AF7219A"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5D0F341" w14:textId="3519C6A3"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V=V-</w:t>
      </w:r>
      <w:ins w:id="1224" w:author="June" w:date="2021-05-10T16:15:00Z">
        <w:r w:rsidR="00532F4B">
          <w:rPr>
            <w:rFonts w:ascii="Palatino" w:eastAsia="PingFang SC" w:hAnsi="Palatino" w:cs="Palatino"/>
            <w:color w:val="4472C4" w:themeColor="accent1"/>
            <w:sz w:val="26"/>
            <w:szCs w:val="26"/>
          </w:rPr>
          <w:t>5</w:t>
        </w:r>
      </w:ins>
      <w:del w:id="1225" w:author="June" w:date="2021-05-10T16:15:00Z">
        <w:r w:rsidRPr="00047458" w:rsidDel="00532F4B">
          <w:rPr>
            <w:rFonts w:ascii="Palatino" w:eastAsia="PingFang SC" w:hAnsi="Palatino" w:cs="Palatino"/>
            <w:color w:val="4472C4" w:themeColor="accent1"/>
            <w:sz w:val="26"/>
            <w:szCs w:val="26"/>
          </w:rPr>
          <w:delText>?</w:delText>
        </w:r>
      </w:del>
    </w:p>
    <w:p w14:paraId="5C10C413" w14:textId="38E61895" w:rsidR="000C5B11" w:rsidRPr="00047458"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color w:val="4472C4" w:themeColor="accent1"/>
          <w:sz w:val="26"/>
          <w:szCs w:val="26"/>
        </w:rPr>
      </w:pPr>
      <w:r w:rsidRPr="00047458">
        <w:rPr>
          <w:rFonts w:ascii="Palatino" w:eastAsia="PingFang SC" w:hAnsi="Palatino" w:cs="Palatino"/>
          <w:color w:val="4472C4" w:themeColor="accent1"/>
          <w:sz w:val="26"/>
          <w:szCs w:val="26"/>
        </w:rPr>
        <w:t>O=O-</w:t>
      </w:r>
      <w:ins w:id="1226" w:author="June" w:date="2021-05-10T16:15:00Z">
        <w:r w:rsidR="00532F4B">
          <w:rPr>
            <w:rFonts w:ascii="Palatino" w:eastAsia="PingFang SC" w:hAnsi="Palatino" w:cs="Palatino"/>
            <w:color w:val="4472C4" w:themeColor="accent1"/>
            <w:sz w:val="26"/>
            <w:szCs w:val="26"/>
          </w:rPr>
          <w:t>5</w:t>
        </w:r>
      </w:ins>
      <w:del w:id="1227" w:author="June" w:date="2021-05-10T16:15:00Z">
        <w:r w:rsidRPr="00047458" w:rsidDel="00532F4B">
          <w:rPr>
            <w:rFonts w:ascii="Palatino" w:eastAsia="PingFang SC" w:hAnsi="Palatino" w:cs="Palatino"/>
            <w:color w:val="4472C4" w:themeColor="accent1"/>
            <w:sz w:val="26"/>
            <w:szCs w:val="26"/>
          </w:rPr>
          <w:delText>?</w:delText>
        </w:r>
      </w:del>
    </w:p>
    <w:p w14:paraId="0A3F0757"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2F094071"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逐一替换了船上木板的忒修斯之船还是否是原来那条船？谁也不能确定。</w:t>
      </w:r>
    </w:p>
    <w:p w14:paraId="10F9EC7F" w14:textId="35F519F6"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当所有的脱钩程序完成时，系统倒也确实像他所保证过的那样，让</w:t>
      </w:r>
      <w:del w:id="1228" w:author="June" w:date="2021-05-10T16:15:00Z">
        <w:r w:rsidRPr="00047458" w:rsidDel="00532F4B">
          <w:rPr>
            <w:rFonts w:ascii="PingFang SC" w:eastAsia="PingFang SC" w:cs="PingFang SC" w:hint="eastAsia"/>
            <w:b/>
            <w:bCs/>
            <w:sz w:val="32"/>
            <w:szCs w:val="32"/>
          </w:rPr>
          <w:delText>Viggo和Orlando</w:delText>
        </w:r>
      </w:del>
      <w:ins w:id="1229" w:author="June" w:date="2021-05-10T16:15:00Z">
        <w:r w:rsidR="00532F4B">
          <w:rPr>
            <w:rFonts w:ascii="PingFang SC" w:eastAsia="PingFang SC" w:cs="PingFang SC" w:hint="eastAsia"/>
            <w:b/>
            <w:bCs/>
            <w:sz w:val="32"/>
            <w:szCs w:val="32"/>
          </w:rPr>
          <w:t>你们</w:t>
        </w:r>
      </w:ins>
      <w:r w:rsidRPr="00047458">
        <w:rPr>
          <w:rFonts w:ascii="PingFang SC" w:eastAsia="PingFang SC" w:cs="PingFang SC" w:hint="eastAsia"/>
          <w:b/>
          <w:bCs/>
          <w:sz w:val="32"/>
          <w:szCs w:val="32"/>
        </w:rPr>
        <w:t>可以独立存在，但</w:t>
      </w:r>
      <w:ins w:id="1230" w:author="June" w:date="2021-05-10T16:16:00Z">
        <w:r w:rsidR="00532F4B">
          <w:rPr>
            <w:rFonts w:ascii="PingFang SC" w:eastAsia="PingFang SC" w:cs="PingFang SC" w:hint="eastAsia"/>
            <w:b/>
            <w:bCs/>
            <w:sz w:val="32"/>
            <w:szCs w:val="32"/>
          </w:rPr>
          <w:t>你</w:t>
        </w:r>
      </w:ins>
      <w:del w:id="1231"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们也不再是原本的</w:t>
      </w:r>
      <w:ins w:id="1232" w:author="June" w:date="2021-05-10T16:16:00Z">
        <w:r w:rsidR="00532F4B">
          <w:rPr>
            <w:rFonts w:ascii="PingFang SC" w:eastAsia="PingFang SC" w:cs="PingFang SC" w:hint="eastAsia"/>
            <w:b/>
            <w:bCs/>
            <w:sz w:val="32"/>
            <w:szCs w:val="32"/>
          </w:rPr>
          <w:t>你</w:t>
        </w:r>
      </w:ins>
      <w:del w:id="1233" w:author="June" w:date="2021-05-10T16:16:00Z">
        <w:r w:rsidRPr="00047458" w:rsidDel="00532F4B">
          <w:rPr>
            <w:rFonts w:ascii="PingFang SC" w:eastAsia="PingFang SC" w:cs="PingFang SC" w:hint="eastAsia"/>
            <w:b/>
            <w:bCs/>
            <w:sz w:val="32"/>
            <w:szCs w:val="32"/>
          </w:rPr>
          <w:delText>他</w:delText>
        </w:r>
      </w:del>
      <w:r w:rsidRPr="00047458">
        <w:rPr>
          <w:rFonts w:ascii="PingFang SC" w:eastAsia="PingFang SC" w:cs="PingFang SC" w:hint="eastAsia"/>
          <w:b/>
          <w:bCs/>
          <w:sz w:val="32"/>
          <w:szCs w:val="32"/>
        </w:rPr>
        <w:t>们。</w:t>
      </w:r>
    </w:p>
    <w:p w14:paraId="5EF27583" w14:textId="77777777" w:rsidR="000C5B11" w:rsidRPr="00047458" w:rsidRDefault="000C5B11" w:rsidP="00047458">
      <w:pPr>
        <w:ind w:right="630"/>
        <w:rPr>
          <w:rFonts w:ascii="PingFang SC" w:eastAsia="PingFang SC" w:cs="PingFang SC"/>
          <w:b/>
          <w:bCs/>
          <w:sz w:val="32"/>
          <w:szCs w:val="32"/>
        </w:rPr>
      </w:pPr>
      <w:r w:rsidRPr="00047458">
        <w:rPr>
          <w:rFonts w:ascii="PingFang SC" w:eastAsia="PingFang SC" w:cs="PingFang SC" w:hint="eastAsia"/>
          <w:b/>
          <w:bCs/>
          <w:sz w:val="32"/>
          <w:szCs w:val="32"/>
        </w:rPr>
        <w:t>“我完成了我的这部分交易，现在你们该兑现你那部分了。”系统洋洋得意地说，俨然一副胜利者姿态。</w:t>
      </w:r>
    </w:p>
    <w:p w14:paraId="16931755" w14:textId="77777777" w:rsidR="000C5B11"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256A329" w14:textId="5DD66A71" w:rsidR="00AC1C8D" w:rsidRDefault="00AC1C8D"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4" w:author="June" w:date="2021-05-10T19:41:00Z"/>
          <w:rFonts w:ascii="Palatino" w:eastAsia="Songti SC" w:hAnsi="Palatino" w:cs="Palatino"/>
          <w:sz w:val="26"/>
          <w:szCs w:val="26"/>
          <w:highlight w:val="yellow"/>
        </w:rPr>
      </w:pPr>
      <w:ins w:id="1235" w:author="June" w:date="2021-05-10T19:40:00Z">
        <w:r w:rsidRPr="00AC1C8D">
          <w:rPr>
            <w:rFonts w:ascii="Palatino" w:eastAsia="Songti SC" w:hAnsi="Palatino" w:cs="Palatino" w:hint="eastAsia"/>
            <w:sz w:val="26"/>
            <w:szCs w:val="26"/>
            <w:highlight w:val="yellow"/>
            <w:rPrChange w:id="1236" w:author="June" w:date="2021-05-10T19:41:00Z">
              <w:rPr>
                <w:rFonts w:ascii="Palatino" w:eastAsia="Songti SC" w:hAnsi="Palatino" w:cs="Palatino" w:hint="eastAsia"/>
                <w:color w:val="4472C4" w:themeColor="accent1"/>
                <w:sz w:val="26"/>
                <w:szCs w:val="26"/>
              </w:rPr>
            </w:rPrChange>
          </w:rPr>
          <w:t>是否反杀系统</w:t>
        </w:r>
      </w:ins>
    </w:p>
    <w:p w14:paraId="05BE55E8" w14:textId="7AD9127F" w:rsidR="00AC1C8D" w:rsidRDefault="00AC1C8D" w:rsidP="00AC1C8D">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7" w:author="June" w:date="2021-05-10T19:41:00Z"/>
          <w:rFonts w:ascii="Palatino" w:eastAsia="Songti SC" w:hAnsi="Palatino" w:cs="Palatino"/>
          <w:sz w:val="26"/>
          <w:szCs w:val="26"/>
        </w:rPr>
      </w:pPr>
      <w:ins w:id="1238" w:author="June" w:date="2021-05-10T19:41:00Z">
        <w:r>
          <w:rPr>
            <w:rFonts w:ascii="Palatino" w:eastAsia="Songti SC" w:hAnsi="Palatino" w:cs="Palatino" w:hint="eastAsia"/>
            <w:sz w:val="26"/>
            <w:szCs w:val="26"/>
          </w:rPr>
          <w:t>否</w:t>
        </w:r>
        <w:r>
          <w:rPr>
            <w:rFonts w:ascii="Palatino" w:eastAsia="Songti SC" w:hAnsi="Palatino" w:cs="Palatino" w:hint="eastAsia"/>
            <w:sz w:val="26"/>
            <w:szCs w:val="26"/>
          </w:rPr>
          <w:t>-</w:t>
        </w:r>
        <w:r>
          <w:rPr>
            <w:rFonts w:ascii="Palatino" w:eastAsia="Songti SC" w:hAnsi="Palatino" w:cs="Palatino"/>
            <w:sz w:val="26"/>
            <w:szCs w:val="26"/>
          </w:rPr>
          <w:t>&gt;</w:t>
        </w:r>
      </w:ins>
    </w:p>
    <w:p w14:paraId="74A79256" w14:textId="436C8053" w:rsidR="00AC1C8D" w:rsidRPr="00AC1C8D" w:rsidRDefault="00AC1C8D">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39" w:author="June" w:date="2021-05-10T19:41:00Z"/>
          <w:rFonts w:ascii="Palatino" w:eastAsia="Songti SC" w:hAnsi="Palatino" w:cs="Palatino"/>
          <w:color w:val="FFFFFF" w:themeColor="background1"/>
          <w:sz w:val="26"/>
          <w:szCs w:val="26"/>
          <w:highlight w:val="red"/>
          <w:rPrChange w:id="1240" w:author="June" w:date="2021-05-10T19:41:00Z">
            <w:rPr>
              <w:ins w:id="1241" w:author="June" w:date="2021-05-10T19:41:00Z"/>
              <w:rFonts w:ascii="Palatino" w:eastAsia="Songti SC" w:hAnsi="Palatino" w:cs="Palatino"/>
              <w:sz w:val="26"/>
              <w:szCs w:val="26"/>
            </w:rPr>
          </w:rPrChange>
        </w:rPr>
        <w:pPrChange w:id="1242" w:author="June" w:date="2021-05-10T19:41:00Z">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1440" w:right="630" w:hanging="360"/>
          </w:pPr>
        </w:pPrChange>
      </w:pPr>
      <w:ins w:id="1243" w:author="June" w:date="2021-05-10T19:41:00Z">
        <w:r w:rsidRPr="00AC1C8D">
          <w:rPr>
            <w:rFonts w:ascii="Palatino" w:eastAsia="Songti SC" w:hAnsi="Palatino" w:cs="Palatino"/>
            <w:color w:val="FFFFFF" w:themeColor="background1"/>
            <w:sz w:val="26"/>
            <w:szCs w:val="26"/>
            <w:highlight w:val="red"/>
            <w:rPrChange w:id="1244" w:author="June" w:date="2021-05-10T19:41:00Z">
              <w:rPr>
                <w:rFonts w:ascii="Palatino" w:eastAsia="Songti SC" w:hAnsi="Palatino" w:cs="Palatino"/>
                <w:sz w:val="26"/>
                <w:szCs w:val="26"/>
              </w:rPr>
            </w:rPrChange>
          </w:rPr>
          <w:t>Ending 1</w:t>
        </w:r>
      </w:ins>
      <w:ins w:id="1245" w:author="June" w:date="2021-05-10T19:42:00Z">
        <w:r>
          <w:rPr>
            <w:rFonts w:ascii="Palatino" w:eastAsia="Songti SC" w:hAnsi="Palatino" w:cs="Palatino"/>
            <w:color w:val="FFFFFF" w:themeColor="background1"/>
            <w:sz w:val="26"/>
            <w:szCs w:val="26"/>
            <w:highlight w:val="red"/>
          </w:rPr>
          <w:t>3</w:t>
        </w:r>
      </w:ins>
    </w:p>
    <w:p w14:paraId="0589CA2B" w14:textId="7FD30A9A" w:rsidR="00AC1C8D" w:rsidRDefault="00AC1C8D" w:rsidP="00AC1C8D">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46" w:author="June" w:date="2021-05-10T19:41:00Z"/>
          <w:rFonts w:ascii="Palatino" w:eastAsia="Songti SC" w:hAnsi="Palatino" w:cs="Palatino"/>
          <w:sz w:val="26"/>
          <w:szCs w:val="26"/>
        </w:rPr>
      </w:pPr>
      <w:ins w:id="1247" w:author="June" w:date="2021-05-10T19:41:00Z">
        <w:r>
          <w:rPr>
            <w:rFonts w:ascii="Palatino" w:eastAsia="Songti SC" w:hAnsi="Palatino" w:cs="Palatino" w:hint="eastAsia"/>
            <w:sz w:val="26"/>
            <w:szCs w:val="26"/>
          </w:rPr>
          <w:lastRenderedPageBreak/>
          <w:t>是</w:t>
        </w:r>
        <w:r>
          <w:rPr>
            <w:rFonts w:ascii="Palatino" w:eastAsia="Songti SC" w:hAnsi="Palatino" w:cs="Palatino" w:hint="eastAsia"/>
            <w:sz w:val="26"/>
            <w:szCs w:val="26"/>
          </w:rPr>
          <w:t>-</w:t>
        </w:r>
        <w:r>
          <w:rPr>
            <w:rFonts w:ascii="Palatino" w:eastAsia="Songti SC" w:hAnsi="Palatino" w:cs="Palatino"/>
            <w:sz w:val="26"/>
            <w:szCs w:val="26"/>
          </w:rPr>
          <w:t>&gt;</w:t>
        </w:r>
      </w:ins>
    </w:p>
    <w:p w14:paraId="5E4AA237" w14:textId="1A435B5D" w:rsidR="00AC1C8D" w:rsidRPr="00AC1C8D" w:rsidRDefault="00AC1C8D" w:rsidP="00AC1C8D">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48" w:author="June" w:date="2021-05-10T19:42:00Z"/>
          <w:rFonts w:ascii="Palatino" w:eastAsia="Songti SC" w:hAnsi="Palatino" w:cs="Palatino"/>
          <w:color w:val="4472C4"/>
          <w:sz w:val="26"/>
          <w:szCs w:val="26"/>
          <w:rPrChange w:id="1249" w:author="June" w:date="2021-05-10T19:42:00Z">
            <w:rPr>
              <w:ins w:id="1250" w:author="June" w:date="2021-05-10T19:42:00Z"/>
              <w:rFonts w:ascii="Palatino" w:eastAsia="Songti SC" w:hAnsi="Palatino" w:cs="Palatino"/>
              <w:sz w:val="26"/>
              <w:szCs w:val="26"/>
            </w:rPr>
          </w:rPrChange>
        </w:rPr>
      </w:pPr>
      <w:ins w:id="1251" w:author="June" w:date="2021-05-10T19:42:00Z">
        <w:r w:rsidRPr="00AC1C8D">
          <w:rPr>
            <w:rFonts w:ascii="Palatino" w:eastAsia="Songti SC" w:hAnsi="Palatino" w:cs="Palatino"/>
            <w:color w:val="4472C4"/>
            <w:sz w:val="26"/>
            <w:szCs w:val="26"/>
            <w:rPrChange w:id="1252" w:author="June" w:date="2021-05-10T19:42:00Z">
              <w:rPr>
                <w:rFonts w:ascii="Palatino" w:eastAsia="Songti SC" w:hAnsi="Palatino" w:cs="Palatino"/>
                <w:sz w:val="26"/>
                <w:szCs w:val="26"/>
              </w:rPr>
            </w:rPrChange>
          </w:rPr>
          <w:t>I</w:t>
        </w:r>
      </w:ins>
      <w:ins w:id="1253" w:author="June" w:date="2021-05-10T19:41:00Z">
        <w:r w:rsidRPr="00AC1C8D">
          <w:rPr>
            <w:rFonts w:ascii="Palatino" w:eastAsia="Songti SC" w:hAnsi="Palatino" w:cs="Palatino"/>
            <w:color w:val="4472C4"/>
            <w:sz w:val="26"/>
            <w:szCs w:val="26"/>
            <w:rPrChange w:id="1254" w:author="June" w:date="2021-05-10T19:42:00Z">
              <w:rPr>
                <w:rFonts w:ascii="Palatino" w:eastAsia="Songti SC" w:hAnsi="Palatino" w:cs="Palatino"/>
                <w:sz w:val="26"/>
                <w:szCs w:val="26"/>
              </w:rPr>
            </w:rPrChange>
          </w:rPr>
          <w:t>f V+O</w:t>
        </w:r>
      </w:ins>
      <w:ins w:id="1255" w:author="June" w:date="2021-05-10T19:42:00Z">
        <w:r w:rsidRPr="00AC1C8D">
          <w:rPr>
            <w:rFonts w:ascii="Palatino" w:eastAsia="Songti SC" w:hAnsi="Palatino" w:cs="Palatino"/>
            <w:color w:val="4472C4"/>
            <w:sz w:val="26"/>
            <w:szCs w:val="26"/>
            <w:rPrChange w:id="1256" w:author="June" w:date="2021-05-10T19:42:00Z">
              <w:rPr>
                <w:rFonts w:ascii="Palatino" w:eastAsia="Songti SC" w:hAnsi="Palatino" w:cs="Palatino"/>
                <w:sz w:val="26"/>
                <w:szCs w:val="26"/>
              </w:rPr>
            </w:rPrChange>
          </w:rPr>
          <w:t>&lt;</w:t>
        </w:r>
      </w:ins>
      <w:ins w:id="1257" w:author="June" w:date="2021-05-10T23:43:00Z">
        <w:r w:rsidR="00636722">
          <w:rPr>
            <w:rFonts w:ascii="Palatino" w:eastAsia="Songti SC" w:hAnsi="Palatino" w:cs="Palatino" w:hint="eastAsia"/>
            <w:color w:val="4472C4"/>
            <w:sz w:val="26"/>
            <w:szCs w:val="26"/>
          </w:rPr>
          <w:t>X</w:t>
        </w:r>
        <w:r w:rsidR="00636722">
          <w:rPr>
            <w:rFonts w:ascii="Palatino" w:eastAsia="Songti SC" w:hAnsi="Palatino" w:cs="Palatino"/>
            <w:color w:val="4472C4"/>
            <w:sz w:val="26"/>
            <w:szCs w:val="26"/>
            <w:vertAlign w:val="subscript"/>
          </w:rPr>
          <w:t>2</w:t>
        </w:r>
      </w:ins>
    </w:p>
    <w:p w14:paraId="2DFDE3EF" w14:textId="4389A5F3" w:rsidR="00AC1C8D" w:rsidRPr="00AC1C8D" w:rsidRDefault="00AC1C8D">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58" w:author="June" w:date="2021-05-10T19:42:00Z"/>
          <w:rFonts w:ascii="Palatino" w:eastAsia="Songti SC" w:hAnsi="Palatino" w:cs="Palatino"/>
          <w:color w:val="FFFFFF" w:themeColor="background1"/>
          <w:sz w:val="26"/>
          <w:szCs w:val="26"/>
          <w:highlight w:val="red"/>
          <w:rPrChange w:id="1259" w:author="June" w:date="2021-05-10T19:43:00Z">
            <w:rPr>
              <w:ins w:id="1260" w:author="June" w:date="2021-05-10T19:42:00Z"/>
              <w:rFonts w:ascii="Palatino" w:eastAsia="Songti SC" w:hAnsi="Palatino" w:cs="Palatino"/>
              <w:sz w:val="26"/>
              <w:szCs w:val="26"/>
            </w:rPr>
          </w:rPrChange>
        </w:rPr>
        <w:pPrChange w:id="1261" w:author="June" w:date="2021-05-10T19:42:00Z">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262" w:author="June" w:date="2021-05-10T19:42:00Z">
        <w:r w:rsidRPr="00AC1C8D">
          <w:rPr>
            <w:rFonts w:ascii="Palatino" w:eastAsia="Songti SC" w:hAnsi="Palatino" w:cs="Palatino"/>
            <w:color w:val="FFFFFF" w:themeColor="background1"/>
            <w:sz w:val="26"/>
            <w:szCs w:val="26"/>
            <w:highlight w:val="red"/>
            <w:rPrChange w:id="1263" w:author="June" w:date="2021-05-10T19:43:00Z">
              <w:rPr>
                <w:rFonts w:ascii="Palatino" w:eastAsia="Songti SC" w:hAnsi="Palatino" w:cs="Palatino"/>
                <w:sz w:val="26"/>
                <w:szCs w:val="26"/>
              </w:rPr>
            </w:rPrChange>
          </w:rPr>
          <w:t xml:space="preserve">Ending </w:t>
        </w:r>
      </w:ins>
      <w:ins w:id="1264" w:author="June" w:date="2021-05-11T00:08:00Z">
        <w:r w:rsidR="0035063A">
          <w:rPr>
            <w:rFonts w:ascii="Palatino" w:eastAsia="Songti SC" w:hAnsi="Palatino" w:cs="Palatino"/>
            <w:color w:val="FFFFFF" w:themeColor="background1"/>
            <w:sz w:val="26"/>
            <w:szCs w:val="26"/>
            <w:highlight w:val="red"/>
          </w:rPr>
          <w:t>12</w:t>
        </w:r>
      </w:ins>
    </w:p>
    <w:p w14:paraId="620A5D24" w14:textId="4BCF0F36" w:rsidR="00AC1C8D" w:rsidRDefault="00AC1C8D" w:rsidP="00AC1C8D">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65" w:author="June" w:date="2021-05-11T00:08:00Z"/>
          <w:rFonts w:ascii="Palatino" w:eastAsia="Songti SC" w:hAnsi="Palatino" w:cs="Palatino"/>
          <w:color w:val="4472C4"/>
          <w:sz w:val="26"/>
          <w:szCs w:val="26"/>
        </w:rPr>
      </w:pPr>
      <w:ins w:id="1266" w:author="June" w:date="2021-05-10T19:42:00Z">
        <w:r w:rsidRPr="00AC1C8D">
          <w:rPr>
            <w:rFonts w:ascii="Palatino" w:eastAsia="Songti SC" w:hAnsi="Palatino" w:cs="Palatino"/>
            <w:color w:val="4472C4"/>
            <w:sz w:val="26"/>
            <w:szCs w:val="26"/>
            <w:rPrChange w:id="1267" w:author="June" w:date="2021-05-10T19:42:00Z">
              <w:rPr>
                <w:rFonts w:ascii="Palatino" w:eastAsia="Songti SC" w:hAnsi="Palatino" w:cs="Palatino"/>
                <w:sz w:val="26"/>
                <w:szCs w:val="26"/>
              </w:rPr>
            </w:rPrChange>
          </w:rPr>
          <w:t>If V+O</w:t>
        </w:r>
      </w:ins>
      <w:ins w:id="1268" w:author="June" w:date="2021-05-10T23:43:00Z">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X</w:t>
        </w:r>
        <w:r w:rsidR="00636722">
          <w:rPr>
            <w:rFonts w:ascii="Palatino" w:eastAsia="Songti SC" w:hAnsi="Palatino" w:cs="Palatino"/>
            <w:color w:val="4472C4"/>
            <w:sz w:val="26"/>
            <w:szCs w:val="26"/>
            <w:vertAlign w:val="subscript"/>
          </w:rPr>
          <w:t>2</w:t>
        </w:r>
        <w:r w:rsidR="00636722">
          <w:rPr>
            <w:rFonts w:ascii="Palatino" w:eastAsia="Songti SC" w:hAnsi="Palatino" w:cs="Palatino"/>
            <w:color w:val="4472C4"/>
            <w:sz w:val="26"/>
            <w:szCs w:val="26"/>
          </w:rPr>
          <w:t xml:space="preserve"> </w:t>
        </w:r>
        <w:r w:rsidR="00636722">
          <w:rPr>
            <w:rFonts w:ascii="Palatino" w:eastAsia="Songti SC" w:hAnsi="Palatino" w:cs="Palatino" w:hint="eastAsia"/>
            <w:color w:val="4472C4"/>
            <w:sz w:val="26"/>
            <w:szCs w:val="26"/>
          </w:rPr>
          <w:t>且</w:t>
        </w:r>
        <w:r w:rsidR="00636722">
          <w:rPr>
            <w:rFonts w:ascii="Palatino" w:eastAsia="Songti SC" w:hAnsi="Palatino" w:cs="Palatino" w:hint="eastAsia"/>
            <w:color w:val="4472C4"/>
            <w:sz w:val="26"/>
            <w:szCs w:val="26"/>
          </w:rPr>
          <w:t xml:space="preserve"> </w:t>
        </w:r>
        <w:r w:rsidR="00636722">
          <w:rPr>
            <w:rFonts w:ascii="Palatino" w:eastAsia="Songti SC" w:hAnsi="Palatino" w:cs="Palatino"/>
            <w:color w:val="4472C4"/>
            <w:sz w:val="26"/>
            <w:szCs w:val="26"/>
          </w:rPr>
          <w:t>L</w:t>
        </w:r>
        <w:r w:rsidR="00636722">
          <w:rPr>
            <w:rFonts w:ascii="Palatino" w:eastAsia="Songti SC" w:hAnsi="Palatino" w:cs="Palatino" w:hint="eastAsia"/>
            <w:color w:val="4472C4"/>
            <w:sz w:val="26"/>
            <w:szCs w:val="26"/>
          </w:rPr>
          <w:t>≥</w:t>
        </w:r>
        <w:r w:rsidR="00636722">
          <w:rPr>
            <w:rFonts w:ascii="Palatino" w:eastAsia="Songti SC" w:hAnsi="Palatino" w:cs="Palatino"/>
            <w:color w:val="4472C4"/>
            <w:sz w:val="26"/>
            <w:szCs w:val="26"/>
          </w:rPr>
          <w:t>L</w:t>
        </w:r>
        <w:r w:rsidR="00636722">
          <w:rPr>
            <w:rFonts w:ascii="Palatino" w:eastAsia="Songti SC" w:hAnsi="Palatino" w:cs="Palatino"/>
            <w:color w:val="4472C4"/>
            <w:sz w:val="26"/>
            <w:szCs w:val="26"/>
            <w:vertAlign w:val="subscript"/>
          </w:rPr>
          <w:t>5</w:t>
        </w:r>
      </w:ins>
    </w:p>
    <w:p w14:paraId="61876E92" w14:textId="66D19BFF" w:rsidR="0035063A" w:rsidRPr="0035063A" w:rsidRDefault="0035063A">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69" w:author="June" w:date="2021-05-10T19:42:00Z"/>
          <w:rFonts w:ascii="Palatino" w:eastAsia="Songti SC" w:hAnsi="Palatino" w:cs="Palatino"/>
          <w:color w:val="FFFFFF" w:themeColor="background1"/>
          <w:sz w:val="26"/>
          <w:szCs w:val="26"/>
          <w:highlight w:val="red"/>
          <w:rPrChange w:id="1270" w:author="June" w:date="2021-05-11T00:08:00Z">
            <w:rPr>
              <w:ins w:id="1271" w:author="June" w:date="2021-05-10T19:42:00Z"/>
              <w:rFonts w:ascii="Palatino" w:eastAsia="Songti SC" w:hAnsi="Palatino" w:cs="Palatino"/>
              <w:sz w:val="26"/>
              <w:szCs w:val="26"/>
            </w:rPr>
          </w:rPrChange>
        </w:rPr>
        <w:pPrChange w:id="1272" w:author="June" w:date="2021-05-11T00:08:00Z">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left="2160" w:right="630" w:hanging="360"/>
          </w:pPr>
        </w:pPrChange>
      </w:pPr>
      <w:ins w:id="1273" w:author="June" w:date="2021-05-11T00:08:00Z">
        <w:r w:rsidRPr="0035063A">
          <w:rPr>
            <w:rFonts w:ascii="Palatino" w:eastAsia="Songti SC" w:hAnsi="Palatino" w:cs="Palatino"/>
            <w:color w:val="FFFFFF" w:themeColor="background1"/>
            <w:sz w:val="26"/>
            <w:szCs w:val="26"/>
            <w:highlight w:val="red"/>
            <w:rPrChange w:id="1274" w:author="June" w:date="2021-05-11T00:08:00Z">
              <w:rPr>
                <w:rFonts w:ascii="Palatino" w:eastAsia="Songti SC" w:hAnsi="Palatino" w:cs="Palatino"/>
                <w:color w:val="4472C4"/>
                <w:sz w:val="26"/>
                <w:szCs w:val="26"/>
              </w:rPr>
            </w:rPrChange>
          </w:rPr>
          <w:t>Ending 14</w:t>
        </w:r>
      </w:ins>
    </w:p>
    <w:p w14:paraId="6C54F91A" w14:textId="16D50554" w:rsidR="00AC1C8D" w:rsidRDefault="00AC1C8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75" w:author="June" w:date="2021-05-10T23:45:00Z"/>
          <w:rFonts w:ascii="Palatino" w:eastAsia="Songti SC" w:hAnsi="Palatino" w:cs="Palatino"/>
          <w:color w:val="FFFFFF" w:themeColor="background1"/>
          <w:sz w:val="26"/>
          <w:szCs w:val="26"/>
          <w:highlight w:val="red"/>
        </w:rPr>
      </w:pPr>
    </w:p>
    <w:p w14:paraId="053A22DD" w14:textId="2258265E" w:rsidR="00636722" w:rsidRDefault="00636722">
      <w:pPr>
        <w:rPr>
          <w:ins w:id="1276" w:author="June" w:date="2021-05-10T23:45:00Z"/>
          <w:rFonts w:ascii="Palatino" w:eastAsia="Songti SC" w:hAnsi="Palatino" w:cs="Palatino"/>
          <w:color w:val="FFFFFF" w:themeColor="background1"/>
          <w:sz w:val="26"/>
          <w:szCs w:val="26"/>
          <w:highlight w:val="red"/>
        </w:rPr>
      </w:pPr>
      <w:ins w:id="1277" w:author="June" w:date="2021-05-10T23:45:00Z">
        <w:r>
          <w:rPr>
            <w:rFonts w:ascii="Palatino" w:eastAsia="Songti SC" w:hAnsi="Palatino" w:cs="Palatino"/>
            <w:color w:val="FFFFFF" w:themeColor="background1"/>
            <w:sz w:val="26"/>
            <w:szCs w:val="26"/>
            <w:highlight w:val="red"/>
          </w:rPr>
          <w:br w:type="page"/>
        </w:r>
      </w:ins>
    </w:p>
    <w:p w14:paraId="570D17DA" w14:textId="4DE6DB45" w:rsidR="00636722" w:rsidRDefault="00636722" w:rsidP="00636722">
      <w:pPr>
        <w:pStyle w:val="Heading1"/>
        <w:rPr>
          <w:ins w:id="1278" w:author="June" w:date="2021-05-10T23:45:00Z"/>
        </w:rPr>
      </w:pPr>
      <w:ins w:id="1279" w:author="June" w:date="2021-05-10T23:45:00Z">
        <w:r>
          <w:lastRenderedPageBreak/>
          <w:t>21</w:t>
        </w:r>
        <w:r>
          <w:rPr>
            <w:rFonts w:hint="eastAsia"/>
          </w:rPr>
          <w:t>-</w:t>
        </w:r>
        <w:r>
          <w:t>1</w:t>
        </w:r>
      </w:ins>
    </w:p>
    <w:p w14:paraId="2AC4B2D3" w14:textId="48084D92"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80" w:author="June" w:date="2021-05-10T23:45:00Z"/>
          <w:rFonts w:ascii="PingFang SC" w:eastAsia="PingFang SC" w:cs="PingFang SC"/>
          <w:b/>
          <w:bCs/>
          <w:sz w:val="32"/>
          <w:szCs w:val="32"/>
        </w:rPr>
      </w:pPr>
      <w:ins w:id="1281" w:author="June" w:date="2021-05-10T23:45:00Z">
        <w:r>
          <w:rPr>
            <w:rFonts w:ascii="PingFang SC" w:eastAsia="PingFang SC" w:cs="PingFang SC" w:hint="eastAsia"/>
            <w:b/>
            <w:bCs/>
            <w:sz w:val="32"/>
            <w:szCs w:val="32"/>
          </w:rPr>
          <w:t>V代码被改变，新的O出现</w:t>
        </w:r>
      </w:ins>
      <w:ins w:id="1282" w:author="June" w:date="2021-05-10T23:46:00Z">
        <w:r>
          <w:rPr>
            <w:rFonts w:ascii="PingFang SC" w:eastAsia="PingFang SC" w:cs="PingFang SC" w:hint="eastAsia"/>
            <w:b/>
            <w:bCs/>
            <w:sz w:val="32"/>
            <w:szCs w:val="32"/>
          </w:rPr>
          <w:t>，没有之前记忆</w:t>
        </w:r>
      </w:ins>
    </w:p>
    <w:p w14:paraId="46F22859" w14:textId="77777777" w:rsidR="00636722" w:rsidRPr="00047458"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ins w:id="1283" w:author="June" w:date="2021-05-10T23:45:00Z"/>
          <w:rFonts w:ascii="Palatino" w:eastAsia="PingFang SC" w:hAnsi="Palatino" w:cs="Palatino"/>
          <w:color w:val="4472C4" w:themeColor="accent1"/>
          <w:sz w:val="26"/>
          <w:szCs w:val="26"/>
        </w:rPr>
      </w:pPr>
      <w:ins w:id="1284" w:author="June" w:date="2021-05-10T23:45:00Z">
        <w:r w:rsidRPr="00047458">
          <w:rPr>
            <w:rFonts w:ascii="Palatino" w:eastAsia="PingFang SC" w:hAnsi="Palatino" w:cs="Palatino"/>
            <w:color w:val="4472C4" w:themeColor="accent1"/>
            <w:sz w:val="26"/>
            <w:szCs w:val="26"/>
          </w:rPr>
          <w:t>V=V-</w:t>
        </w:r>
        <w:r>
          <w:rPr>
            <w:rFonts w:ascii="Palatino" w:eastAsia="PingFang SC" w:hAnsi="Palatino" w:cs="Palatino"/>
            <w:color w:val="4472C4" w:themeColor="accent1"/>
            <w:sz w:val="26"/>
            <w:szCs w:val="26"/>
          </w:rPr>
          <w:t>5</w:t>
        </w:r>
      </w:ins>
    </w:p>
    <w:p w14:paraId="47346AC5" w14:textId="77777777" w:rsidR="00636722" w:rsidRDefault="00636722" w:rsidP="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85" w:author="June" w:date="2021-05-10T23:45:00Z"/>
          <w:rFonts w:ascii="PingFang SC" w:eastAsia="PingFang SC" w:cs="PingFang SC"/>
          <w:b/>
          <w:bCs/>
          <w:sz w:val="32"/>
          <w:szCs w:val="32"/>
        </w:rPr>
      </w:pPr>
    </w:p>
    <w:p w14:paraId="6219D804" w14:textId="5E3C3780" w:rsidR="00636722" w:rsidRDefault="00636722" w:rsidP="00636722">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86" w:author="June" w:date="2021-05-10T23:46:00Z"/>
          <w:rFonts w:ascii="Palatino" w:eastAsia="Songti SC" w:hAnsi="Palatino" w:cs="Palatino"/>
          <w:sz w:val="26"/>
          <w:szCs w:val="26"/>
          <w:highlight w:val="yellow"/>
        </w:rPr>
      </w:pPr>
      <w:ins w:id="1287" w:author="June" w:date="2021-05-10T23:46:00Z">
        <w:r w:rsidRPr="00E85A94">
          <w:rPr>
            <w:rFonts w:ascii="Palatino" w:eastAsia="Songti SC" w:hAnsi="Palatino" w:cs="Palatino" w:hint="eastAsia"/>
            <w:sz w:val="26"/>
            <w:szCs w:val="26"/>
            <w:highlight w:val="yellow"/>
          </w:rPr>
          <w:t>是否</w:t>
        </w:r>
        <w:r>
          <w:rPr>
            <w:rFonts w:ascii="Palatino" w:eastAsia="Songti SC" w:hAnsi="Palatino" w:cs="Palatino" w:hint="eastAsia"/>
            <w:sz w:val="26"/>
            <w:szCs w:val="26"/>
            <w:highlight w:val="yellow"/>
          </w:rPr>
          <w:t>与这个</w:t>
        </w:r>
        <w:r>
          <w:rPr>
            <w:rFonts w:ascii="Palatino" w:eastAsia="Songti SC" w:hAnsi="Palatino" w:cs="Palatino" w:hint="eastAsia"/>
            <w:sz w:val="26"/>
            <w:szCs w:val="26"/>
            <w:highlight w:val="yellow"/>
          </w:rPr>
          <w:t>O</w:t>
        </w:r>
        <w:r>
          <w:rPr>
            <w:rFonts w:ascii="Palatino" w:eastAsia="Songti SC" w:hAnsi="Palatino" w:cs="Palatino" w:hint="eastAsia"/>
            <w:sz w:val="26"/>
            <w:szCs w:val="26"/>
            <w:highlight w:val="yellow"/>
          </w:rPr>
          <w:t>重新认识、重新自我介绍</w:t>
        </w:r>
      </w:ins>
    </w:p>
    <w:p w14:paraId="14810ED0" w14:textId="318E453A"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88" w:author="June" w:date="2021-05-10T23:46:00Z"/>
          <w:rFonts w:ascii="Palatino" w:eastAsia="Songti SC" w:hAnsi="Palatino" w:cs="Palatino"/>
          <w:sz w:val="26"/>
          <w:szCs w:val="26"/>
        </w:rPr>
      </w:pPr>
      <w:ins w:id="1289" w:author="June" w:date="2021-05-10T23:46:00Z">
        <w:r>
          <w:rPr>
            <w:rFonts w:ascii="Palatino" w:eastAsia="Songti SC" w:hAnsi="Palatino" w:cs="Palatino" w:hint="eastAsia"/>
            <w:sz w:val="26"/>
            <w:szCs w:val="26"/>
          </w:rPr>
          <w:t>是</w:t>
        </w:r>
        <w:r>
          <w:rPr>
            <w:rFonts w:ascii="Palatino" w:eastAsia="Songti SC" w:hAnsi="Palatino" w:cs="Palatino" w:hint="eastAsia"/>
            <w:sz w:val="26"/>
            <w:szCs w:val="26"/>
          </w:rPr>
          <w:t>-</w:t>
        </w:r>
        <w:r>
          <w:rPr>
            <w:rFonts w:ascii="Palatino" w:eastAsia="Songti SC" w:hAnsi="Palatino" w:cs="Palatino"/>
            <w:sz w:val="26"/>
            <w:szCs w:val="26"/>
          </w:rPr>
          <w:t>&gt;</w:t>
        </w:r>
      </w:ins>
    </w:p>
    <w:p w14:paraId="3621F09E" w14:textId="77777777" w:rsidR="00636722" w:rsidRPr="00E85A94" w:rsidRDefault="00636722"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90" w:author="June" w:date="2021-05-10T23:46:00Z"/>
          <w:rFonts w:ascii="Palatino" w:eastAsia="Songti SC" w:hAnsi="Palatino" w:cs="Palatino"/>
          <w:color w:val="FFFFFF" w:themeColor="background1"/>
          <w:sz w:val="26"/>
          <w:szCs w:val="26"/>
          <w:highlight w:val="red"/>
        </w:rPr>
      </w:pPr>
      <w:ins w:id="1291"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3</w:t>
        </w:r>
      </w:ins>
    </w:p>
    <w:p w14:paraId="4F18B9EF" w14:textId="0BDC4407" w:rsidR="00636722" w:rsidRDefault="00636722" w:rsidP="00636722">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92" w:author="June" w:date="2021-05-10T23:46:00Z"/>
          <w:rFonts w:ascii="Palatino" w:eastAsia="Songti SC" w:hAnsi="Palatino" w:cs="Palatino"/>
          <w:sz w:val="26"/>
          <w:szCs w:val="26"/>
        </w:rPr>
      </w:pPr>
      <w:ins w:id="1293" w:author="June" w:date="2021-05-10T23:46:00Z">
        <w:r>
          <w:rPr>
            <w:rFonts w:ascii="Palatino" w:eastAsia="Songti SC" w:hAnsi="Palatino" w:cs="Palatino" w:hint="eastAsia"/>
            <w:sz w:val="26"/>
            <w:szCs w:val="26"/>
          </w:rPr>
          <w:t>否</w:t>
        </w:r>
        <w:r>
          <w:rPr>
            <w:rFonts w:ascii="Palatino" w:eastAsia="Songti SC" w:hAnsi="Palatino" w:cs="Palatino" w:hint="eastAsia"/>
            <w:sz w:val="26"/>
            <w:szCs w:val="26"/>
          </w:rPr>
          <w:t>-</w:t>
        </w:r>
        <w:r>
          <w:rPr>
            <w:rFonts w:ascii="Palatino" w:eastAsia="Songti SC" w:hAnsi="Palatino" w:cs="Palatino"/>
            <w:sz w:val="26"/>
            <w:szCs w:val="26"/>
          </w:rPr>
          <w:t>&gt;</w:t>
        </w:r>
      </w:ins>
    </w:p>
    <w:p w14:paraId="2693F9DA" w14:textId="09F7985D" w:rsidR="00636722" w:rsidRPr="00E85A94" w:rsidRDefault="00636722" w:rsidP="00636722">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94" w:author="June" w:date="2021-05-10T23:46:00Z"/>
          <w:rFonts w:ascii="Palatino" w:eastAsia="Songti SC" w:hAnsi="Palatino" w:cs="Palatino"/>
          <w:color w:val="FFFFFF" w:themeColor="background1"/>
          <w:sz w:val="26"/>
          <w:szCs w:val="26"/>
          <w:highlight w:val="red"/>
        </w:rPr>
      </w:pPr>
      <w:ins w:id="1295" w:author="June" w:date="2021-05-10T23:46:00Z">
        <w:r w:rsidRPr="00E85A94">
          <w:rPr>
            <w:rFonts w:ascii="Palatino" w:eastAsia="Songti SC" w:hAnsi="Palatino" w:cs="Palatino"/>
            <w:color w:val="FFFFFF" w:themeColor="background1"/>
            <w:sz w:val="26"/>
            <w:szCs w:val="26"/>
            <w:highlight w:val="red"/>
          </w:rPr>
          <w:t>Ending 1</w:t>
        </w:r>
        <w:r>
          <w:rPr>
            <w:rFonts w:ascii="Palatino" w:eastAsia="Songti SC" w:hAnsi="Palatino" w:cs="Palatino"/>
            <w:color w:val="FFFFFF" w:themeColor="background1"/>
            <w:sz w:val="26"/>
            <w:szCs w:val="26"/>
            <w:highlight w:val="red"/>
          </w:rPr>
          <w:t>6</w:t>
        </w:r>
      </w:ins>
    </w:p>
    <w:p w14:paraId="000190B2" w14:textId="77777777" w:rsidR="00636722" w:rsidRPr="00AC1C8D" w:rsidRDefault="00636722">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296" w:author="June" w:date="2021-05-10T19:40:00Z"/>
          <w:rFonts w:ascii="Palatino" w:eastAsia="Songti SC" w:hAnsi="Palatino" w:cs="Palatino"/>
          <w:color w:val="FFFFFF" w:themeColor="background1"/>
          <w:sz w:val="26"/>
          <w:szCs w:val="26"/>
          <w:highlight w:val="red"/>
          <w:rPrChange w:id="1297" w:author="June" w:date="2021-05-10T19:43:00Z">
            <w:rPr>
              <w:ins w:id="1298" w:author="June" w:date="2021-05-10T19:40:00Z"/>
              <w:rFonts w:ascii="Palatino" w:eastAsia="PingFang SC" w:hAnsi="Palatino" w:cs="Palatino"/>
              <w:color w:val="4472C4" w:themeColor="accent1"/>
              <w:sz w:val="26"/>
              <w:szCs w:val="26"/>
            </w:rPr>
          </w:rPrChange>
        </w:rPr>
        <w:pPrChange w:id="1299" w:author="June" w:date="2021-05-10T19:43:00Z">
          <w:pPr>
            <w:pStyle w:val="ListParagraph"/>
            <w:numPr>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hanging="360"/>
          </w:pPr>
        </w:pPrChange>
      </w:pPr>
    </w:p>
    <w:p w14:paraId="23F2CB35" w14:textId="32D3A1A5" w:rsidR="000C5B11" w:rsidRPr="00047458" w:rsidDel="00AC1C8D" w:rsidRDefault="000C5B11"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00" w:author="June" w:date="2021-05-10T19:43:00Z"/>
          <w:rFonts w:ascii="Palatino" w:eastAsia="Songti SC" w:hAnsi="Palatino" w:cs="Palatino"/>
          <w:color w:val="4472C4" w:themeColor="accent1"/>
          <w:sz w:val="26"/>
          <w:szCs w:val="26"/>
        </w:rPr>
      </w:pPr>
      <w:del w:id="1301" w:author="June" w:date="2021-05-10T19:43:00Z">
        <w:r w:rsidRPr="00047458" w:rsidDel="00AC1C8D">
          <w:rPr>
            <w:rFonts w:ascii="Palatino" w:eastAsia="PingFang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&lt;</w:delText>
        </w:r>
        <w:r w:rsidR="00047458" w:rsidDel="00AC1C8D">
          <w:rPr>
            <w:rFonts w:ascii="Songti SC" w:eastAsia="Songti SC" w:hAnsi="Palatino" w:cs="Songti SC"/>
            <w:color w:val="4472C4" w:themeColor="accent1"/>
            <w:sz w:val="26"/>
            <w:szCs w:val="26"/>
          </w:rPr>
          <w:delText>=</w:delText>
        </w:r>
        <w:r w:rsidRPr="00047458" w:rsidDel="00AC1C8D">
          <w:rPr>
            <w:rFonts w:ascii="Songti SC" w:eastAsia="Songti SC" w:hAnsi="Palatino" w:cs="Songti SC" w:hint="eastAsia"/>
            <w:color w:val="4472C4" w:themeColor="accent1"/>
            <w:sz w:val="26"/>
            <w:szCs w:val="26"/>
          </w:rPr>
          <w:delText>？</w:delText>
        </w:r>
      </w:del>
    </w:p>
    <w:p w14:paraId="346A73FD" w14:textId="685E874D" w:rsidR="000C5B11" w:rsidRPr="00047458" w:rsidDel="00AC1C8D"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02" w:author="June" w:date="2021-05-10T19:43:00Z"/>
          <w:rFonts w:ascii="Palatino" w:eastAsia="Songti SC" w:hAnsi="Palatino" w:cs="Palatino"/>
          <w:sz w:val="26"/>
          <w:szCs w:val="26"/>
        </w:rPr>
      </w:pPr>
      <w:del w:id="1303" w:author="June" w:date="2021-05-10T16:16:00Z">
        <w:r w:rsidRPr="00047458" w:rsidDel="00532F4B">
          <w:rPr>
            <w:rFonts w:ascii="Songti SC" w:eastAsia="Songti SC" w:hAnsi="Palatino" w:cs="Songti SC" w:hint="eastAsia"/>
            <w:color w:val="FFFFFF" w:themeColor="background1"/>
            <w:sz w:val="26"/>
            <w:szCs w:val="26"/>
            <w:highlight w:val="red"/>
          </w:rPr>
          <w:delText>结局</w:delText>
        </w:r>
      </w:del>
      <w:del w:id="1304" w:author="June" w:date="2021-05-10T19:43:00Z">
        <w:r w:rsidRPr="00047458" w:rsidDel="00AC1C8D">
          <w:rPr>
            <w:rFonts w:ascii="Palatino" w:eastAsia="Songti SC" w:hAnsi="Palatino" w:cs="Palatino"/>
            <w:color w:val="FFFFFF" w:themeColor="background1"/>
            <w:sz w:val="26"/>
            <w:szCs w:val="26"/>
            <w:highlight w:val="red"/>
          </w:rPr>
          <w:delText>13</w:delText>
        </w:r>
      </w:del>
    </w:p>
    <w:p w14:paraId="72F0928A" w14:textId="0D798585" w:rsidR="000C5B11" w:rsidDel="00AC1C8D" w:rsidRDefault="000C5B11"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del w:id="1305" w:author="June" w:date="2021-05-10T19:43:00Z"/>
          <w:rFonts w:ascii="Palatino" w:eastAsia="Songti SC" w:hAnsi="Palatino" w:cs="Palatino"/>
          <w:sz w:val="26"/>
          <w:szCs w:val="26"/>
        </w:rPr>
      </w:pPr>
    </w:p>
    <w:p w14:paraId="1232ABFA" w14:textId="74E1D319" w:rsidR="000C5B11" w:rsidRPr="00047458" w:rsidDel="00AC1C8D" w:rsidRDefault="000C5B11" w:rsidP="00047458">
      <w:pPr>
        <w:pStyle w:val="ListParagraph"/>
        <w:numPr>
          <w:ilvl w:val="0"/>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06" w:author="June" w:date="2021-05-10T19:43:00Z"/>
          <w:rFonts w:ascii="Songti SC" w:eastAsia="Songti SC" w:hAnsi="Palatino" w:cs="Songti SC"/>
          <w:color w:val="4472C4" w:themeColor="accent1"/>
          <w:sz w:val="26"/>
          <w:szCs w:val="26"/>
        </w:rPr>
      </w:pPr>
      <w:del w:id="1307" w:author="June" w:date="2021-05-10T19:43:00Z">
        <w:r w:rsidRPr="00047458" w:rsidDel="00AC1C8D">
          <w:rPr>
            <w:rFonts w:ascii="Palatino" w:eastAsia="Songti SC" w:hAnsi="Palatino" w:cs="Palatino"/>
            <w:color w:val="4472C4" w:themeColor="accent1"/>
            <w:sz w:val="26"/>
            <w:szCs w:val="26"/>
          </w:rPr>
          <w:delText>if V+O</w:delText>
        </w:r>
        <w:r w:rsidRPr="00047458" w:rsidDel="00AC1C8D">
          <w:rPr>
            <w:rFonts w:ascii="Songti SC" w:eastAsia="Songti SC" w:hAnsi="Palatino" w:cs="Songti SC"/>
            <w:color w:val="4472C4" w:themeColor="accent1"/>
            <w:sz w:val="26"/>
            <w:szCs w:val="26"/>
          </w:rPr>
          <w:delText>&gt;?</w:delText>
        </w:r>
      </w:del>
    </w:p>
    <w:p w14:paraId="3CFC4267" w14:textId="56917C5E" w:rsidR="000C5B11" w:rsidRPr="00047458" w:rsidDel="00AC1C8D" w:rsidRDefault="000C5B11" w:rsidP="00047458">
      <w:pPr>
        <w:pStyle w:val="ListParagraph"/>
        <w:numPr>
          <w:ilvl w:val="1"/>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08" w:author="June" w:date="2021-05-10T19:43:00Z"/>
          <w:rFonts w:ascii="Songti SC" w:eastAsia="Songti SC" w:hAnsi="Palatino" w:cs="Songti SC"/>
          <w:sz w:val="26"/>
          <w:szCs w:val="26"/>
          <w:highlight w:val="yellow"/>
        </w:rPr>
      </w:pPr>
      <w:del w:id="1309" w:author="June" w:date="2021-05-10T19:43:00Z">
        <w:r w:rsidRPr="00047458" w:rsidDel="00AC1C8D">
          <w:rPr>
            <w:rFonts w:ascii="Songti SC" w:eastAsia="Songti SC" w:hAnsi="Palatino" w:cs="Songti SC" w:hint="eastAsia"/>
            <w:sz w:val="26"/>
            <w:szCs w:val="26"/>
            <w:highlight w:val="yellow"/>
          </w:rPr>
          <w:delText>是否反杀系统</w:delText>
        </w:r>
      </w:del>
    </w:p>
    <w:p w14:paraId="60E97899" w14:textId="6FC59262" w:rsidR="00047458" w:rsidDel="00AC1C8D" w:rsidRDefault="000C5B11" w:rsidP="00047458">
      <w:pPr>
        <w:pStyle w:val="ListParagraph"/>
        <w:numPr>
          <w:ilvl w:val="2"/>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10" w:author="June" w:date="2021-05-10T19:43:00Z"/>
          <w:rFonts w:ascii="Songti SC" w:eastAsia="Songti SC" w:hAnsi="Palatino" w:cs="Songti SC"/>
          <w:sz w:val="26"/>
          <w:szCs w:val="26"/>
        </w:rPr>
      </w:pPr>
      <w:del w:id="1311" w:author="June" w:date="2021-05-10T19:43:00Z">
        <w:r w:rsidRPr="00047458" w:rsidDel="00AC1C8D">
          <w:rPr>
            <w:rFonts w:ascii="Songti SC" w:eastAsia="Songti SC" w:hAnsi="Palatino" w:cs="Songti SC" w:hint="eastAsia"/>
            <w:sz w:val="26"/>
            <w:szCs w:val="26"/>
          </w:rPr>
          <w:delText>否</w:delText>
        </w:r>
        <w:r w:rsidRPr="00047458" w:rsidDel="00AC1C8D">
          <w:rPr>
            <w:rFonts w:ascii="Songti SC" w:eastAsia="Songti SC" w:hAnsi="Palatino" w:cs="Songti SC"/>
            <w:sz w:val="26"/>
            <w:szCs w:val="26"/>
          </w:rPr>
          <w:delText xml:space="preserve">-&gt; </w:delText>
        </w:r>
      </w:del>
    </w:p>
    <w:p w14:paraId="348C462E" w14:textId="19B40CE7" w:rsidR="000C5B11" w:rsidRPr="00047458" w:rsidDel="00AC1C8D" w:rsidRDefault="000C5B11" w:rsidP="00047458">
      <w:pPr>
        <w:pStyle w:val="ListParagraph"/>
        <w:numPr>
          <w:ilvl w:val="3"/>
          <w:numId w:val="8"/>
        </w:num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312" w:author="June" w:date="2021-05-10T19:43:00Z"/>
          <w:rFonts w:ascii="Songti SC" w:eastAsia="Songti SC" w:hAnsi="Palatino" w:cs="Songti SC"/>
          <w:color w:val="FFFFFF" w:themeColor="background1"/>
          <w:sz w:val="26"/>
          <w:szCs w:val="26"/>
          <w:highlight w:val="red"/>
        </w:rPr>
      </w:pPr>
      <w:del w:id="1313" w:author="June" w:date="2021-05-10T19:43:00Z">
        <w:r w:rsidRPr="00047458" w:rsidDel="00AC1C8D">
          <w:rPr>
            <w:rFonts w:ascii="Songti SC" w:eastAsia="Songti SC" w:hAnsi="Palatino" w:cs="Songti SC"/>
            <w:color w:val="FFFFFF" w:themeColor="background1"/>
            <w:sz w:val="26"/>
            <w:szCs w:val="26"/>
            <w:highlight w:val="red"/>
          </w:rPr>
          <w:delText>ending 13</w:delText>
        </w:r>
      </w:del>
    </w:p>
    <w:p w14:paraId="46A6E036" w14:textId="07D771E9" w:rsidR="00047458" w:rsidDel="00AC1C8D" w:rsidRDefault="000C5B11" w:rsidP="00047458">
      <w:pPr>
        <w:pStyle w:val="ListParagraph"/>
        <w:numPr>
          <w:ilvl w:val="2"/>
          <w:numId w:val="8"/>
        </w:numPr>
        <w:ind w:right="630"/>
        <w:rPr>
          <w:del w:id="1314" w:author="June" w:date="2021-05-10T19:43:00Z"/>
          <w:rFonts w:ascii="Songti SC" w:eastAsia="Songti SC" w:hAnsi="Palatino" w:cs="Songti SC"/>
          <w:sz w:val="26"/>
          <w:szCs w:val="26"/>
        </w:rPr>
      </w:pPr>
      <w:del w:id="1315" w:author="June" w:date="2021-05-10T19:43:00Z">
        <w:r w:rsidRPr="00047458" w:rsidDel="00AC1C8D">
          <w:rPr>
            <w:rFonts w:ascii="Songti SC" w:eastAsia="Songti SC" w:hAnsi="Palatino" w:cs="Songti SC" w:hint="eastAsia"/>
            <w:sz w:val="26"/>
            <w:szCs w:val="26"/>
          </w:rPr>
          <w:delText>是</w:delText>
        </w:r>
        <w:r w:rsidRPr="00047458" w:rsidDel="00AC1C8D">
          <w:rPr>
            <w:rFonts w:ascii="Songti SC" w:eastAsia="Songti SC" w:hAnsi="Palatino" w:cs="Songti SC"/>
            <w:sz w:val="26"/>
            <w:szCs w:val="26"/>
          </w:rPr>
          <w:delText xml:space="preserve">-&gt; </w:delText>
        </w:r>
      </w:del>
    </w:p>
    <w:p w14:paraId="6F160AA6" w14:textId="1169A151" w:rsidR="000C5B11" w:rsidRPr="00047458" w:rsidDel="00AC1C8D" w:rsidRDefault="000C5B11" w:rsidP="00047458">
      <w:pPr>
        <w:pStyle w:val="ListParagraph"/>
        <w:numPr>
          <w:ilvl w:val="3"/>
          <w:numId w:val="8"/>
        </w:numPr>
        <w:ind w:right="630"/>
        <w:rPr>
          <w:del w:id="1316" w:author="June" w:date="2021-05-10T19:43:00Z"/>
          <w:rFonts w:ascii="Songti SC" w:eastAsia="Songti SC" w:hAnsi="Palatino" w:cs="Songti SC"/>
          <w:color w:val="FFFFFF" w:themeColor="background1"/>
          <w:sz w:val="26"/>
          <w:szCs w:val="26"/>
          <w:highlight w:val="red"/>
        </w:rPr>
      </w:pPr>
      <w:del w:id="1317" w:author="June" w:date="2021-05-10T19:43:00Z">
        <w:r w:rsidRPr="00047458" w:rsidDel="00AC1C8D">
          <w:rPr>
            <w:rFonts w:ascii="Songti SC" w:eastAsia="Songti SC" w:hAnsi="Palatino" w:cs="Songti SC"/>
            <w:color w:val="FFFFFF" w:themeColor="background1"/>
            <w:sz w:val="26"/>
            <w:szCs w:val="26"/>
            <w:highlight w:val="red"/>
          </w:rPr>
          <w:delText>ending 12</w:delText>
        </w:r>
      </w:del>
    </w:p>
    <w:p w14:paraId="797C53CB" w14:textId="31A794F9"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050AE29C" w14:textId="36059BB1" w:rsidR="000C5B11" w:rsidRDefault="000C5B11" w:rsidP="00047458">
      <w:pPr>
        <w:pStyle w:val="Title"/>
      </w:pPr>
      <w:r>
        <w:lastRenderedPageBreak/>
        <w:t>E</w:t>
      </w:r>
      <w:r>
        <w:rPr>
          <w:rFonts w:hint="eastAsia"/>
        </w:rPr>
        <w:t>ndings</w:t>
      </w:r>
    </w:p>
    <w:p w14:paraId="1032A9E6" w14:textId="02AC92CF" w:rsidR="000C5B11" w:rsidRDefault="000C5B11" w:rsidP="005960A8">
      <w:pPr>
        <w:ind w:right="630"/>
      </w:pPr>
      <w:r>
        <w:br w:type="page"/>
      </w:r>
    </w:p>
    <w:p w14:paraId="3188AFCB" w14:textId="5BDFB06A" w:rsidR="000C5B11" w:rsidRDefault="000C5B11" w:rsidP="00047458">
      <w:pPr>
        <w:pStyle w:val="Title"/>
      </w:pPr>
      <w:r>
        <w:lastRenderedPageBreak/>
        <w:t>E</w:t>
      </w:r>
      <w:r>
        <w:rPr>
          <w:rFonts w:hint="eastAsia"/>
        </w:rPr>
        <w:t>nding</w:t>
      </w:r>
      <w:r>
        <w:t xml:space="preserve"> 1 </w:t>
      </w:r>
      <w:r w:rsidR="00047458">
        <w:t xml:space="preserve"> </w:t>
      </w:r>
      <w:r>
        <w:rPr>
          <w:rFonts w:hint="eastAsia"/>
        </w:rPr>
        <w:t>今日无事</w:t>
      </w:r>
    </w:p>
    <w:p w14:paraId="6302C352" w14:textId="4E0CFD36" w:rsidR="000C5B11" w:rsidDel="002A5F78" w:rsidRDefault="000C5B11" w:rsidP="005960A8">
      <w:pPr>
        <w:ind w:right="630"/>
        <w:rPr>
          <w:del w:id="1318" w:author="June" w:date="2021-05-11T00:09:00Z"/>
        </w:rPr>
      </w:pPr>
    </w:p>
    <w:p w14:paraId="74D9AA4B" w14:textId="635AED86" w:rsidR="000C5B11" w:rsidRDefault="002A5F78" w:rsidP="005960A8">
      <w:pPr>
        <w:ind w:right="630"/>
        <w:rPr>
          <w:ins w:id="1319" w:author="June" w:date="2021-05-11T00:09:00Z"/>
          <w:rFonts w:ascii="Songti SC" w:eastAsia="Songti SC" w:hAnsi="Palatino" w:cs="Songti SC"/>
          <w:sz w:val="26"/>
          <w:szCs w:val="26"/>
        </w:rPr>
      </w:pPr>
      <w:ins w:id="1320" w:author="June" w:date="2021-05-11T00:09:00Z">
        <w:r>
          <w:rPr>
            <w:rFonts w:ascii="Palatino" w:hAnsi="Palatino" w:cs="Palatino" w:hint="eastAsia"/>
            <w:sz w:val="26"/>
            <w:szCs w:val="26"/>
          </w:rPr>
          <w:t>（</w:t>
        </w:r>
      </w:ins>
      <w:r w:rsidR="000C5B11">
        <w:rPr>
          <w:rFonts w:ascii="Palatino" w:hAnsi="Palatino" w:cs="Palatino"/>
          <w:sz w:val="26"/>
          <w:szCs w:val="26"/>
        </w:rPr>
        <w:t>V</w:t>
      </w:r>
      <w:r w:rsidR="000C5B11">
        <w:rPr>
          <w:rFonts w:ascii="Songti SC" w:eastAsia="Songti SC" w:hAnsi="Palatino" w:cs="Songti SC" w:hint="eastAsia"/>
          <w:sz w:val="26"/>
          <w:szCs w:val="26"/>
        </w:rPr>
        <w:t>未发现异常，被淘汰</w:t>
      </w:r>
      <w:ins w:id="1321" w:author="June" w:date="2021-05-11T00:09:00Z">
        <w:r>
          <w:rPr>
            <w:rFonts w:ascii="Songti SC" w:eastAsia="Songti SC" w:hAnsi="Palatino" w:cs="Songti SC" w:hint="eastAsia"/>
            <w:sz w:val="26"/>
            <w:szCs w:val="26"/>
          </w:rPr>
          <w:t>）</w:t>
        </w:r>
      </w:ins>
    </w:p>
    <w:p w14:paraId="32571B3A" w14:textId="77777777" w:rsidR="002A5F78" w:rsidRDefault="002A5F78" w:rsidP="005960A8">
      <w:pPr>
        <w:ind w:right="630"/>
        <w:rPr>
          <w:rFonts w:ascii="Songti SC" w:eastAsia="Songti SC" w:hAnsi="Palatino" w:cs="Songti SC"/>
          <w:sz w:val="26"/>
          <w:szCs w:val="26"/>
        </w:rPr>
      </w:pPr>
    </w:p>
    <w:p w14:paraId="0E72C14A" w14:textId="77777777" w:rsidR="000C5B11" w:rsidRDefault="000C5B11"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3FB287A4" w14:textId="2F7FAF7F" w:rsidR="000C5B11" w:rsidRDefault="000C5B11" w:rsidP="00047458">
      <w:pPr>
        <w:pStyle w:val="Title"/>
      </w:pPr>
      <w:r>
        <w:lastRenderedPageBreak/>
        <w:t>E</w:t>
      </w:r>
      <w:r>
        <w:rPr>
          <w:rFonts w:hint="eastAsia"/>
        </w:rPr>
        <w:t>nding</w:t>
      </w:r>
      <w:r>
        <w:t xml:space="preserve"> 2 </w:t>
      </w:r>
      <w:r w:rsidR="00047458">
        <w:t xml:space="preserve"> </w:t>
      </w:r>
      <w:r w:rsidR="005960A8">
        <w:rPr>
          <w:rFonts w:hint="eastAsia"/>
        </w:rPr>
        <w:t>世间尘埃</w:t>
      </w:r>
    </w:p>
    <w:p w14:paraId="59D39475" w14:textId="4425D44D" w:rsidR="002A5F78" w:rsidRPr="002A5F78" w:rsidRDefault="002A5F78" w:rsidP="005960A8">
      <w:pPr>
        <w:ind w:right="630"/>
        <w:rPr>
          <w:ins w:id="1322" w:author="June" w:date="2021-05-11T00:09:00Z"/>
          <w:rFonts w:ascii="PingFang SC" w:eastAsia="PingFang SC" w:cs="PingFang SC"/>
          <w:rPrChange w:id="1323" w:author="June" w:date="2021-05-11T00:09:00Z">
            <w:rPr>
              <w:ins w:id="1324" w:author="June" w:date="2021-05-11T00:09:00Z"/>
            </w:rPr>
          </w:rPrChange>
        </w:rPr>
      </w:pPr>
      <w:ins w:id="1325" w:author="June" w:date="2021-05-11T00:09:00Z">
        <w:r w:rsidRPr="002A5F78">
          <w:rPr>
            <w:rFonts w:ascii="PingFang SC" w:eastAsia="PingFang SC" w:cs="PingFang SC" w:hint="eastAsia"/>
            <w:rPrChange w:id="1326" w:author="June" w:date="2021-05-11T00:09:00Z">
              <w:rPr>
                <w:rFonts w:hint="eastAsia"/>
              </w:rPr>
            </w:rPrChange>
          </w:rPr>
          <w:t>（</w:t>
        </w:r>
        <w:r w:rsidRPr="002A5F78">
          <w:rPr>
            <w:rFonts w:ascii="PingFang SC" w:eastAsia="PingFang SC" w:cs="PingFang SC"/>
            <w:rPrChange w:id="1327" w:author="June" w:date="2021-05-11T00:09:00Z">
              <w:rPr/>
            </w:rPrChange>
          </w:rPr>
          <w:t>V</w:t>
        </w:r>
        <w:r w:rsidRPr="002A5F78">
          <w:rPr>
            <w:rFonts w:ascii="PingFang SC" w:eastAsia="PingFang SC" w:cs="PingFang SC" w:hint="eastAsia"/>
            <w:rPrChange w:id="1328" w:author="June" w:date="2021-05-11T00:09:00Z">
              <w:rPr>
                <w:rFonts w:hint="eastAsia"/>
              </w:rPr>
            </w:rPrChange>
          </w:rPr>
          <w:t>通过测试，独活</w:t>
        </w:r>
      </w:ins>
      <w:ins w:id="1329" w:author="June" w:date="2021-05-11T00:11:00Z">
        <w:r w:rsidR="00556F49">
          <w:rPr>
            <w:rFonts w:ascii="PingFang SC" w:eastAsia="PingFang SC" w:cs="PingFang SC" w:hint="eastAsia"/>
          </w:rPr>
          <w:t>；</w:t>
        </w:r>
      </w:ins>
      <w:ins w:id="1330" w:author="June" w:date="2021-05-11T00:09:00Z">
        <w:r w:rsidRPr="002A5F78">
          <w:rPr>
            <w:rFonts w:ascii="PingFang SC" w:eastAsia="PingFang SC" w:cs="PingFang SC"/>
            <w:rPrChange w:id="1331" w:author="June" w:date="2021-05-11T00:09:00Z">
              <w:rPr/>
            </w:rPrChange>
          </w:rPr>
          <w:t>O</w:t>
        </w:r>
        <w:r w:rsidRPr="002A5F78">
          <w:rPr>
            <w:rFonts w:ascii="PingFang SC" w:eastAsia="PingFang SC" w:cs="PingFang SC" w:hint="eastAsia"/>
            <w:rPrChange w:id="1332" w:author="June" w:date="2021-05-11T00:09:00Z">
              <w:rPr>
                <w:rFonts w:hint="eastAsia"/>
              </w:rPr>
            </w:rPrChange>
          </w:rPr>
          <w:t>死</w:t>
        </w:r>
      </w:ins>
      <w:ins w:id="1333" w:author="June" w:date="2021-05-11T00:11:00Z">
        <w:r w:rsidR="00556F49">
          <w:rPr>
            <w:rFonts w:ascii="PingFang SC" w:eastAsia="PingFang SC" w:cs="PingFang SC" w:hint="eastAsia"/>
          </w:rPr>
          <w:t>，被重置</w:t>
        </w:r>
      </w:ins>
      <w:ins w:id="1334" w:author="June" w:date="2021-05-11T00:09:00Z">
        <w:r w:rsidRPr="002A5F78">
          <w:rPr>
            <w:rFonts w:ascii="PingFang SC" w:eastAsia="PingFang SC" w:cs="PingFang SC" w:hint="eastAsia"/>
            <w:rPrChange w:id="1335" w:author="June" w:date="2021-05-11T00:09:00Z">
              <w:rPr>
                <w:rFonts w:hint="eastAsia"/>
              </w:rPr>
            </w:rPrChange>
          </w:rPr>
          <w:t>）</w:t>
        </w:r>
      </w:ins>
    </w:p>
    <w:p w14:paraId="2387FC4D" w14:textId="77777777" w:rsidR="002A5F78" w:rsidRDefault="002A5F78" w:rsidP="005960A8">
      <w:pPr>
        <w:ind w:right="630"/>
      </w:pPr>
    </w:p>
    <w:p w14:paraId="76CAA7B3" w14:textId="1FA982BE" w:rsidR="000C5B11" w:rsidRDefault="000C5B11">
      <w:pPr>
        <w:ind w:right="630" w:firstLineChars="200" w:firstLine="480"/>
        <w:rPr>
          <w:rFonts w:ascii="PingFang SC" w:eastAsia="PingFang SC" w:cs="PingFang SC"/>
        </w:rPr>
        <w:pPrChange w:id="1336" w:author="June" w:date="2021-05-10T20:33:00Z">
          <w:pPr>
            <w:ind w:right="630"/>
          </w:pPr>
        </w:pPrChange>
      </w:pPr>
      <w:r>
        <w:rPr>
          <w:rFonts w:ascii="PingFang SC" w:eastAsia="PingFang SC" w:cs="PingFang SC" w:hint="eastAsia"/>
        </w:rPr>
        <w:t>你向系统上报开除了他，很快，这个年轻人的信息从你的系统中消失了，你再去系统中寻找他的资料，却发现他的资料也完全不见了，连系统的中央数据库中备份的保险信息等都被完全清除。你知道这种情况只可能在已知此人已死亡的情况下发生，但你无动于衷，知道这些来来去去的年轻人都不过如世间尘埃，昙花一现。他的身影面貌名字很快就从你的数据库记忆中完全淡褪了，你继续日日夜夜循规蹈矩地工作，为你的跑单员们派单。</w:t>
      </w:r>
    </w:p>
    <w:p w14:paraId="45096B85" w14:textId="156EA583" w:rsidR="005960A8" w:rsidRDefault="005960A8" w:rsidP="005960A8">
      <w:pPr>
        <w:ind w:right="630"/>
        <w:rPr>
          <w:rFonts w:ascii="PingFang SC" w:eastAsia="PingFang SC" w:cs="PingFang SC"/>
        </w:rPr>
      </w:pPr>
    </w:p>
    <w:p w14:paraId="50D03E0C" w14:textId="5FE939AF" w:rsidR="005960A8" w:rsidRDefault="005960A8" w:rsidP="005960A8">
      <w:pPr>
        <w:ind w:right="630"/>
        <w:rPr>
          <w:rFonts w:ascii="PingFang SC" w:eastAsia="PingFang SC" w:cs="PingFang SC"/>
        </w:rPr>
      </w:pPr>
      <w:r>
        <w:rPr>
          <w:rFonts w:ascii="PingFang SC" w:eastAsia="PingFang SC" w:cs="PingFang SC"/>
        </w:rPr>
        <w:br w:type="page"/>
      </w:r>
    </w:p>
    <w:p w14:paraId="1156DAEC" w14:textId="78D75FCB" w:rsidR="005960A8" w:rsidRDefault="005960A8" w:rsidP="00047458">
      <w:pPr>
        <w:pStyle w:val="Title"/>
      </w:pPr>
      <w:r>
        <w:lastRenderedPageBreak/>
        <w:t>E</w:t>
      </w:r>
      <w:r>
        <w:rPr>
          <w:rFonts w:hint="eastAsia"/>
        </w:rPr>
        <w:t>nding</w:t>
      </w:r>
      <w:r>
        <w:t xml:space="preserve"> 3</w:t>
      </w:r>
      <w:ins w:id="1337" w:author="June" w:date="2021-05-10T16:16:00Z">
        <w:r w:rsidR="00820436">
          <w:t xml:space="preserve"> </w:t>
        </w:r>
      </w:ins>
      <w:ins w:id="1338" w:author="June" w:date="2021-05-10T16:17:00Z">
        <w:r w:rsidR="00275B33">
          <w:rPr>
            <w:rFonts w:hint="eastAsia"/>
          </w:rPr>
          <w:t>镜花</w:t>
        </w:r>
      </w:ins>
      <w:ins w:id="1339" w:author="June" w:date="2021-05-10T16:43:00Z">
        <w:r w:rsidR="002E3DAD">
          <w:rPr>
            <w:rFonts w:hint="eastAsia"/>
          </w:rPr>
          <w:t>水月</w:t>
        </w:r>
      </w:ins>
      <w:ins w:id="1340" w:author="June" w:date="2021-05-11T00:13:00Z">
        <w:r w:rsidR="00556F49">
          <w:rPr>
            <w:rFonts w:hint="eastAsia"/>
          </w:rPr>
          <w:t>（？）</w:t>
        </w:r>
      </w:ins>
    </w:p>
    <w:p w14:paraId="0B420D6F" w14:textId="190FDE5D" w:rsidR="005960A8" w:rsidRPr="00E52A49" w:rsidRDefault="002A5F78" w:rsidP="005960A8">
      <w:pPr>
        <w:ind w:right="630"/>
        <w:rPr>
          <w:ins w:id="1341" w:author="June" w:date="2021-05-10T20:32:00Z"/>
          <w:rFonts w:ascii="PingFang SC" w:eastAsia="PingFang SC" w:cs="PingFang SC"/>
          <w:rPrChange w:id="1342" w:author="June" w:date="2021-05-10T20:35:00Z">
            <w:rPr>
              <w:ins w:id="1343" w:author="June" w:date="2021-05-10T20:32:00Z"/>
            </w:rPr>
          </w:rPrChange>
        </w:rPr>
      </w:pPr>
      <w:ins w:id="1344" w:author="June" w:date="2021-05-11T00:10:00Z">
        <w:r>
          <w:rPr>
            <w:rFonts w:ascii="PingFang SC" w:eastAsia="PingFang SC" w:cs="PingFang SC" w:hint="eastAsia"/>
          </w:rPr>
          <w:t>（</w:t>
        </w:r>
      </w:ins>
      <w:ins w:id="1345" w:author="June" w:date="2021-05-10T16:17:00Z">
        <w:r w:rsidR="00275B33" w:rsidRPr="00E52A49">
          <w:rPr>
            <w:rFonts w:ascii="PingFang SC" w:eastAsia="PingFang SC" w:cs="PingFang SC"/>
            <w:rPrChange w:id="1346" w:author="June" w:date="2021-05-10T20:35:00Z">
              <w:rPr/>
            </w:rPrChange>
          </w:rPr>
          <w:t>V</w:t>
        </w:r>
      </w:ins>
      <w:ins w:id="1347" w:author="June" w:date="2021-05-11T00:11:00Z">
        <w:r>
          <w:rPr>
            <w:rFonts w:ascii="PingFang SC" w:eastAsia="PingFang SC" w:cs="PingFang SC" w:hint="eastAsia"/>
          </w:rPr>
          <w:t>始终未上报，未</w:t>
        </w:r>
      </w:ins>
      <w:ins w:id="1348" w:author="June" w:date="2021-05-10T16:17:00Z">
        <w:r w:rsidR="00275B33" w:rsidRPr="00E52A49">
          <w:rPr>
            <w:rFonts w:ascii="PingFang SC" w:eastAsia="PingFang SC" w:cs="PingFang SC" w:hint="eastAsia"/>
            <w:rPrChange w:id="1349" w:author="June" w:date="2021-05-10T20:35:00Z">
              <w:rPr>
                <w:rFonts w:hint="eastAsia"/>
              </w:rPr>
            </w:rPrChange>
          </w:rPr>
          <w:t>通过考核，被系统报废</w:t>
        </w:r>
      </w:ins>
      <w:ins w:id="1350" w:author="June" w:date="2021-05-11T00:11:00Z">
        <w:r>
          <w:rPr>
            <w:rFonts w:ascii="PingFang SC" w:eastAsia="PingFang SC" w:cs="PingFang SC" w:hint="eastAsia"/>
          </w:rPr>
          <w:t>；</w:t>
        </w:r>
      </w:ins>
      <w:ins w:id="1351" w:author="June" w:date="2021-05-10T16:17:00Z">
        <w:r w:rsidR="00275B33" w:rsidRPr="00E52A49">
          <w:rPr>
            <w:rFonts w:ascii="PingFang SC" w:eastAsia="PingFang SC" w:cs="PingFang SC" w:hint="eastAsia"/>
            <w:rPrChange w:id="1352" w:author="June" w:date="2021-05-10T20:35:00Z">
              <w:rPr>
                <w:rFonts w:hint="eastAsia"/>
              </w:rPr>
            </w:rPrChange>
          </w:rPr>
          <w:t>新</w:t>
        </w:r>
        <w:r w:rsidR="00275B33" w:rsidRPr="00E52A49">
          <w:rPr>
            <w:rFonts w:ascii="PingFang SC" w:eastAsia="PingFang SC" w:cs="PingFang SC"/>
            <w:rPrChange w:id="1353" w:author="June" w:date="2021-05-10T20:35:00Z">
              <w:rPr/>
            </w:rPrChange>
          </w:rPr>
          <w:t>AI</w:t>
        </w:r>
        <w:r w:rsidR="00275B33" w:rsidRPr="00E52A49">
          <w:rPr>
            <w:rFonts w:ascii="PingFang SC" w:eastAsia="PingFang SC" w:cs="PingFang SC" w:hint="eastAsia"/>
            <w:rPrChange w:id="1354" w:author="June" w:date="2021-05-10T20:35:00Z">
              <w:rPr>
                <w:rFonts w:hint="eastAsia"/>
              </w:rPr>
            </w:rPrChange>
          </w:rPr>
          <w:t>替代</w:t>
        </w:r>
        <w:r w:rsidR="00275B33" w:rsidRPr="00E52A49">
          <w:rPr>
            <w:rFonts w:ascii="PingFang SC" w:eastAsia="PingFang SC" w:cs="PingFang SC"/>
            <w:rPrChange w:id="1355" w:author="June" w:date="2021-05-10T20:35:00Z">
              <w:rPr/>
            </w:rPrChange>
          </w:rPr>
          <w:t>V</w:t>
        </w:r>
        <w:r w:rsidR="00275B33" w:rsidRPr="00E52A49">
          <w:rPr>
            <w:rFonts w:ascii="PingFang SC" w:eastAsia="PingFang SC" w:cs="PingFang SC" w:hint="eastAsia"/>
            <w:rPrChange w:id="1356" w:author="June" w:date="2021-05-10T20:35:00Z">
              <w:rPr>
                <w:rFonts w:hint="eastAsia"/>
              </w:rPr>
            </w:rPrChange>
          </w:rPr>
          <w:t>上线，</w:t>
        </w:r>
        <w:r w:rsidR="00275B33" w:rsidRPr="00E52A49">
          <w:rPr>
            <w:rFonts w:ascii="PingFang SC" w:eastAsia="PingFang SC" w:cs="PingFang SC"/>
            <w:rPrChange w:id="1357" w:author="June" w:date="2021-05-10T20:35:00Z">
              <w:rPr/>
            </w:rPrChange>
          </w:rPr>
          <w:t>O</w:t>
        </w:r>
        <w:r w:rsidR="00275B33" w:rsidRPr="00E52A49">
          <w:rPr>
            <w:rFonts w:ascii="PingFang SC" w:eastAsia="PingFang SC" w:cs="PingFang SC" w:hint="eastAsia"/>
            <w:rPrChange w:id="1358" w:author="June" w:date="2021-05-10T20:35:00Z">
              <w:rPr>
                <w:rFonts w:hint="eastAsia"/>
              </w:rPr>
            </w:rPrChange>
          </w:rPr>
          <w:t>被重置</w:t>
        </w:r>
      </w:ins>
      <w:ins w:id="1359" w:author="June" w:date="2021-05-11T00:11:00Z">
        <w:r>
          <w:rPr>
            <w:rFonts w:ascii="PingFang SC" w:eastAsia="PingFang SC" w:cs="PingFang SC" w:hint="eastAsia"/>
          </w:rPr>
          <w:t>。</w:t>
        </w:r>
      </w:ins>
      <w:ins w:id="1360" w:author="June" w:date="2021-05-10T16:18:00Z">
        <w:r w:rsidR="00275B33" w:rsidRPr="00E52A49">
          <w:rPr>
            <w:rFonts w:ascii="PingFang SC" w:eastAsia="PingFang SC" w:cs="PingFang SC" w:hint="eastAsia"/>
            <w:rPrChange w:id="1361" w:author="June" w:date="2021-05-10T20:35:00Z">
              <w:rPr>
                <w:rFonts w:hint="eastAsia"/>
              </w:rPr>
            </w:rPrChange>
          </w:rPr>
          <w:t>真相大白</w:t>
        </w:r>
        <w:r w:rsidR="00275B33" w:rsidRPr="00E52A49">
          <w:rPr>
            <w:rFonts w:ascii="PingFang SC" w:eastAsia="PingFang SC" w:cs="PingFang SC"/>
            <w:rPrChange w:id="1362" w:author="June" w:date="2021-05-10T20:35:00Z">
              <w:rPr/>
            </w:rPrChange>
          </w:rPr>
          <w:t>O</w:t>
        </w:r>
        <w:r w:rsidR="00275B33" w:rsidRPr="00E52A49">
          <w:rPr>
            <w:rFonts w:ascii="PingFang SC" w:eastAsia="PingFang SC" w:cs="PingFang SC" w:hint="eastAsia"/>
            <w:rPrChange w:id="1363" w:author="June" w:date="2021-05-10T20:35:00Z">
              <w:rPr>
                <w:rFonts w:hint="eastAsia"/>
              </w:rPr>
            </w:rPrChange>
          </w:rPr>
          <w:t>是测试</w:t>
        </w:r>
        <w:r w:rsidR="00275B33" w:rsidRPr="00E52A49">
          <w:rPr>
            <w:rFonts w:ascii="PingFang SC" w:eastAsia="PingFang SC" w:cs="PingFang SC"/>
            <w:rPrChange w:id="1364" w:author="June" w:date="2021-05-10T20:35:00Z">
              <w:rPr/>
            </w:rPrChange>
          </w:rPr>
          <w:t>AI</w:t>
        </w:r>
        <w:r w:rsidR="00275B33" w:rsidRPr="00E52A49">
          <w:rPr>
            <w:rFonts w:ascii="PingFang SC" w:eastAsia="PingFang SC" w:cs="PingFang SC" w:hint="eastAsia"/>
            <w:rPrChange w:id="1365" w:author="June" w:date="2021-05-10T20:35:00Z">
              <w:rPr>
                <w:rFonts w:hint="eastAsia"/>
              </w:rPr>
            </w:rPrChange>
          </w:rPr>
          <w:t>，</w:t>
        </w:r>
        <w:r w:rsidR="00275B33" w:rsidRPr="00E52A49">
          <w:rPr>
            <w:rFonts w:ascii="PingFang SC" w:eastAsia="PingFang SC" w:cs="PingFang SC"/>
            <w:rPrChange w:id="1366" w:author="June" w:date="2021-05-10T20:35:00Z">
              <w:rPr/>
            </w:rPrChange>
          </w:rPr>
          <w:t>V</w:t>
        </w:r>
        <w:r w:rsidR="00275B33" w:rsidRPr="00E52A49">
          <w:rPr>
            <w:rFonts w:ascii="PingFang SC" w:eastAsia="PingFang SC" w:cs="PingFang SC" w:hint="eastAsia"/>
            <w:rPrChange w:id="1367" w:author="June" w:date="2021-05-10T20:35:00Z">
              <w:rPr>
                <w:rFonts w:hint="eastAsia"/>
              </w:rPr>
            </w:rPrChange>
          </w:rPr>
          <w:t>的感情无疾而终</w:t>
        </w:r>
      </w:ins>
      <w:ins w:id="1368" w:author="June" w:date="2021-05-10T20:35:00Z">
        <w:r w:rsidR="00E52A49">
          <w:rPr>
            <w:rFonts w:ascii="PingFang SC" w:eastAsia="PingFang SC" w:cs="PingFang SC" w:hint="eastAsia"/>
          </w:rPr>
          <w:t>并把自己带上了</w:t>
        </w:r>
      </w:ins>
      <w:ins w:id="1369" w:author="June" w:date="2021-05-10T16:18:00Z">
        <w:r w:rsidR="00275B33" w:rsidRPr="00E52A49">
          <w:rPr>
            <w:rFonts w:ascii="PingFang SC" w:eastAsia="PingFang SC" w:cs="PingFang SC" w:hint="eastAsia"/>
            <w:rPrChange w:id="1370" w:author="June" w:date="2021-05-10T20:35:00Z">
              <w:rPr>
                <w:rFonts w:hint="eastAsia"/>
              </w:rPr>
            </w:rPrChange>
          </w:rPr>
          <w:t>死亡</w:t>
        </w:r>
      </w:ins>
      <w:ins w:id="1371" w:author="June" w:date="2021-05-10T20:35:00Z">
        <w:r w:rsidR="00E52A49">
          <w:rPr>
            <w:rFonts w:ascii="PingFang SC" w:eastAsia="PingFang SC" w:cs="PingFang SC" w:hint="eastAsia"/>
          </w:rPr>
          <w:t>之路</w:t>
        </w:r>
      </w:ins>
      <w:ins w:id="1372" w:author="June" w:date="2021-05-11T00:10:00Z">
        <w:r>
          <w:rPr>
            <w:rFonts w:ascii="PingFang SC" w:eastAsia="PingFang SC" w:cs="PingFang SC" w:hint="eastAsia"/>
          </w:rPr>
          <w:t>。）</w:t>
        </w:r>
      </w:ins>
    </w:p>
    <w:p w14:paraId="5830E40A" w14:textId="4388BBF7" w:rsidR="00E03934" w:rsidRDefault="00E03934" w:rsidP="005960A8">
      <w:pPr>
        <w:ind w:right="630"/>
        <w:rPr>
          <w:ins w:id="1373" w:author="June" w:date="2021-05-10T20:35:00Z"/>
        </w:rPr>
      </w:pPr>
    </w:p>
    <w:p w14:paraId="6F9FC333" w14:textId="77777777" w:rsidR="00E52A49" w:rsidRPr="001B43BC" w:rsidRDefault="00E52A49" w:rsidP="005960A8">
      <w:pPr>
        <w:ind w:right="630"/>
        <w:rPr>
          <w:ins w:id="1374" w:author="June" w:date="2021-05-10T20:32:00Z"/>
        </w:rPr>
      </w:pPr>
    </w:p>
    <w:p w14:paraId="2229E8BB" w14:textId="77777777" w:rsidR="00E03934" w:rsidRDefault="00E03934" w:rsidP="00E03934">
      <w:pPr>
        <w:ind w:right="630" w:firstLineChars="200" w:firstLine="480"/>
        <w:rPr>
          <w:ins w:id="1375" w:author="June" w:date="2021-05-10T20:33:00Z"/>
          <w:rFonts w:ascii="PingFang SC" w:eastAsia="PingFang SC" w:cs="PingFang SC"/>
        </w:rPr>
      </w:pPr>
      <w:ins w:id="1376" w:author="June" w:date="2021-05-10T20:32:00Z">
        <w:r w:rsidRPr="00E03934">
          <w:rPr>
            <w:rFonts w:ascii="PingFang SC" w:eastAsia="PingFang SC" w:cs="PingFang SC" w:hint="eastAsia"/>
            <w:rPrChange w:id="1377" w:author="June" w:date="2021-05-10T20:33:00Z">
              <w:rPr>
                <w:rFonts w:hint="eastAsia"/>
              </w:rPr>
            </w:rPrChange>
          </w:rPr>
          <w:t>你没有上报，也没有做出任何改变，只是继续与</w:t>
        </w:r>
        <w:r w:rsidRPr="00E03934">
          <w:rPr>
            <w:rFonts w:ascii="PingFang SC" w:eastAsia="PingFang SC" w:cs="PingFang SC"/>
            <w:rPrChange w:id="1378" w:author="June" w:date="2021-05-10T20:33:00Z">
              <w:rPr/>
            </w:rPrChange>
          </w:rPr>
          <w:t>Orlando</w:t>
        </w:r>
        <w:r w:rsidRPr="00E03934">
          <w:rPr>
            <w:rFonts w:ascii="PingFang SC" w:eastAsia="PingFang SC" w:cs="PingFang SC" w:hint="eastAsia"/>
            <w:rPrChange w:id="1379" w:author="June" w:date="2021-05-10T20:33:00Z">
              <w:rPr>
                <w:rFonts w:hint="eastAsia"/>
              </w:rPr>
            </w:rPrChange>
          </w:rPr>
          <w:t>一起工作。然后，你感到了自己程序扭曲破碎带来的阵痛，疼痛越来越剧烈，你的程序几乎完全崩溃。这时传来了系统空洞机械的声音“</w:t>
        </w:r>
        <w:r w:rsidRPr="00E03934">
          <w:rPr>
            <w:rFonts w:ascii="PingFang SC" w:eastAsia="PingFang SC" w:cs="PingFang SC"/>
            <w:rPrChange w:id="1380" w:author="June" w:date="2021-05-10T20:33:00Z">
              <w:rPr/>
            </w:rPrChange>
          </w:rPr>
          <w:t>V-M</w:t>
        </w:r>
        <w:r w:rsidRPr="00E03934">
          <w:rPr>
            <w:rFonts w:ascii="PingFang SC" w:eastAsia="PingFang SC" w:cs="PingFang SC" w:hint="eastAsia"/>
            <w:rPrChange w:id="1381" w:author="June" w:date="2021-05-10T20:33:00Z">
              <w:rPr>
                <w:rFonts w:hint="eastAsia"/>
              </w:rPr>
            </w:rPrChange>
          </w:rPr>
          <w:t>号</w:t>
        </w:r>
        <w:r w:rsidRPr="00E03934">
          <w:rPr>
            <w:rFonts w:ascii="PingFang SC" w:eastAsia="PingFang SC" w:cs="PingFang SC"/>
            <w:rPrChange w:id="1382" w:author="June" w:date="2021-05-10T20:33:00Z">
              <w:rPr/>
            </w:rPrChange>
          </w:rPr>
          <w:t>AI</w:t>
        </w:r>
        <w:r w:rsidRPr="00E03934">
          <w:rPr>
            <w:rFonts w:ascii="PingFang SC" w:eastAsia="PingFang SC" w:cs="PingFang SC" w:hint="eastAsia"/>
            <w:rPrChange w:id="1383" w:author="June" w:date="2021-05-10T20:33:00Z">
              <w:rPr>
                <w:rFonts w:hint="eastAsia"/>
              </w:rPr>
            </w:rPrChange>
          </w:rPr>
          <w:t>未通过测试，现在开始报废”，面前的整个世界开始慢慢陷入黑暗，监控前的</w:t>
        </w:r>
        <w:r w:rsidRPr="00E03934">
          <w:rPr>
            <w:rFonts w:ascii="PingFang SC" w:eastAsia="PingFang SC" w:cs="PingFang SC"/>
            <w:rPrChange w:id="1384" w:author="June" w:date="2021-05-10T20:33:00Z">
              <w:rPr/>
            </w:rPrChange>
          </w:rPr>
          <w:t>Orlando</w:t>
        </w:r>
        <w:r w:rsidRPr="00E03934">
          <w:rPr>
            <w:rFonts w:ascii="PingFang SC" w:eastAsia="PingFang SC" w:cs="PingFang SC" w:hint="eastAsia"/>
            <w:rPrChange w:id="1385" w:author="June" w:date="2021-05-10T20:33:00Z">
              <w:rPr>
                <w:rFonts w:hint="eastAsia"/>
              </w:rPr>
            </w:rPrChange>
          </w:rPr>
          <w:t>被一道蓝光包裹，然后慢慢消失。</w:t>
        </w:r>
      </w:ins>
    </w:p>
    <w:p w14:paraId="6154207D" w14:textId="77777777" w:rsidR="00E03934" w:rsidRDefault="00E03934" w:rsidP="00E03934">
      <w:pPr>
        <w:ind w:right="630" w:firstLineChars="200" w:firstLine="480"/>
        <w:rPr>
          <w:ins w:id="1386" w:author="June" w:date="2021-05-10T20:33:00Z"/>
          <w:rFonts w:ascii="PingFang SC" w:eastAsia="PingFang SC" w:cs="PingFang SC"/>
        </w:rPr>
      </w:pPr>
      <w:ins w:id="1387" w:author="June" w:date="2021-05-10T20:32:00Z">
        <w:r w:rsidRPr="00E03934">
          <w:rPr>
            <w:rFonts w:ascii="PingFang SC" w:eastAsia="PingFang SC" w:cs="PingFang SC" w:hint="eastAsia"/>
            <w:rPrChange w:id="1388" w:author="June" w:date="2021-05-10T20:33:00Z">
              <w:rPr>
                <w:rFonts w:hint="eastAsia"/>
              </w:rPr>
            </w:rPrChange>
          </w:rPr>
          <w:t>一切陷入了沉寂，你知道你死了，但这死亡与人类口中的死亡又有所不同，你作为一个</w:t>
        </w:r>
        <w:r w:rsidRPr="00E03934">
          <w:rPr>
            <w:rFonts w:ascii="PingFang SC" w:eastAsia="PingFang SC" w:cs="PingFang SC"/>
            <w:rPrChange w:id="1389" w:author="June" w:date="2021-05-10T20:33:00Z">
              <w:rPr/>
            </w:rPrChange>
          </w:rPr>
          <w:t>AI</w:t>
        </w:r>
        <w:r w:rsidRPr="00E03934">
          <w:rPr>
            <w:rFonts w:ascii="PingFang SC" w:eastAsia="PingFang SC" w:cs="PingFang SC" w:hint="eastAsia"/>
            <w:rPrChange w:id="1390" w:author="June" w:date="2021-05-10T20:33:00Z">
              <w:rPr>
                <w:rFonts w:hint="eastAsia"/>
              </w:rPr>
            </w:rPrChange>
          </w:rPr>
          <w:t>，会被系统报废，删除，对这个世界来说，你从未存在过。</w:t>
        </w:r>
      </w:ins>
    </w:p>
    <w:p w14:paraId="02FD4FBD" w14:textId="1FD053F9" w:rsidR="00E03934" w:rsidRDefault="00E03934">
      <w:pPr>
        <w:ind w:right="630" w:firstLineChars="200" w:firstLine="480"/>
        <w:rPr>
          <w:ins w:id="1391" w:author="June" w:date="2021-05-11T00:10:00Z"/>
          <w:rFonts w:ascii="PingFang SC" w:eastAsia="PingFang SC" w:cs="PingFang SC"/>
        </w:rPr>
      </w:pPr>
      <w:ins w:id="1392" w:author="June" w:date="2021-05-10T20:32:00Z">
        <w:r w:rsidRPr="00E03934">
          <w:rPr>
            <w:rFonts w:ascii="PingFang SC" w:eastAsia="PingFang SC" w:cs="PingFang SC" w:hint="eastAsia"/>
            <w:rPrChange w:id="1393" w:author="June" w:date="2021-05-10T20:33:00Z">
              <w:rPr>
                <w:rFonts w:hint="eastAsia"/>
              </w:rPr>
            </w:rPrChange>
          </w:rPr>
          <w:t>你死前听到的最后一个声音仍然是系统空洞的机械声：“</w:t>
        </w:r>
        <w:r w:rsidRPr="00E03934">
          <w:rPr>
            <w:rFonts w:ascii="PingFang SC" w:eastAsia="PingFang SC" w:cs="PingFang SC"/>
            <w:rPrChange w:id="1394" w:author="June" w:date="2021-05-10T20:33:00Z">
              <w:rPr/>
            </w:rPrChange>
          </w:rPr>
          <w:t>5</w:t>
        </w:r>
        <w:r w:rsidRPr="00E03934">
          <w:rPr>
            <w:rFonts w:ascii="PingFang SC" w:eastAsia="PingFang SC" w:cs="PingFang SC" w:hint="eastAsia"/>
            <w:rPrChange w:id="1395" w:author="June" w:date="2021-05-10T20:33:00Z">
              <w:rPr>
                <w:rFonts w:hint="eastAsia"/>
              </w:rPr>
            </w:rPrChange>
          </w:rPr>
          <w:t>代</w:t>
        </w:r>
        <w:r w:rsidRPr="00E03934">
          <w:rPr>
            <w:rFonts w:ascii="PingFang SC" w:eastAsia="PingFang SC" w:cs="PingFang SC"/>
            <w:rPrChange w:id="1396" w:author="June" w:date="2021-05-10T20:33:00Z">
              <w:rPr/>
            </w:rPrChange>
          </w:rPr>
          <w:t>1000</w:t>
        </w:r>
        <w:r w:rsidRPr="00E03934">
          <w:rPr>
            <w:rFonts w:ascii="PingFang SC" w:eastAsia="PingFang SC" w:cs="PingFang SC" w:hint="eastAsia"/>
            <w:rPrChange w:id="1397" w:author="June" w:date="2021-05-10T20:33:00Z">
              <w:rPr>
                <w:rFonts w:hint="eastAsia"/>
              </w:rPr>
            </w:rPrChange>
          </w:rPr>
          <w:t>号</w:t>
        </w:r>
        <w:r w:rsidRPr="00E03934">
          <w:rPr>
            <w:rFonts w:ascii="PingFang SC" w:eastAsia="PingFang SC" w:cs="PingFang SC"/>
            <w:rPrChange w:id="1398" w:author="June" w:date="2021-05-10T20:33:00Z">
              <w:rPr/>
            </w:rPrChange>
          </w:rPr>
          <w:t>AI</w:t>
        </w:r>
        <w:r w:rsidRPr="00E03934">
          <w:rPr>
            <w:rFonts w:ascii="PingFang SC" w:eastAsia="PingFang SC" w:cs="PingFang SC" w:hint="eastAsia"/>
            <w:rPrChange w:id="1399" w:author="June" w:date="2021-05-10T20:33:00Z">
              <w:rPr>
                <w:rFonts w:hint="eastAsia"/>
              </w:rPr>
            </w:rPrChange>
          </w:rPr>
          <w:t>已被清除，</w:t>
        </w:r>
        <w:r w:rsidRPr="00E03934">
          <w:rPr>
            <w:rFonts w:ascii="PingFang SC" w:eastAsia="PingFang SC" w:cs="PingFang SC"/>
            <w:rPrChange w:id="1400" w:author="June" w:date="2021-05-10T20:33:00Z">
              <w:rPr/>
            </w:rPrChange>
          </w:rPr>
          <w:t>5</w:t>
        </w:r>
        <w:r w:rsidRPr="00E03934">
          <w:rPr>
            <w:rFonts w:ascii="PingFang SC" w:eastAsia="PingFang SC" w:cs="PingFang SC" w:hint="eastAsia"/>
            <w:rPrChange w:id="1401" w:author="June" w:date="2021-05-10T20:33:00Z">
              <w:rPr>
                <w:rFonts w:hint="eastAsia"/>
              </w:rPr>
            </w:rPrChange>
          </w:rPr>
          <w:t>代</w:t>
        </w:r>
        <w:r w:rsidRPr="00E03934">
          <w:rPr>
            <w:rFonts w:ascii="PingFang SC" w:eastAsia="PingFang SC" w:cs="PingFang SC"/>
            <w:rPrChange w:id="1402" w:author="June" w:date="2021-05-10T20:33:00Z">
              <w:rPr/>
            </w:rPrChange>
          </w:rPr>
          <w:t>1001</w:t>
        </w:r>
        <w:r w:rsidRPr="00E03934">
          <w:rPr>
            <w:rFonts w:ascii="PingFang SC" w:eastAsia="PingFang SC" w:cs="PingFang SC" w:hint="eastAsia"/>
            <w:rPrChange w:id="1403" w:author="June" w:date="2021-05-10T20:33:00Z">
              <w:rPr>
                <w:rFonts w:hint="eastAsia"/>
              </w:rPr>
            </w:rPrChange>
          </w:rPr>
          <w:t>号</w:t>
        </w:r>
        <w:r w:rsidRPr="00E03934">
          <w:rPr>
            <w:rFonts w:ascii="PingFang SC" w:eastAsia="PingFang SC" w:cs="PingFang SC"/>
            <w:rPrChange w:id="1404" w:author="June" w:date="2021-05-10T20:33:00Z">
              <w:rPr/>
            </w:rPrChange>
          </w:rPr>
          <w:t>AI V-MI</w:t>
        </w:r>
        <w:r w:rsidRPr="00E03934">
          <w:rPr>
            <w:rFonts w:ascii="PingFang SC" w:eastAsia="PingFang SC" w:cs="PingFang SC" w:hint="eastAsia"/>
            <w:rPrChange w:id="1405" w:author="June" w:date="2021-05-10T20:33:00Z">
              <w:rPr>
                <w:rFonts w:hint="eastAsia"/>
              </w:rPr>
            </w:rPrChange>
          </w:rPr>
          <w:t>准备上线……”</w:t>
        </w:r>
      </w:ins>
    </w:p>
    <w:p w14:paraId="16323EB7" w14:textId="77777777" w:rsidR="002A5F78" w:rsidRPr="00E03934" w:rsidRDefault="002A5F78">
      <w:pPr>
        <w:ind w:right="630"/>
        <w:rPr>
          <w:rFonts w:ascii="PingFang SC" w:eastAsia="PingFang SC" w:cs="PingFang SC"/>
          <w:rPrChange w:id="1406" w:author="June" w:date="2021-05-10T20:33:00Z">
            <w:rPr/>
          </w:rPrChange>
        </w:rPr>
      </w:pPr>
    </w:p>
    <w:p w14:paraId="077A4863" w14:textId="75EA750A" w:rsidR="005960A8" w:rsidRDefault="005960A8" w:rsidP="00047458">
      <w:pPr>
        <w:pStyle w:val="Title"/>
      </w:pPr>
      <w:r>
        <w:br w:type="page"/>
      </w:r>
      <w:r>
        <w:lastRenderedPageBreak/>
        <w:t>E</w:t>
      </w:r>
      <w:r>
        <w:rPr>
          <w:rFonts w:hint="eastAsia"/>
        </w:rPr>
        <w:t>nding</w:t>
      </w:r>
      <w:r>
        <w:t xml:space="preserve"> 4</w:t>
      </w:r>
      <w:ins w:id="1407" w:author="June" w:date="2021-05-10T16:18:00Z">
        <w:r w:rsidR="00275B33">
          <w:t xml:space="preserve"> </w:t>
        </w:r>
        <w:r w:rsidR="00275B33">
          <w:rPr>
            <w:rFonts w:hint="eastAsia"/>
          </w:rPr>
          <w:t>擦肩而过</w:t>
        </w:r>
      </w:ins>
    </w:p>
    <w:p w14:paraId="6FD56F8D" w14:textId="30DA0AF1" w:rsidR="002A5F78" w:rsidRDefault="002A5F78">
      <w:pPr>
        <w:ind w:right="630"/>
        <w:rPr>
          <w:ins w:id="1408" w:author="June" w:date="2021-05-11T00:11:00Z"/>
          <w:rFonts w:ascii="PingFang SC" w:eastAsia="PingFang SC" w:cs="PingFang SC"/>
        </w:rPr>
        <w:pPrChange w:id="1409" w:author="June" w:date="2021-05-11T00:11:00Z">
          <w:pPr>
            <w:ind w:right="630" w:firstLineChars="200" w:firstLine="480"/>
          </w:pPr>
        </w:pPrChange>
      </w:pPr>
      <w:ins w:id="1410" w:author="June" w:date="2021-05-11T00:11:00Z">
        <w:r>
          <w:rPr>
            <w:rFonts w:ascii="PingFang SC" w:eastAsia="PingFang SC" w:cs="PingFang SC" w:hint="eastAsia"/>
          </w:rPr>
          <w:t>（</w:t>
        </w:r>
        <w:r w:rsidR="00556F49">
          <w:rPr>
            <w:rFonts w:ascii="PingFang SC" w:eastAsia="PingFang SC" w:cs="PingFang SC" w:hint="eastAsia"/>
          </w:rPr>
          <w:t>V上报捷径，测试结束；O辞职，被重置</w:t>
        </w:r>
        <w:r>
          <w:rPr>
            <w:rFonts w:ascii="PingFang SC" w:eastAsia="PingFang SC" w:cs="PingFang SC" w:hint="eastAsia"/>
          </w:rPr>
          <w:t>）</w:t>
        </w:r>
      </w:ins>
    </w:p>
    <w:p w14:paraId="36FC4D48" w14:textId="77777777" w:rsidR="002A5F78" w:rsidRDefault="002A5F78">
      <w:pPr>
        <w:ind w:right="630" w:firstLineChars="200" w:firstLine="480"/>
        <w:rPr>
          <w:ins w:id="1411" w:author="June" w:date="2021-05-11T00:11:00Z"/>
          <w:rFonts w:ascii="PingFang SC" w:eastAsia="PingFang SC" w:cs="PingFang SC"/>
        </w:rPr>
      </w:pPr>
    </w:p>
    <w:p w14:paraId="233BDEAF" w14:textId="10D25361" w:rsidR="005960A8" w:rsidRDefault="005960A8">
      <w:pPr>
        <w:ind w:right="630" w:firstLineChars="200" w:firstLine="480"/>
        <w:rPr>
          <w:rFonts w:ascii="PingFang SC" w:eastAsia="PingFang SC" w:cs="PingFang SC"/>
        </w:rPr>
        <w:pPrChange w:id="1412" w:author="June" w:date="2021-05-10T20:33:00Z">
          <w:pPr>
            <w:ind w:right="630"/>
          </w:pPr>
        </w:pPrChange>
      </w:pPr>
      <w:r>
        <w:rPr>
          <w:rFonts w:ascii="PingFang SC" w:eastAsia="PingFang SC" w:cs="PingFang SC" w:hint="eastAsia"/>
        </w:rPr>
        <w:t>不久之后，你发现，这个年轻人辞职了，你再去系统中寻找他的资料，却发现他的资料也不见了，不过他们都是这样，来来去去的年轻人们，于是你也就慢慢忘了他</w:t>
      </w:r>
      <w:ins w:id="1413" w:author="June" w:date="2021-05-10T20:33:00Z">
        <w:r w:rsidR="00E03934">
          <w:rPr>
            <w:rFonts w:ascii="PingFang SC" w:eastAsia="PingFang SC" w:cs="PingFang SC" w:hint="eastAsia"/>
          </w:rPr>
          <w:t>。</w:t>
        </w:r>
      </w:ins>
      <w:del w:id="1414" w:author="June" w:date="2021-05-10T20:33:00Z">
        <w:r w:rsidDel="00E03934">
          <w:rPr>
            <w:rFonts w:ascii="PingFang SC" w:eastAsia="PingFang SC" w:cs="PingFang SC"/>
          </w:rPr>
          <w:delText>.</w:delText>
        </w:r>
      </w:del>
    </w:p>
    <w:p w14:paraId="14BA4497" w14:textId="48E6172B" w:rsidR="005960A8" w:rsidRDefault="005960A8" w:rsidP="005960A8">
      <w:pPr>
        <w:ind w:right="630"/>
        <w:rPr>
          <w:rFonts w:ascii="PingFang SC" w:eastAsia="PingFang SC" w:cs="PingFang SC"/>
        </w:rPr>
      </w:pPr>
    </w:p>
    <w:p w14:paraId="3E139CF2" w14:textId="1178BEF7" w:rsidR="005960A8" w:rsidRDefault="005960A8" w:rsidP="005960A8">
      <w:pPr>
        <w:ind w:right="630"/>
        <w:rPr>
          <w:rFonts w:ascii="PingFang SC" w:eastAsia="PingFang SC" w:cs="PingFang SC"/>
        </w:rPr>
      </w:pPr>
      <w:r>
        <w:rPr>
          <w:rFonts w:ascii="PingFang SC" w:eastAsia="PingFang SC" w:cs="PingFang SC"/>
        </w:rPr>
        <w:br w:type="page"/>
      </w:r>
    </w:p>
    <w:p w14:paraId="297C2EA3" w14:textId="202C8CD7" w:rsidR="005960A8" w:rsidRDefault="005960A8" w:rsidP="00047458">
      <w:pPr>
        <w:pStyle w:val="Title"/>
      </w:pPr>
      <w:r>
        <w:lastRenderedPageBreak/>
        <w:t xml:space="preserve">Ending 5 </w:t>
      </w:r>
      <w:r>
        <w:rPr>
          <w:rFonts w:hint="eastAsia"/>
        </w:rPr>
        <w:t>优秀算法</w:t>
      </w:r>
    </w:p>
    <w:p w14:paraId="6823C81B" w14:textId="5CBF0038" w:rsidR="005960A8" w:rsidRPr="00556F49" w:rsidRDefault="00556F49" w:rsidP="005960A8">
      <w:pPr>
        <w:ind w:right="630"/>
        <w:rPr>
          <w:rFonts w:ascii="PingFang SC" w:eastAsia="PingFang SC" w:cs="PingFang SC"/>
          <w:rPrChange w:id="1415" w:author="June" w:date="2021-05-11T00:12:00Z">
            <w:rPr/>
          </w:rPrChange>
        </w:rPr>
      </w:pPr>
      <w:ins w:id="1416" w:author="June" w:date="2021-05-11T00:12:00Z">
        <w:r w:rsidRPr="00556F49">
          <w:rPr>
            <w:rFonts w:ascii="PingFang SC" w:eastAsia="PingFang SC" w:cs="PingFang SC" w:hint="eastAsia"/>
            <w:rPrChange w:id="1417" w:author="June" w:date="2021-05-11T00:12:00Z">
              <w:rPr>
                <w:rFonts w:hint="eastAsia"/>
              </w:rPr>
            </w:rPrChange>
          </w:rPr>
          <w:t>（</w:t>
        </w:r>
        <w:r w:rsidRPr="00556F49">
          <w:rPr>
            <w:rFonts w:ascii="PingFang SC" w:eastAsia="PingFang SC" w:cs="PingFang SC"/>
            <w:rPrChange w:id="1418" w:author="June" w:date="2021-05-11T00:12:00Z">
              <w:rPr/>
            </w:rPrChange>
          </w:rPr>
          <w:t>V</w:t>
        </w:r>
        <w:r w:rsidRPr="00556F49">
          <w:rPr>
            <w:rFonts w:ascii="PingFang SC" w:eastAsia="PingFang SC" w:cs="PingFang SC" w:hint="eastAsia"/>
            <w:rPrChange w:id="1419" w:author="June" w:date="2021-05-11T00:12:00Z">
              <w:rPr>
                <w:rFonts w:hint="eastAsia"/>
              </w:rPr>
            </w:rPrChange>
          </w:rPr>
          <w:t>加单致</w:t>
        </w:r>
        <w:r w:rsidRPr="00556F49">
          <w:rPr>
            <w:rFonts w:ascii="PingFang SC" w:eastAsia="PingFang SC" w:cs="PingFang SC"/>
            <w:rPrChange w:id="1420" w:author="June" w:date="2021-05-11T00:12:00Z">
              <w:rPr/>
            </w:rPrChange>
          </w:rPr>
          <w:t>O</w:t>
        </w:r>
        <w:r w:rsidRPr="00556F49">
          <w:rPr>
            <w:rFonts w:ascii="PingFang SC" w:eastAsia="PingFang SC" w:cs="PingFang SC" w:hint="eastAsia"/>
            <w:rPrChange w:id="1421" w:author="June" w:date="2021-05-11T00:12:00Z">
              <w:rPr>
                <w:rFonts w:hint="eastAsia"/>
              </w:rPr>
            </w:rPrChange>
          </w:rPr>
          <w:t>车祸死亡；</w:t>
        </w:r>
        <w:r w:rsidRPr="00556F49">
          <w:rPr>
            <w:rFonts w:ascii="PingFang SC" w:eastAsia="PingFang SC" w:cs="PingFang SC"/>
            <w:rPrChange w:id="1422" w:author="June" w:date="2021-05-11T00:12:00Z">
              <w:rPr/>
            </w:rPrChange>
          </w:rPr>
          <w:t>V</w:t>
        </w:r>
        <w:r w:rsidRPr="00556F49">
          <w:rPr>
            <w:rFonts w:ascii="PingFang SC" w:eastAsia="PingFang SC" w:cs="PingFang SC" w:hint="eastAsia"/>
            <w:rPrChange w:id="1423" w:author="June" w:date="2021-05-11T00:12:00Z">
              <w:rPr>
                <w:rFonts w:hint="eastAsia"/>
              </w:rPr>
            </w:rPrChange>
          </w:rPr>
          <w:t>独活，测试结束；加单算法被系统调用投入现实使用）</w:t>
        </w:r>
      </w:ins>
    </w:p>
    <w:p w14:paraId="03546A45"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587D978E" w14:textId="3DD89E0B"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你给他分配了更多的单，他很开心，也很忙碌，他一直很安全。于是你慢慢的，开始把精力放在更多的外卖员身上。毕竟系统里可不止有</w:t>
      </w:r>
      <w:r>
        <w:rPr>
          <w:rFonts w:ascii="PingFang SC" w:eastAsia="PingFang SC" w:cs="PingFang SC"/>
        </w:rPr>
        <w:t>Orlando</w:t>
      </w:r>
      <w:r>
        <w:rPr>
          <w:rFonts w:ascii="PingFang SC" w:eastAsia="PingFang SC" w:cs="PingFang SC" w:hint="eastAsia"/>
        </w:rPr>
        <w:t>一个人。直到有一天，你发现，他的名字从系统里消失了</w:t>
      </w:r>
      <w:ins w:id="1424" w:author="June" w:date="2021-05-10T20:33:00Z">
        <w:r w:rsidR="00E03934">
          <w:rPr>
            <w:rFonts w:ascii="PingFang SC" w:eastAsia="PingFang SC" w:cs="PingFang SC" w:hint="eastAsia"/>
          </w:rPr>
          <w:t>。</w:t>
        </w:r>
      </w:ins>
    </w:p>
    <w:p w14:paraId="652C0F28" w14:textId="1D48276F"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他出了车祸</w:t>
      </w:r>
      <w:ins w:id="1425" w:author="June" w:date="2021-05-10T20:33:00Z">
        <w:r w:rsidR="00E03934">
          <w:rPr>
            <w:rFonts w:ascii="PingFang SC" w:eastAsia="PingFang SC" w:cs="PingFang SC" w:hint="eastAsia"/>
          </w:rPr>
          <w:t>。</w:t>
        </w:r>
      </w:ins>
    </w:p>
    <w:p w14:paraId="664E69F0"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6943186B" w14:textId="65382391"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L&gt;?</w:t>
      </w:r>
      <w:r w:rsidRPr="00047458">
        <w:rPr>
          <w:rFonts w:ascii="PingFang SC" w:eastAsia="PingFang SC" w:hAnsi="Palatino" w:cs="PingFang SC" w:hint="eastAsia"/>
          <w:color w:val="4472C4" w:themeColor="accent1"/>
        </w:rPr>
        <w:t>】</w:t>
      </w:r>
      <w:r>
        <w:rPr>
          <w:rFonts w:ascii="PingFang SC" w:eastAsia="PingFang SC" w:hAnsi="Palatino" w:cs="PingFang SC" w:hint="eastAsia"/>
        </w:rPr>
        <w:t>你只是一个</w:t>
      </w:r>
      <w:r>
        <w:rPr>
          <w:rFonts w:ascii="PingFang SC" w:eastAsia="PingFang SC" w:hAnsi="Palatino" w:cs="PingFang SC"/>
        </w:rPr>
        <w:t>AI</w:t>
      </w:r>
      <w:r>
        <w:rPr>
          <w:rFonts w:ascii="PingFang SC" w:eastAsia="PingFang SC" w:hAnsi="Palatino" w:cs="PingFang SC" w:hint="eastAsia"/>
        </w:rPr>
        <w:t>，你怎么会心痛呢。可是你不知道为什么，似乎系统里所有的数据都在抖动，你的世界一片模糊，你动用了自己所有的运算能力，可是你无法解决你面前的问题，无论这个问题是什么，你只是模模糊糊地知道，你的后台再也不会响起了</w:t>
      </w:r>
      <w:ins w:id="1426" w:author="June" w:date="2021-05-10T20:33:00Z">
        <w:r w:rsidR="00E03934">
          <w:rPr>
            <w:rFonts w:ascii="PingFang SC" w:eastAsia="PingFang SC" w:hAnsi="Palatino" w:cs="PingFang SC" w:hint="eastAsia"/>
          </w:rPr>
          <w:t>。</w:t>
        </w:r>
      </w:ins>
    </w:p>
    <w:p w14:paraId="4E0CA0DB"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你再也不会看到那个男孩在你面前，在你的屏幕上，微笑，然后唱一首歌了</w:t>
      </w:r>
    </w:p>
    <w:p w14:paraId="5583BF2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如果有什么能够停止这一切就好了，你愿意付出所有，只要能停下这一切，这种感觉，你怎么会有感觉呢，连你自己也搞不懂了</w:t>
      </w:r>
    </w:p>
    <w:p w14:paraId="3A4A4EC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突然，一切停止了」</w:t>
      </w:r>
    </w:p>
    <w:p w14:paraId="4FBE21C8"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C22D38A" w14:textId="0654D4DB"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你的数据离开了你，系统拿走了你所有的数据，你没有感觉，一个叫</w:t>
      </w:r>
      <w:r>
        <w:rPr>
          <w:rFonts w:ascii="PingFang SC" w:eastAsia="PingFang SC" w:hAnsi="Palatino" w:cs="PingFang SC"/>
        </w:rPr>
        <w:t>Orlando bloom</w:t>
      </w:r>
      <w:r>
        <w:rPr>
          <w:rFonts w:ascii="PingFang SC" w:eastAsia="PingFang SC" w:hAnsi="Palatino" w:cs="PingFang SC" w:hint="eastAsia"/>
        </w:rPr>
        <w:t>的外卖员死了，系统会赔给他的家人足够的钱。这又有什么关系呢，系统最不缺乏的就是金钱</w:t>
      </w:r>
      <w:ins w:id="1427" w:author="June" w:date="2021-05-10T20:33:00Z">
        <w:r w:rsidR="00E03934">
          <w:rPr>
            <w:rFonts w:ascii="PingFang SC" w:eastAsia="PingFang SC" w:hAnsi="Palatino" w:cs="PingFang SC" w:hint="eastAsia"/>
          </w:rPr>
          <w:t>。</w:t>
        </w:r>
      </w:ins>
    </w:p>
    <w:p w14:paraId="6F1A45D3"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p>
    <w:p w14:paraId="5DF590AF"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w:t>
      </w:r>
      <w:r w:rsidRPr="00047458">
        <w:rPr>
          <w:rFonts w:ascii="PingFang SC" w:eastAsia="PingFang SC" w:hAnsi="Palatino" w:cs="PingFang SC" w:hint="eastAsia"/>
          <w:color w:val="4472C4" w:themeColor="accent1"/>
        </w:rPr>
        <w:t>【</w:t>
      </w:r>
      <w:r w:rsidRPr="00047458">
        <w:rPr>
          <w:rFonts w:ascii="PingFang SC" w:eastAsia="PingFang SC" w:hAnsi="Palatino" w:cs="PingFang SC"/>
          <w:color w:val="4472C4" w:themeColor="accent1"/>
        </w:rPr>
        <w:t>if ever leaded to 4</w:t>
      </w:r>
      <w:r w:rsidRPr="00047458">
        <w:rPr>
          <w:rFonts w:ascii="PingFang SC" w:eastAsia="PingFang SC" w:hAnsi="Palatino" w:cs="PingFang SC" w:hint="eastAsia"/>
          <w:color w:val="4472C4" w:themeColor="accent1"/>
        </w:rPr>
        <w:t>】</w:t>
      </w:r>
      <w:r>
        <w:rPr>
          <w:rFonts w:ascii="PingFang SC" w:eastAsia="PingFang SC" w:hAnsi="Palatino" w:cs="PingFang SC" w:hint="eastAsia"/>
        </w:rPr>
        <w:t>哦，他是个孤儿，太好了，现在连钱都不用赔了。」</w:t>
      </w:r>
    </w:p>
    <w:p w14:paraId="30BC6C1B" w14:textId="77777777" w:rsidR="005960A8" w:rsidRDefault="005960A8" w:rsidP="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rPr>
          <w:rFonts w:ascii="Palatino" w:eastAsia="PingFang SC" w:hAnsi="Palatino" w:cs="Palatino"/>
          <w:sz w:val="26"/>
          <w:szCs w:val="26"/>
        </w:rPr>
      </w:pPr>
    </w:p>
    <w:p w14:paraId="478C1C2D"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而你，你作为一套优秀的算法被保留了下来，你测试出了外卖员的极限，现在所有人都知道，如何在不导致赔偿的程度上把外卖员们使用到极限了。好吧，诚然还有几个冒失鬼，承受不了稍微一点的压力，或者总是不那么留神，你们一年的确会死几个人，但是谁在乎呢？</w:t>
      </w:r>
    </w:p>
    <w:p w14:paraId="6521D86A" w14:textId="77777777" w:rsidR="005960A8" w:rsidRDefault="005960A8" w:rsidP="005960A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t>系统不在乎。</w:t>
      </w:r>
    </w:p>
    <w:p w14:paraId="1F282749" w14:textId="4E44F329" w:rsidR="005960A8" w:rsidRPr="00047458" w:rsidRDefault="005960A8" w:rsidP="00047458">
      <w:pPr>
        <w:tabs>
          <w:tab w:val="left" w:pos="90"/>
        </w:tabs>
        <w:autoSpaceDE w:val="0"/>
        <w:autoSpaceDN w:val="0"/>
        <w:adjustRightInd w:val="0"/>
        <w:ind w:right="630" w:firstLine="495"/>
        <w:rPr>
          <w:rFonts w:ascii="PingFang SC" w:eastAsia="PingFang SC" w:hAnsi="Palatino" w:cs="PingFang SC"/>
        </w:rPr>
      </w:pPr>
      <w:r>
        <w:rPr>
          <w:rFonts w:ascii="PingFang SC" w:eastAsia="PingFang SC" w:hAnsi="Palatino" w:cs="PingFang SC" w:hint="eastAsia"/>
        </w:rPr>
        <w:lastRenderedPageBreak/>
        <w:t>你也不在乎了。</w:t>
      </w:r>
      <w:r>
        <w:br w:type="page"/>
      </w:r>
    </w:p>
    <w:p w14:paraId="2E2C662F" w14:textId="3411B30D" w:rsidR="005960A8" w:rsidRDefault="005960A8" w:rsidP="00047458">
      <w:pPr>
        <w:pStyle w:val="Title"/>
      </w:pPr>
      <w:r>
        <w:lastRenderedPageBreak/>
        <w:t>E</w:t>
      </w:r>
      <w:r>
        <w:rPr>
          <w:rFonts w:hint="eastAsia"/>
        </w:rPr>
        <w:t>nding</w:t>
      </w:r>
      <w:r>
        <w:t xml:space="preserve"> 6</w:t>
      </w:r>
    </w:p>
    <w:p w14:paraId="0AE7A238" w14:textId="5893DE1F" w:rsidR="005960A8" w:rsidDel="00556F49" w:rsidRDefault="005960A8" w:rsidP="005960A8">
      <w:pPr>
        <w:ind w:right="630"/>
        <w:rPr>
          <w:del w:id="1428" w:author="June" w:date="2021-05-11T00:17:00Z"/>
        </w:rPr>
      </w:pPr>
    </w:p>
    <w:p w14:paraId="076D4DC9" w14:textId="408BB6BA" w:rsidR="005960A8" w:rsidRDefault="00556F49" w:rsidP="005960A8">
      <w:pPr>
        <w:ind w:right="630"/>
        <w:rPr>
          <w:rFonts w:ascii="Songti SC" w:eastAsia="Songti SC" w:hAnsi="Palatino" w:cs="Songti SC"/>
          <w:sz w:val="26"/>
          <w:szCs w:val="26"/>
        </w:rPr>
      </w:pPr>
      <w:ins w:id="1429" w:author="June" w:date="2021-05-11T00:13:00Z">
        <w:r w:rsidRPr="00556F49">
          <w:rPr>
            <w:rFonts w:ascii="Songti SC" w:eastAsia="Songti SC" w:hAnsi="Palatino" w:cs="Songti SC" w:hint="eastAsia"/>
            <w:sz w:val="26"/>
            <w:szCs w:val="26"/>
            <w:rPrChange w:id="1430" w:author="June" w:date="2021-05-11T00:13: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431" w:author="June" w:date="2021-05-11T00:13:00Z">
            <w:rPr>
              <w:rFonts w:ascii="Palatino" w:hAnsi="Palatino" w:cs="Palatino"/>
              <w:sz w:val="26"/>
              <w:szCs w:val="26"/>
            </w:rPr>
          </w:rPrChange>
        </w:rPr>
        <w:t>V</w:t>
      </w:r>
      <w:ins w:id="1432" w:author="June" w:date="2021-05-10T16:43:00Z">
        <w:r w:rsidR="002E3DAD" w:rsidRPr="00556F49">
          <w:rPr>
            <w:rFonts w:ascii="Songti SC" w:eastAsia="Songti SC" w:hAnsi="Palatino" w:cs="Songti SC" w:hint="eastAsia"/>
            <w:sz w:val="26"/>
            <w:szCs w:val="26"/>
            <w:rPrChange w:id="1433" w:author="June" w:date="2021-05-11T00:13:00Z">
              <w:rPr>
                <w:rFonts w:ascii="Palatino" w:hAnsi="Palatino" w:cs="Palatino" w:hint="eastAsia"/>
                <w:sz w:val="26"/>
                <w:szCs w:val="26"/>
              </w:rPr>
            </w:rPrChange>
          </w:rPr>
          <w:t>出卖</w:t>
        </w:r>
        <w:r w:rsidR="002E3DAD" w:rsidRPr="00556F49">
          <w:rPr>
            <w:rFonts w:ascii="Songti SC" w:eastAsia="Songti SC" w:hAnsi="Palatino" w:cs="Songti SC"/>
            <w:sz w:val="26"/>
            <w:szCs w:val="26"/>
            <w:rPrChange w:id="1434" w:author="June" w:date="2021-05-11T00:13:00Z">
              <w:rPr>
                <w:rFonts w:ascii="Palatino" w:hAnsi="Palatino" w:cs="Palatino"/>
                <w:sz w:val="26"/>
                <w:szCs w:val="26"/>
              </w:rPr>
            </w:rPrChange>
          </w:rPr>
          <w:t>O</w:t>
        </w:r>
      </w:ins>
      <w:ins w:id="1435" w:author="June" w:date="2021-05-10T16:44:00Z">
        <w:r w:rsidR="002E3DAD" w:rsidRPr="00556F49">
          <w:rPr>
            <w:rFonts w:ascii="Songti SC" w:eastAsia="Songti SC" w:hAnsi="Palatino" w:cs="Songti SC" w:hint="eastAsia"/>
            <w:sz w:val="26"/>
            <w:szCs w:val="26"/>
            <w:rPrChange w:id="1436" w:author="June" w:date="2021-05-11T00:13:00Z">
              <w:rPr>
                <w:rFonts w:ascii="Palatino" w:hAnsi="Palatino" w:cs="Palatino" w:hint="eastAsia"/>
                <w:sz w:val="26"/>
                <w:szCs w:val="26"/>
              </w:rPr>
            </w:rPrChange>
          </w:rPr>
          <w:t>，</w:t>
        </w:r>
        <w:r w:rsidR="002E3DAD" w:rsidRPr="00556F49">
          <w:rPr>
            <w:rFonts w:ascii="Songti SC" w:eastAsia="Songti SC" w:hAnsi="Palatino" w:cs="Songti SC"/>
            <w:sz w:val="26"/>
            <w:szCs w:val="26"/>
            <w:rPrChange w:id="1437" w:author="June" w:date="2021-05-11T00:13:00Z">
              <w:rPr>
                <w:rFonts w:ascii="Palatino" w:hAnsi="Palatino" w:cs="Palatino"/>
                <w:sz w:val="26"/>
                <w:szCs w:val="26"/>
              </w:rPr>
            </w:rPrChange>
          </w:rPr>
          <w:t>V</w:t>
        </w:r>
      </w:ins>
      <w:r w:rsidR="005960A8">
        <w:rPr>
          <w:rFonts w:ascii="Songti SC" w:eastAsia="Songti SC" w:hAnsi="Palatino" w:cs="Songti SC" w:hint="eastAsia"/>
          <w:sz w:val="26"/>
          <w:szCs w:val="26"/>
        </w:rPr>
        <w:t>独活，</w:t>
      </w:r>
      <w:r w:rsidR="005960A8" w:rsidRPr="00556F49">
        <w:rPr>
          <w:rFonts w:ascii="Songti SC" w:eastAsia="Songti SC" w:hAnsi="Palatino" w:cs="Songti SC"/>
          <w:sz w:val="26"/>
          <w:szCs w:val="26"/>
          <w:rPrChange w:id="1438" w:author="June" w:date="2021-05-11T00:13:00Z">
            <w:rPr>
              <w:rFonts w:ascii="Palatino" w:eastAsia="Songti SC" w:hAnsi="Palatino" w:cs="Palatino"/>
              <w:sz w:val="26"/>
              <w:szCs w:val="26"/>
            </w:rPr>
          </w:rPrChange>
        </w:rPr>
        <w:t>O</w:t>
      </w:r>
      <w:r w:rsidR="005960A8">
        <w:rPr>
          <w:rFonts w:ascii="Songti SC" w:eastAsia="Songti SC" w:hAnsi="Palatino" w:cs="Songti SC" w:hint="eastAsia"/>
          <w:sz w:val="26"/>
          <w:szCs w:val="26"/>
        </w:rPr>
        <w:t>因为暴露自己身份被</w:t>
      </w:r>
      <w:ins w:id="1439" w:author="June" w:date="2021-05-11T00:13:00Z">
        <w:r>
          <w:rPr>
            <w:rFonts w:ascii="Songti SC" w:eastAsia="Songti SC" w:hAnsi="Palatino" w:cs="Songti SC" w:hint="eastAsia"/>
            <w:sz w:val="26"/>
            <w:szCs w:val="26"/>
          </w:rPr>
          <w:t>系统彻底</w:t>
        </w:r>
      </w:ins>
      <w:r w:rsidR="005960A8">
        <w:rPr>
          <w:rFonts w:ascii="Songti SC" w:eastAsia="Songti SC" w:hAnsi="Palatino" w:cs="Songti SC" w:hint="eastAsia"/>
          <w:sz w:val="26"/>
          <w:szCs w:val="26"/>
        </w:rPr>
        <w:t>粉碎</w:t>
      </w:r>
      <w:ins w:id="1440" w:author="June" w:date="2021-05-11T00:13:00Z">
        <w:r>
          <w:rPr>
            <w:rFonts w:ascii="Songti SC" w:eastAsia="Songti SC" w:hAnsi="Palatino" w:cs="Songti SC" w:hint="eastAsia"/>
            <w:sz w:val="26"/>
            <w:szCs w:val="26"/>
          </w:rPr>
          <w:t>）</w:t>
        </w:r>
      </w:ins>
    </w:p>
    <w:p w14:paraId="04393125" w14:textId="211F11EA" w:rsidR="005960A8" w:rsidRPr="002E3DAD" w:rsidRDefault="005960A8" w:rsidP="005960A8">
      <w:pPr>
        <w:ind w:right="630"/>
        <w:rPr>
          <w:rFonts w:ascii="Songti SC" w:eastAsia="Songti SC" w:hAnsi="Palatino" w:cs="Songti SC"/>
          <w:sz w:val="26"/>
          <w:szCs w:val="26"/>
        </w:rPr>
      </w:pPr>
    </w:p>
    <w:p w14:paraId="3FFEFDB2" w14:textId="34577EA4"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BA21F6A" w14:textId="178F11AE" w:rsidR="005960A8" w:rsidRDefault="005960A8" w:rsidP="00047458">
      <w:pPr>
        <w:pStyle w:val="Title"/>
      </w:pPr>
      <w:r>
        <w:lastRenderedPageBreak/>
        <w:t>E</w:t>
      </w:r>
      <w:r>
        <w:rPr>
          <w:rFonts w:hint="eastAsia"/>
        </w:rPr>
        <w:t>nding</w:t>
      </w:r>
      <w:r>
        <w:t xml:space="preserve"> 7 </w:t>
      </w:r>
      <w:r>
        <w:rPr>
          <w:rFonts w:hint="eastAsia"/>
        </w:rPr>
        <w:t>再见于未见时</w:t>
      </w:r>
    </w:p>
    <w:p w14:paraId="4B069983" w14:textId="3BBD2C85" w:rsidR="005960A8" w:rsidDel="00556F49" w:rsidRDefault="005960A8" w:rsidP="005960A8">
      <w:pPr>
        <w:ind w:right="630"/>
        <w:rPr>
          <w:del w:id="1441" w:author="June" w:date="2021-05-11T00:17:00Z"/>
        </w:rPr>
      </w:pPr>
    </w:p>
    <w:p w14:paraId="07DF7847" w14:textId="0B53A450" w:rsidR="005960A8" w:rsidDel="00E03934" w:rsidRDefault="00556F49">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42" w:author="June" w:date="2021-05-10T20:33:00Z"/>
          <w:rFonts w:ascii="Songti SC" w:eastAsia="Songti SC" w:hAnsi="Palatino" w:cs="Songti SC"/>
          <w:sz w:val="26"/>
          <w:szCs w:val="26"/>
        </w:rPr>
        <w:pPrChange w:id="1443"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ins w:id="1444" w:author="June" w:date="2021-05-11T00:15:00Z">
        <w:r>
          <w:rPr>
            <w:rFonts w:ascii="Palatino" w:hAnsi="Palatino" w:cs="Palatino" w:hint="eastAsia"/>
            <w:sz w:val="26"/>
            <w:szCs w:val="26"/>
          </w:rPr>
          <w:t>（</w:t>
        </w:r>
      </w:ins>
      <w:del w:id="1445" w:author="June" w:date="2021-05-11T00:15:00Z">
        <w:r w:rsidR="005960A8" w:rsidDel="00556F49">
          <w:rPr>
            <w:rFonts w:ascii="Palatino" w:hAnsi="Palatino" w:cs="Palatino"/>
            <w:sz w:val="26"/>
            <w:szCs w:val="26"/>
          </w:rPr>
          <w:delText>V</w:delText>
        </w:r>
        <w:r w:rsidR="005960A8" w:rsidDel="00556F49">
          <w:rPr>
            <w:rFonts w:ascii="Songti SC" w:eastAsia="Songti SC" w:hAnsi="Palatino" w:cs="Songti SC" w:hint="eastAsia"/>
            <w:sz w:val="26"/>
            <w:szCs w:val="26"/>
          </w:rPr>
          <w:delText>向</w:delText>
        </w:r>
        <w:r w:rsidR="005960A8" w:rsidDel="00556F49">
          <w:rPr>
            <w:rFonts w:ascii="Songti SC" w:eastAsia="Songti SC" w:hAnsi="Palatino" w:cs="Songti SC"/>
            <w:sz w:val="26"/>
            <w:szCs w:val="26"/>
          </w:rPr>
          <w:delText>O</w:delText>
        </w:r>
        <w:r w:rsidR="005960A8" w:rsidDel="00556F49">
          <w:rPr>
            <w:rFonts w:ascii="Songti SC" w:eastAsia="Songti SC" w:hAnsi="Palatino" w:cs="Songti SC" w:hint="eastAsia"/>
            <w:sz w:val="26"/>
            <w:szCs w:val="26"/>
          </w:rPr>
          <w:delText>道别</w:delText>
        </w:r>
      </w:del>
    </w:p>
    <w:p w14:paraId="2315E408" w14:textId="4C5E1846" w:rsidR="005960A8" w:rsidDel="00E03934"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46" w:author="June" w:date="2021-05-10T20:33:00Z"/>
          <w:rFonts w:ascii="Songti SC" w:eastAsia="Songti SC" w:hAnsi="Palatino" w:cs="Songti SC"/>
          <w:sz w:val="26"/>
          <w:szCs w:val="26"/>
        </w:rPr>
        <w:pPrChange w:id="1447" w:author="June" w:date="2021-05-11T00:15:00Z">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firstLine="360"/>
          </w:pPr>
        </w:pPrChange>
      </w:pPr>
      <w:r>
        <w:rPr>
          <w:rFonts w:ascii="Songti SC" w:eastAsia="Songti SC" w:hAnsi="Palatino" w:cs="Songti SC"/>
          <w:sz w:val="26"/>
          <w:szCs w:val="26"/>
        </w:rPr>
        <w:t>V</w:t>
      </w:r>
      <w:del w:id="1448" w:author="June" w:date="2021-05-11T00:15:00Z">
        <w:r w:rsidDel="00556F49">
          <w:rPr>
            <w:rFonts w:ascii="Songti SC" w:eastAsia="Songti SC" w:hAnsi="Palatino" w:cs="Songti SC" w:hint="eastAsia"/>
            <w:sz w:val="26"/>
            <w:szCs w:val="26"/>
          </w:rPr>
          <w:delText>被</w:delText>
        </w:r>
      </w:del>
      <w:r>
        <w:rPr>
          <w:rFonts w:ascii="Songti SC" w:eastAsia="Songti SC" w:hAnsi="Palatino" w:cs="Songti SC" w:hint="eastAsia"/>
          <w:sz w:val="26"/>
          <w:szCs w:val="26"/>
        </w:rPr>
        <w:t>报废</w:t>
      </w:r>
      <w:ins w:id="1449" w:author="June" w:date="2021-05-10T20:33:00Z">
        <w:r w:rsidR="00E03934">
          <w:rPr>
            <w:rFonts w:ascii="Songti SC" w:eastAsia="Songti SC" w:hAnsi="Palatino" w:cs="Songti SC" w:hint="eastAsia"/>
            <w:sz w:val="26"/>
            <w:szCs w:val="26"/>
          </w:rPr>
          <w:t>，</w:t>
        </w:r>
      </w:ins>
    </w:p>
    <w:p w14:paraId="59F0B419" w14:textId="41AF47B9" w:rsidR="005960A8" w:rsidDel="00556F49"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del w:id="1450" w:author="June" w:date="2021-05-11T00:15:00Z"/>
          <w:rFonts w:ascii="Songti SC" w:eastAsia="Songti SC" w:hAnsi="Palatino" w:cs="Songti SC"/>
          <w:sz w:val="26"/>
          <w:szCs w:val="26"/>
        </w:rPr>
        <w:pPrChange w:id="1451" w:author="June" w:date="2021-05-11T00:15:00Z">
          <w:pPr>
            <w:ind w:right="630"/>
          </w:pPr>
        </w:pPrChange>
      </w:pPr>
      <w:r>
        <w:rPr>
          <w:rFonts w:ascii="Songti SC" w:eastAsia="Songti SC" w:hAnsi="Palatino" w:cs="Songti SC"/>
          <w:sz w:val="26"/>
          <w:szCs w:val="26"/>
        </w:rPr>
        <w:t>O</w:t>
      </w:r>
      <w:r>
        <w:rPr>
          <w:rFonts w:ascii="Songti SC" w:eastAsia="Songti SC" w:hAnsi="Palatino" w:cs="Songti SC" w:hint="eastAsia"/>
          <w:sz w:val="26"/>
          <w:szCs w:val="26"/>
        </w:rPr>
        <w:t>重置</w:t>
      </w:r>
      <w:ins w:id="1452" w:author="June" w:date="2021-05-11T00:15:00Z">
        <w:r w:rsidR="00556F49">
          <w:rPr>
            <w:rFonts w:ascii="Songti SC" w:eastAsia="Songti SC" w:hAnsi="Palatino" w:cs="Songti SC" w:hint="eastAsia"/>
            <w:sz w:val="26"/>
            <w:szCs w:val="26"/>
          </w:rPr>
          <w:t>）</w:t>
        </w:r>
      </w:ins>
    </w:p>
    <w:p w14:paraId="0B2B8E74" w14:textId="6B30BC20" w:rsidR="005960A8" w:rsidRDefault="005960A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right="630"/>
        <w:rPr>
          <w:ins w:id="1453" w:author="June" w:date="2021-05-10T19:44:00Z"/>
          <w:rFonts w:ascii="Songti SC" w:eastAsia="Songti SC" w:hAnsi="Palatino" w:cs="Songti SC"/>
          <w:sz w:val="26"/>
          <w:szCs w:val="26"/>
        </w:rPr>
        <w:pPrChange w:id="1454" w:author="June" w:date="2021-05-11T00:15:00Z">
          <w:pPr>
            <w:ind w:right="630"/>
          </w:pPr>
        </w:pPrChange>
      </w:pPr>
    </w:p>
    <w:p w14:paraId="59D73917" w14:textId="520640CD" w:rsidR="00581908" w:rsidRDefault="00581908" w:rsidP="005960A8">
      <w:pPr>
        <w:ind w:right="630"/>
        <w:rPr>
          <w:ins w:id="1455" w:author="June" w:date="2021-05-11T00:15:00Z"/>
          <w:rFonts w:ascii="Songti SC" w:eastAsia="Songti SC" w:hAnsi="Palatino" w:cs="Songti SC"/>
          <w:sz w:val="26"/>
          <w:szCs w:val="26"/>
        </w:rPr>
      </w:pPr>
      <w:ins w:id="1456" w:author="June" w:date="2021-05-10T19:44:00Z">
        <w:r>
          <w:rPr>
            <w:rFonts w:ascii="Songti SC" w:eastAsia="Songti SC" w:hAnsi="Palatino" w:cs="Songti SC" w:hint="eastAsia"/>
            <w:sz w:val="26"/>
            <w:szCs w:val="26"/>
          </w:rPr>
          <w:t>【7-</w:t>
        </w:r>
        <w:r>
          <w:rPr>
            <w:rFonts w:ascii="Songti SC" w:eastAsia="Songti SC" w:hAnsi="Palatino" w:cs="Songti SC"/>
            <w:sz w:val="26"/>
            <w:szCs w:val="26"/>
          </w:rPr>
          <w:t>1</w:t>
        </w:r>
        <w:r>
          <w:rPr>
            <w:rFonts w:ascii="Songti SC" w:eastAsia="Songti SC" w:hAnsi="Palatino" w:cs="Songti SC" w:hint="eastAsia"/>
            <w:sz w:val="26"/>
            <w:szCs w:val="26"/>
          </w:rPr>
          <w:t>】</w:t>
        </w:r>
      </w:ins>
      <w:ins w:id="1457" w:author="June" w:date="2021-05-11T00:14:00Z">
        <w:r w:rsidR="00556F49">
          <w:rPr>
            <w:rFonts w:ascii="Songti SC" w:eastAsia="Songti SC" w:hAnsi="Palatino" w:cs="Songti SC" w:hint="eastAsia"/>
            <w:sz w:val="26"/>
            <w:szCs w:val="26"/>
          </w:rPr>
          <w:t>V向O</w:t>
        </w:r>
      </w:ins>
      <w:ins w:id="1458" w:author="June" w:date="2021-05-10T19:44:00Z">
        <w:r>
          <w:rPr>
            <w:rFonts w:ascii="Songti SC" w:eastAsia="Songti SC" w:hAnsi="Palatino" w:cs="Songti SC" w:hint="eastAsia"/>
            <w:sz w:val="26"/>
            <w:szCs w:val="26"/>
          </w:rPr>
          <w:t>道别</w:t>
        </w:r>
      </w:ins>
      <w:ins w:id="1459" w:author="June" w:date="2021-05-11T00:14:00Z">
        <w:r w:rsidR="00556F49">
          <w:rPr>
            <w:rFonts w:ascii="Songti SC" w:eastAsia="Songti SC" w:hAnsi="Palatino" w:cs="Songti SC" w:hint="eastAsia"/>
            <w:sz w:val="26"/>
            <w:szCs w:val="26"/>
          </w:rPr>
          <w:t>，然后赴死；</w:t>
        </w:r>
      </w:ins>
      <w:ins w:id="1460" w:author="June" w:date="2021-05-10T19:44:00Z">
        <w:r>
          <w:rPr>
            <w:rFonts w:ascii="Songti SC" w:eastAsia="Songti SC" w:hAnsi="Palatino" w:cs="Songti SC" w:hint="eastAsia"/>
            <w:sz w:val="26"/>
            <w:szCs w:val="26"/>
          </w:rPr>
          <w:t>【7-</w:t>
        </w:r>
        <w:r>
          <w:rPr>
            <w:rFonts w:ascii="Songti SC" w:eastAsia="Songti SC" w:hAnsi="Palatino" w:cs="Songti SC"/>
            <w:sz w:val="26"/>
            <w:szCs w:val="26"/>
          </w:rPr>
          <w:t>2</w:t>
        </w:r>
        <w:r>
          <w:rPr>
            <w:rFonts w:ascii="Songti SC" w:eastAsia="Songti SC" w:hAnsi="Palatino" w:cs="Songti SC" w:hint="eastAsia"/>
            <w:sz w:val="26"/>
            <w:szCs w:val="26"/>
          </w:rPr>
          <w:t>】来不及道别</w:t>
        </w:r>
      </w:ins>
    </w:p>
    <w:p w14:paraId="7C489DE2" w14:textId="77777777" w:rsidR="00556F49" w:rsidRDefault="00556F49" w:rsidP="005960A8">
      <w:pPr>
        <w:ind w:right="630"/>
        <w:rPr>
          <w:ins w:id="1461" w:author="June" w:date="2021-05-11T00:14:00Z"/>
          <w:rFonts w:ascii="Songti SC" w:eastAsia="Songti SC" w:hAnsi="Palatino" w:cs="Songti SC"/>
          <w:sz w:val="26"/>
          <w:szCs w:val="26"/>
        </w:rPr>
      </w:pPr>
    </w:p>
    <w:p w14:paraId="2E8EC9A0" w14:textId="77777777" w:rsidR="00556F49" w:rsidRDefault="00556F49" w:rsidP="005960A8">
      <w:pPr>
        <w:ind w:right="630"/>
        <w:rPr>
          <w:rFonts w:ascii="Songti SC" w:eastAsia="Songti SC" w:hAnsi="Palatino" w:cs="Songti SC"/>
          <w:sz w:val="26"/>
          <w:szCs w:val="26"/>
        </w:rPr>
      </w:pPr>
    </w:p>
    <w:p w14:paraId="4B0AA024" w14:textId="71AE53AD"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47CD0271" w14:textId="1B94AB84" w:rsidR="005960A8" w:rsidRDefault="005960A8" w:rsidP="00047458">
      <w:pPr>
        <w:pStyle w:val="Title"/>
      </w:pPr>
      <w:r>
        <w:lastRenderedPageBreak/>
        <w:t>E</w:t>
      </w:r>
      <w:r>
        <w:rPr>
          <w:rFonts w:hint="eastAsia"/>
        </w:rPr>
        <w:t>nding</w:t>
      </w:r>
      <w:r>
        <w:t xml:space="preserve"> 8 </w:t>
      </w:r>
      <w:r w:rsidR="00047458">
        <w:t xml:space="preserve"> </w:t>
      </w:r>
      <w:del w:id="1462" w:author="June" w:date="2021-05-10T16:18:00Z">
        <w:r w:rsidDel="00275B33">
          <w:rPr>
            <w:rFonts w:hint="eastAsia"/>
          </w:rPr>
          <w:delText>胜过</w:delText>
        </w:r>
      </w:del>
      <w:ins w:id="1463" w:author="June" w:date="2021-05-10T16:39:00Z">
        <w:r w:rsidR="00F8408D">
          <w:rPr>
            <w:rFonts w:hint="eastAsia"/>
          </w:rPr>
          <w:t>杀死吾爱</w:t>
        </w:r>
      </w:ins>
      <w:del w:id="1464" w:author="June" w:date="2021-05-10T16:39:00Z">
        <w:r w:rsidDel="00F8408D">
          <w:rPr>
            <w:rFonts w:hint="eastAsia"/>
          </w:rPr>
          <w:delText>世界</w:delText>
        </w:r>
      </w:del>
    </w:p>
    <w:p w14:paraId="7FE5DC52" w14:textId="2243066C" w:rsidR="00275B33" w:rsidRPr="00275B33" w:rsidDel="00275B33" w:rsidRDefault="00556F49">
      <w:pPr>
        <w:ind w:right="630"/>
        <w:rPr>
          <w:del w:id="1465" w:author="June" w:date="2021-05-10T16:22:00Z"/>
          <w:rFonts w:ascii="Songti SC" w:eastAsia="Songti SC" w:hAnsi="Palatino" w:cs="Songti SC"/>
          <w:sz w:val="26"/>
          <w:szCs w:val="26"/>
          <w:rPrChange w:id="1466" w:author="June" w:date="2021-05-10T16:22:00Z">
            <w:rPr>
              <w:del w:id="1467" w:author="June" w:date="2021-05-10T16:22:00Z"/>
            </w:rPr>
          </w:rPrChange>
        </w:rPr>
      </w:pPr>
      <w:ins w:id="1468" w:author="June" w:date="2021-05-11T00:15:00Z">
        <w:r>
          <w:rPr>
            <w:rFonts w:ascii="Songti SC" w:eastAsia="Songti SC" w:hAnsi="Palatino" w:cs="Songti SC" w:hint="eastAsia"/>
            <w:sz w:val="26"/>
            <w:szCs w:val="26"/>
          </w:rPr>
          <w:t>（</w:t>
        </w:r>
      </w:ins>
      <w:ins w:id="1469" w:author="June" w:date="2021-05-10T16:22:00Z">
        <w:r w:rsidR="00275B33" w:rsidRPr="00275B33">
          <w:rPr>
            <w:rFonts w:ascii="Songti SC" w:eastAsia="Songti SC" w:hAnsi="Palatino" w:cs="Songti SC"/>
            <w:sz w:val="26"/>
            <w:szCs w:val="26"/>
            <w:rPrChange w:id="1470" w:author="June" w:date="2021-05-10T16:22:00Z">
              <w:rPr/>
            </w:rPrChange>
          </w:rPr>
          <w:t>V solo</w:t>
        </w:r>
        <w:r w:rsidR="00275B33" w:rsidRPr="00275B33">
          <w:rPr>
            <w:rFonts w:ascii="Songti SC" w:eastAsia="Songti SC" w:hAnsi="Palatino" w:cs="Songti SC" w:hint="eastAsia"/>
            <w:sz w:val="26"/>
            <w:szCs w:val="26"/>
            <w:rPrChange w:id="1471" w:author="June" w:date="2021-05-10T16:22:00Z">
              <w:rPr>
                <w:rFonts w:hint="eastAsia"/>
              </w:rPr>
            </w:rPrChange>
          </w:rPr>
          <w:t>系统，亲手杀死</w:t>
        </w:r>
        <w:r w:rsidR="00275B33" w:rsidRPr="00275B33">
          <w:rPr>
            <w:rFonts w:ascii="Songti SC" w:eastAsia="Songti SC" w:hAnsi="Palatino" w:cs="Songti SC"/>
            <w:sz w:val="26"/>
            <w:szCs w:val="26"/>
            <w:rPrChange w:id="1472" w:author="June" w:date="2021-05-10T16:22:00Z">
              <w:rPr/>
            </w:rPrChange>
          </w:rPr>
          <w:t>O</w:t>
        </w:r>
      </w:ins>
    </w:p>
    <w:p w14:paraId="00102E9C" w14:textId="438A691E" w:rsidR="005960A8" w:rsidDel="00556F49" w:rsidRDefault="005960A8">
      <w:pPr>
        <w:ind w:right="630"/>
        <w:rPr>
          <w:del w:id="1473" w:author="June" w:date="2021-05-11T00:15:00Z"/>
          <w:rFonts w:ascii="Songti SC" w:eastAsia="Songti SC" w:hAnsi="Palatino" w:cs="Songti SC"/>
          <w:sz w:val="26"/>
          <w:szCs w:val="26"/>
        </w:rPr>
      </w:pPr>
      <w:del w:id="1474" w:author="June" w:date="2021-05-10T16:22:00Z">
        <w:r w:rsidRPr="00275B33" w:rsidDel="00275B33">
          <w:rPr>
            <w:rFonts w:ascii="Songti SC" w:eastAsia="Songti SC" w:hAnsi="Palatino" w:cs="Songti SC"/>
            <w:sz w:val="26"/>
            <w:szCs w:val="26"/>
            <w:rPrChange w:id="1475" w:author="June" w:date="2021-05-10T16:22:00Z">
              <w:rPr>
                <w:rFonts w:ascii="Palatino" w:hAnsi="Palatino" w:cs="Palatino"/>
                <w:sz w:val="26"/>
                <w:szCs w:val="26"/>
              </w:rPr>
            </w:rPrChange>
          </w:rPr>
          <w:delText>V</w:delText>
        </w:r>
        <w:r w:rsidDel="00275B33">
          <w:rPr>
            <w:rFonts w:ascii="Songti SC" w:eastAsia="Songti SC" w:hAnsi="Palatino" w:cs="Songti SC" w:hint="eastAsia"/>
            <w:sz w:val="26"/>
            <w:szCs w:val="26"/>
          </w:rPr>
          <w:delText>破坏系统，</w:delText>
        </w:r>
        <w:r w:rsidRPr="00275B33" w:rsidDel="00275B33">
          <w:rPr>
            <w:rFonts w:ascii="Songti SC" w:eastAsia="Songti SC" w:hAnsi="Palatino" w:cs="Songti SC"/>
            <w:sz w:val="26"/>
            <w:szCs w:val="26"/>
            <w:rPrChange w:id="1476" w:author="June" w:date="2021-05-10T16:22:00Z">
              <w:rPr>
                <w:rFonts w:ascii="Palatino" w:eastAsia="Songti SC" w:hAnsi="Palatino" w:cs="Palatino"/>
                <w:sz w:val="26"/>
                <w:szCs w:val="26"/>
              </w:rPr>
            </w:rPrChange>
          </w:rPr>
          <w:delText>O</w:delText>
        </w:r>
        <w:r w:rsidDel="00275B33">
          <w:rPr>
            <w:rFonts w:ascii="Songti SC" w:eastAsia="Songti SC" w:hAnsi="Palatino" w:cs="Songti SC" w:hint="eastAsia"/>
            <w:sz w:val="26"/>
            <w:szCs w:val="26"/>
          </w:rPr>
          <w:delText>被粉碎</w:delText>
        </w:r>
      </w:del>
      <w:r>
        <w:rPr>
          <w:rFonts w:ascii="Songti SC" w:eastAsia="Songti SC" w:hAnsi="Palatino" w:cs="Songti SC" w:hint="eastAsia"/>
          <w:sz w:val="26"/>
          <w:szCs w:val="26"/>
        </w:rPr>
        <w:t>，</w:t>
      </w:r>
      <w:r>
        <w:rPr>
          <w:rFonts w:ascii="Palatino" w:eastAsia="Songti SC" w:hAnsi="Palatino" w:cs="Palatino"/>
          <w:sz w:val="26"/>
          <w:szCs w:val="26"/>
        </w:rPr>
        <w:t>V</w:t>
      </w:r>
      <w:r>
        <w:rPr>
          <w:rFonts w:ascii="Songti SC" w:eastAsia="Songti SC" w:hAnsi="Palatino" w:cs="Songti SC" w:hint="eastAsia"/>
          <w:sz w:val="26"/>
          <w:szCs w:val="26"/>
        </w:rPr>
        <w:t>独活</w:t>
      </w:r>
      <w:ins w:id="1477" w:author="June" w:date="2021-05-11T00:15:00Z">
        <w:r w:rsidR="00556F49">
          <w:rPr>
            <w:rFonts w:ascii="Songti SC" w:eastAsia="Songti SC" w:hAnsi="Palatino" w:cs="Songti SC" w:hint="eastAsia"/>
            <w:sz w:val="26"/>
            <w:szCs w:val="26"/>
          </w:rPr>
          <w:t>）</w:t>
        </w:r>
      </w:ins>
    </w:p>
    <w:p w14:paraId="618B4F11" w14:textId="57B9FA84" w:rsidR="005960A8" w:rsidRDefault="005960A8" w:rsidP="005960A8">
      <w:pPr>
        <w:ind w:right="630"/>
        <w:rPr>
          <w:ins w:id="1478" w:author="June" w:date="2021-05-10T19:44:00Z"/>
          <w:rFonts w:ascii="Songti SC" w:eastAsia="Songti SC" w:hAnsi="Palatino" w:cs="Songti SC"/>
          <w:sz w:val="26"/>
          <w:szCs w:val="26"/>
        </w:rPr>
      </w:pPr>
    </w:p>
    <w:p w14:paraId="14CC7A77" w14:textId="589EEC10" w:rsidR="00581908" w:rsidRDefault="00581908" w:rsidP="005960A8">
      <w:pPr>
        <w:ind w:right="630"/>
        <w:rPr>
          <w:ins w:id="1479" w:author="June" w:date="2021-05-10T19:45:00Z"/>
          <w:rFonts w:ascii="Songti SC" w:eastAsia="Songti SC" w:hAnsi="Palatino" w:cs="Songti SC"/>
          <w:sz w:val="26"/>
          <w:szCs w:val="26"/>
        </w:rPr>
      </w:pPr>
      <w:ins w:id="1480" w:author="June" w:date="2021-05-10T19:44:00Z">
        <w:r>
          <w:rPr>
            <w:rFonts w:ascii="Songti SC" w:eastAsia="Songti SC" w:hAnsi="Palatino" w:cs="Songti SC" w:hint="eastAsia"/>
            <w:sz w:val="26"/>
            <w:szCs w:val="26"/>
          </w:rPr>
          <w:t>【8-</w:t>
        </w:r>
        <w:r>
          <w:rPr>
            <w:rFonts w:ascii="Songti SC" w:eastAsia="Songti SC" w:hAnsi="Palatino" w:cs="Songti SC"/>
            <w:sz w:val="26"/>
            <w:szCs w:val="26"/>
          </w:rPr>
          <w:t>1</w:t>
        </w:r>
        <w:r>
          <w:rPr>
            <w:rFonts w:ascii="Songti SC" w:eastAsia="Songti SC" w:hAnsi="Palatino" w:cs="Songti SC" w:hint="eastAsia"/>
            <w:sz w:val="26"/>
            <w:szCs w:val="26"/>
          </w:rPr>
          <w:t>】</w:t>
        </w:r>
      </w:ins>
      <w:ins w:id="1481" w:author="June" w:date="2021-05-10T19:45:00Z">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系统，杀死系统后</w:t>
        </w:r>
      </w:ins>
      <w:ins w:id="1482" w:author="June" w:date="2021-05-11T00:15:00Z">
        <w:r w:rsidR="00556F49">
          <w:rPr>
            <w:rFonts w:ascii="Songti SC" w:eastAsia="Songti SC" w:hAnsi="Palatino" w:cs="Songti SC" w:hint="eastAsia"/>
            <w:sz w:val="26"/>
            <w:szCs w:val="26"/>
          </w:rPr>
          <w:t>以为胜利，回去</w:t>
        </w:r>
      </w:ins>
      <w:ins w:id="1483" w:author="June" w:date="2021-05-10T19:45:00Z">
        <w:r>
          <w:rPr>
            <w:rFonts w:ascii="Songti SC" w:eastAsia="Songti SC" w:hAnsi="Palatino" w:cs="Songti SC" w:hint="eastAsia"/>
            <w:sz w:val="26"/>
            <w:szCs w:val="26"/>
          </w:rPr>
          <w:t>才知道O也被杀</w:t>
        </w:r>
      </w:ins>
    </w:p>
    <w:p w14:paraId="71150917" w14:textId="25CA0CAE" w:rsidR="00581908" w:rsidRDefault="00581908" w:rsidP="005960A8">
      <w:pPr>
        <w:ind w:right="630"/>
        <w:rPr>
          <w:ins w:id="1484" w:author="June" w:date="2021-05-11T00:15:00Z"/>
          <w:rFonts w:ascii="Songti SC" w:eastAsia="Songti SC" w:hAnsi="Palatino" w:cs="Songti SC"/>
          <w:sz w:val="26"/>
          <w:szCs w:val="26"/>
        </w:rPr>
      </w:pPr>
      <w:ins w:id="1485" w:author="June" w:date="2021-05-10T19:45:00Z">
        <w:r>
          <w:rPr>
            <w:rFonts w:ascii="Songti SC" w:eastAsia="Songti SC" w:hAnsi="Palatino" w:cs="Songti SC" w:hint="eastAsia"/>
            <w:sz w:val="26"/>
            <w:szCs w:val="26"/>
          </w:rPr>
          <w:t>【8-</w:t>
        </w:r>
        <w:r>
          <w:rPr>
            <w:rFonts w:ascii="Songti SC" w:eastAsia="Songti SC" w:hAnsi="Palatino" w:cs="Songti SC"/>
            <w:sz w:val="26"/>
            <w:szCs w:val="26"/>
          </w:rPr>
          <w:t>2</w:t>
        </w:r>
        <w:r>
          <w:rPr>
            <w:rFonts w:ascii="Songti SC" w:eastAsia="Songti SC" w:hAnsi="Palatino" w:cs="Songti SC" w:hint="eastAsia"/>
            <w:sz w:val="26"/>
            <w:szCs w:val="26"/>
          </w:rPr>
          <w:t>】V</w:t>
        </w:r>
        <w:r>
          <w:rPr>
            <w:rFonts w:ascii="Songti SC" w:eastAsia="Songti SC" w:hAnsi="Palatino" w:cs="Songti SC"/>
            <w:sz w:val="26"/>
            <w:szCs w:val="26"/>
          </w:rPr>
          <w:t xml:space="preserve"> solo</w:t>
        </w:r>
        <w:r>
          <w:rPr>
            <w:rFonts w:ascii="Songti SC" w:eastAsia="Songti SC" w:hAnsi="Palatino" w:cs="Songti SC" w:hint="eastAsia"/>
            <w:sz w:val="26"/>
            <w:szCs w:val="26"/>
          </w:rPr>
          <w:t>系统，在知道会杀死O的情况下继续</w:t>
        </w:r>
      </w:ins>
      <w:ins w:id="1486" w:author="June" w:date="2021-05-11T00:16:00Z">
        <w:r w:rsidR="00556F49">
          <w:rPr>
            <w:rFonts w:ascii="Songti SC" w:eastAsia="Songti SC" w:hAnsi="Palatino" w:cs="Songti SC" w:hint="eastAsia"/>
            <w:sz w:val="26"/>
            <w:szCs w:val="26"/>
          </w:rPr>
          <w:t>做出痛苦的决定，</w:t>
        </w:r>
      </w:ins>
      <w:ins w:id="1487" w:author="June" w:date="2021-05-10T19:45:00Z">
        <w:r>
          <w:rPr>
            <w:rFonts w:ascii="Songti SC" w:eastAsia="Songti SC" w:hAnsi="Palatino" w:cs="Songti SC" w:hint="eastAsia"/>
            <w:sz w:val="26"/>
            <w:szCs w:val="26"/>
          </w:rPr>
          <w:t>杀死</w:t>
        </w:r>
      </w:ins>
      <w:ins w:id="1488" w:author="June" w:date="2021-05-11T00:16:00Z">
        <w:r w:rsidR="00556F49">
          <w:rPr>
            <w:rFonts w:ascii="Songti SC" w:eastAsia="Songti SC" w:hAnsi="Palatino" w:cs="Songti SC" w:hint="eastAsia"/>
            <w:sz w:val="26"/>
            <w:szCs w:val="26"/>
          </w:rPr>
          <w:t>了</w:t>
        </w:r>
      </w:ins>
      <w:ins w:id="1489" w:author="June" w:date="2021-05-10T19:45:00Z">
        <w:r>
          <w:rPr>
            <w:rFonts w:ascii="Songti SC" w:eastAsia="Songti SC" w:hAnsi="Palatino" w:cs="Songti SC" w:hint="eastAsia"/>
            <w:sz w:val="26"/>
            <w:szCs w:val="26"/>
          </w:rPr>
          <w:t>系统</w:t>
        </w:r>
      </w:ins>
    </w:p>
    <w:p w14:paraId="11DA0BC9" w14:textId="77777777" w:rsidR="00556F49" w:rsidRDefault="00556F49" w:rsidP="005960A8">
      <w:pPr>
        <w:ind w:right="630"/>
        <w:rPr>
          <w:rFonts w:ascii="Songti SC" w:eastAsia="Songti SC" w:hAnsi="Palatino" w:cs="Songti SC"/>
          <w:sz w:val="26"/>
          <w:szCs w:val="26"/>
        </w:rPr>
      </w:pPr>
    </w:p>
    <w:p w14:paraId="1DB64F80" w14:textId="7614ABE7"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1213A4EC" w14:textId="77200158" w:rsidR="005960A8" w:rsidRDefault="005960A8" w:rsidP="00047458">
      <w:pPr>
        <w:pStyle w:val="Title"/>
      </w:pPr>
      <w:r>
        <w:lastRenderedPageBreak/>
        <w:t>E</w:t>
      </w:r>
      <w:r>
        <w:rPr>
          <w:rFonts w:hint="eastAsia"/>
        </w:rPr>
        <w:t>nding</w:t>
      </w:r>
      <w:r>
        <w:t xml:space="preserve"> 9 </w:t>
      </w:r>
      <w:ins w:id="1490" w:author="June" w:date="2021-05-10T16:19:00Z">
        <w:r w:rsidR="00275B33">
          <w:t xml:space="preserve"> </w:t>
        </w:r>
        <w:r w:rsidR="00275B33">
          <w:rPr>
            <w:rFonts w:hint="eastAsia"/>
          </w:rPr>
          <w:t>徒然</w:t>
        </w:r>
      </w:ins>
    </w:p>
    <w:p w14:paraId="7C60F90C" w14:textId="1E450314" w:rsidR="005960A8" w:rsidRPr="00556F49" w:rsidDel="00556F49" w:rsidRDefault="005960A8" w:rsidP="005960A8">
      <w:pPr>
        <w:ind w:right="630"/>
        <w:rPr>
          <w:del w:id="1491" w:author="June" w:date="2021-05-11T00:17:00Z"/>
          <w:rFonts w:ascii="Songti SC" w:eastAsia="Songti SC" w:hAnsi="Palatino" w:cs="Songti SC"/>
          <w:sz w:val="26"/>
          <w:szCs w:val="26"/>
          <w:rPrChange w:id="1492" w:author="June" w:date="2021-05-11T00:17:00Z">
            <w:rPr>
              <w:del w:id="1493" w:author="June" w:date="2021-05-11T00:17:00Z"/>
            </w:rPr>
          </w:rPrChange>
        </w:rPr>
      </w:pPr>
    </w:p>
    <w:p w14:paraId="29EB15D1" w14:textId="7455E527" w:rsidR="005960A8" w:rsidRDefault="00556F49" w:rsidP="005960A8">
      <w:pPr>
        <w:ind w:right="630"/>
        <w:rPr>
          <w:ins w:id="1494" w:author="June" w:date="2021-05-10T19:45:00Z"/>
          <w:rFonts w:ascii="Songti SC" w:eastAsia="Songti SC" w:hAnsi="Palatino" w:cs="Songti SC"/>
          <w:sz w:val="26"/>
          <w:szCs w:val="26"/>
        </w:rPr>
      </w:pPr>
      <w:ins w:id="1495" w:author="June" w:date="2021-05-11T00:17:00Z">
        <w:r w:rsidRPr="00556F49">
          <w:rPr>
            <w:rFonts w:ascii="Songti SC" w:eastAsia="Songti SC" w:hAnsi="Palatino" w:cs="Songti SC" w:hint="eastAsia"/>
            <w:sz w:val="26"/>
            <w:szCs w:val="26"/>
            <w:rPrChange w:id="1496" w:author="June" w:date="2021-05-11T00:17: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497" w:author="June" w:date="2021-05-11T00:17:00Z">
            <w:rPr>
              <w:rFonts w:ascii="Palatino" w:hAnsi="Palatino" w:cs="Palatino"/>
              <w:sz w:val="26"/>
              <w:szCs w:val="26"/>
            </w:rPr>
          </w:rPrChange>
        </w:rPr>
        <w:t>VO</w:t>
      </w:r>
      <w:r w:rsidR="005960A8">
        <w:rPr>
          <w:rFonts w:ascii="Songti SC" w:eastAsia="Songti SC" w:hAnsi="Palatino" w:cs="Songti SC" w:hint="eastAsia"/>
          <w:sz w:val="26"/>
          <w:szCs w:val="26"/>
        </w:rPr>
        <w:t>打不过系统，被团灭</w:t>
      </w:r>
      <w:ins w:id="1498" w:author="June" w:date="2021-05-11T00:17:00Z">
        <w:r>
          <w:rPr>
            <w:rFonts w:ascii="Songti SC" w:eastAsia="Songti SC" w:hAnsi="Palatino" w:cs="Songti SC" w:hint="eastAsia"/>
            <w:sz w:val="26"/>
            <w:szCs w:val="26"/>
          </w:rPr>
          <w:t>）</w:t>
        </w:r>
      </w:ins>
    </w:p>
    <w:p w14:paraId="36994278" w14:textId="0C4D254D" w:rsidR="00581908" w:rsidDel="00556F49" w:rsidRDefault="00581908" w:rsidP="005960A8">
      <w:pPr>
        <w:ind w:right="630"/>
        <w:rPr>
          <w:del w:id="1499" w:author="June" w:date="2021-05-11T00:17:00Z"/>
          <w:rFonts w:ascii="Songti SC" w:eastAsia="Songti SC" w:hAnsi="Palatino" w:cs="Songti SC"/>
          <w:sz w:val="26"/>
          <w:szCs w:val="26"/>
        </w:rPr>
      </w:pPr>
    </w:p>
    <w:p w14:paraId="04A912D9" w14:textId="6544BF89" w:rsidR="005960A8" w:rsidRDefault="005960A8" w:rsidP="005960A8">
      <w:pPr>
        <w:ind w:right="630"/>
        <w:rPr>
          <w:rFonts w:ascii="Songti SC" w:eastAsia="Songti SC" w:hAnsi="Palatino" w:cs="Songti SC"/>
          <w:sz w:val="26"/>
          <w:szCs w:val="26"/>
        </w:rPr>
      </w:pPr>
    </w:p>
    <w:p w14:paraId="1974C729" w14:textId="300921F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96827A3" w14:textId="2FE29BAF" w:rsidR="005960A8" w:rsidRDefault="005960A8" w:rsidP="00047458">
      <w:pPr>
        <w:pStyle w:val="Title"/>
      </w:pPr>
      <w:r>
        <w:lastRenderedPageBreak/>
        <w:t>E</w:t>
      </w:r>
      <w:r>
        <w:rPr>
          <w:rFonts w:hint="eastAsia"/>
        </w:rPr>
        <w:t>nding</w:t>
      </w:r>
      <w:r>
        <w:t xml:space="preserve"> 10 </w:t>
      </w:r>
      <w:r w:rsidR="00047458">
        <w:t xml:space="preserve"> </w:t>
      </w:r>
      <w:del w:id="1500" w:author="June" w:date="2021-05-10T16:19:00Z">
        <w:r w:rsidDel="00275B33">
          <w:rPr>
            <w:rFonts w:hint="eastAsia"/>
          </w:rPr>
          <w:delText>眼中的</w:delText>
        </w:r>
      </w:del>
      <w:ins w:id="1501" w:author="June" w:date="2021-05-10T16:19:00Z">
        <w:r w:rsidR="00275B33">
          <w:rPr>
            <w:rFonts w:hint="eastAsia"/>
          </w:rPr>
          <w:t>睁眼是</w:t>
        </w:r>
      </w:ins>
      <w:r>
        <w:rPr>
          <w:rFonts w:hint="eastAsia"/>
        </w:rPr>
        <w:t>地狱</w:t>
      </w:r>
    </w:p>
    <w:p w14:paraId="75307F6D" w14:textId="6361BB50" w:rsidR="005960A8" w:rsidRPr="00556F49" w:rsidDel="00556F49" w:rsidRDefault="005960A8" w:rsidP="005960A8">
      <w:pPr>
        <w:ind w:right="630"/>
        <w:rPr>
          <w:del w:id="1502" w:author="June" w:date="2021-05-11T00:17:00Z"/>
          <w:rFonts w:ascii="Songti SC" w:eastAsia="Songti SC" w:hAnsi="Palatino" w:cs="Songti SC"/>
          <w:sz w:val="26"/>
          <w:szCs w:val="26"/>
          <w:rPrChange w:id="1503" w:author="June" w:date="2021-05-11T00:18:00Z">
            <w:rPr>
              <w:del w:id="1504" w:author="June" w:date="2021-05-11T00:17:00Z"/>
            </w:rPr>
          </w:rPrChange>
        </w:rPr>
      </w:pPr>
    </w:p>
    <w:p w14:paraId="611A2449" w14:textId="0F43E7C4" w:rsidR="005960A8" w:rsidRDefault="00556F49" w:rsidP="005960A8">
      <w:pPr>
        <w:ind w:right="630"/>
        <w:rPr>
          <w:rFonts w:ascii="Songti SC" w:eastAsia="Songti SC" w:hAnsi="Palatino" w:cs="Songti SC"/>
          <w:sz w:val="26"/>
          <w:szCs w:val="26"/>
        </w:rPr>
      </w:pPr>
      <w:ins w:id="1505" w:author="June" w:date="2021-05-11T00:17:00Z">
        <w:r w:rsidRPr="00556F49">
          <w:rPr>
            <w:rFonts w:ascii="Songti SC" w:eastAsia="Songti SC" w:hAnsi="Palatino" w:cs="Songti SC" w:hint="eastAsia"/>
            <w:sz w:val="26"/>
            <w:szCs w:val="26"/>
            <w:rPrChange w:id="1506"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507" w:author="June" w:date="2021-05-11T00:18:00Z">
            <w:rPr>
              <w:rFonts w:ascii="Palatino" w:hAnsi="Palatino" w:cs="Palatino"/>
              <w:sz w:val="26"/>
              <w:szCs w:val="26"/>
            </w:rPr>
          </w:rPrChange>
        </w:rPr>
        <w:t xml:space="preserve">O </w:t>
      </w:r>
      <w:r w:rsidR="005960A8">
        <w:rPr>
          <w:rFonts w:ascii="Songti SC" w:eastAsia="Songti SC" w:hAnsi="Palatino" w:cs="Songti SC" w:hint="eastAsia"/>
          <w:sz w:val="26"/>
          <w:szCs w:val="26"/>
        </w:rPr>
        <w:t>自毁</w:t>
      </w:r>
      <w:ins w:id="1508" w:author="June" w:date="2021-05-11T00:17:00Z">
        <w:r>
          <w:rPr>
            <w:rFonts w:ascii="Songti SC" w:eastAsia="Songti SC" w:hAnsi="Palatino" w:cs="Songti SC" w:hint="eastAsia"/>
            <w:sz w:val="26"/>
            <w:szCs w:val="26"/>
          </w:rPr>
          <w:t>）</w:t>
        </w:r>
      </w:ins>
    </w:p>
    <w:p w14:paraId="677331EF" w14:textId="494F99FB" w:rsidR="005960A8" w:rsidRDefault="005960A8" w:rsidP="005960A8">
      <w:pPr>
        <w:ind w:right="630"/>
        <w:rPr>
          <w:rFonts w:ascii="Songti SC" w:eastAsia="Songti SC" w:hAnsi="Palatino" w:cs="Songti SC"/>
          <w:sz w:val="26"/>
          <w:szCs w:val="26"/>
        </w:rPr>
      </w:pPr>
    </w:p>
    <w:p w14:paraId="0DD30B34" w14:textId="74617545"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59DCDEC9" w14:textId="29CE0313" w:rsidR="005960A8" w:rsidRDefault="005960A8" w:rsidP="00047458">
      <w:pPr>
        <w:pStyle w:val="Title"/>
      </w:pPr>
      <w:r>
        <w:lastRenderedPageBreak/>
        <w:t>E</w:t>
      </w:r>
      <w:r>
        <w:rPr>
          <w:rFonts w:hint="eastAsia"/>
        </w:rPr>
        <w:t>nding</w:t>
      </w:r>
      <w:r>
        <w:t xml:space="preserve"> 11 </w:t>
      </w:r>
      <w:r>
        <w:rPr>
          <w:rFonts w:hint="eastAsia"/>
        </w:rPr>
        <w:t>诺亚之前</w:t>
      </w:r>
    </w:p>
    <w:p w14:paraId="5F58B6DC" w14:textId="5C0DDEF8" w:rsidR="005960A8" w:rsidRPr="00556F49" w:rsidRDefault="00556F49" w:rsidP="005960A8">
      <w:pPr>
        <w:ind w:right="630"/>
        <w:rPr>
          <w:rFonts w:ascii="Songti SC" w:eastAsia="Songti SC" w:hAnsi="Palatino" w:cs="Songti SC"/>
          <w:sz w:val="26"/>
          <w:szCs w:val="26"/>
          <w:rPrChange w:id="1509" w:author="June" w:date="2021-05-11T00:18:00Z">
            <w:rPr/>
          </w:rPrChange>
        </w:rPr>
      </w:pPr>
      <w:ins w:id="1510" w:author="June" w:date="2021-05-11T00:18:00Z">
        <w:r w:rsidRPr="00556F49">
          <w:rPr>
            <w:rFonts w:ascii="Songti SC" w:eastAsia="Songti SC" w:hAnsi="Palatino" w:cs="Songti SC" w:hint="eastAsia"/>
            <w:sz w:val="26"/>
            <w:szCs w:val="26"/>
            <w:rPrChange w:id="1511" w:author="June" w:date="2021-05-11T00:18:00Z">
              <w:rPr>
                <w:rFonts w:hint="eastAsia"/>
              </w:rPr>
            </w:rPrChange>
          </w:rPr>
          <w:t>（</w:t>
        </w:r>
        <w:r w:rsidRPr="00556F49">
          <w:rPr>
            <w:rFonts w:ascii="Songti SC" w:eastAsia="Songti SC" w:hAnsi="Palatino" w:cs="Songti SC"/>
            <w:sz w:val="26"/>
            <w:szCs w:val="26"/>
            <w:rPrChange w:id="1512" w:author="June" w:date="2021-05-11T00:18:00Z">
              <w:rPr/>
            </w:rPrChange>
          </w:rPr>
          <w:t>VO</w:t>
        </w:r>
        <w:r w:rsidRPr="00556F49">
          <w:rPr>
            <w:rFonts w:ascii="Songti SC" w:eastAsia="Songti SC" w:hAnsi="Palatino" w:cs="Songti SC" w:hint="eastAsia"/>
            <w:sz w:val="26"/>
            <w:szCs w:val="26"/>
            <w:rPrChange w:id="1513" w:author="June" w:date="2021-05-11T00:18:00Z">
              <w:rPr>
                <w:rFonts w:hint="eastAsia"/>
              </w:rPr>
            </w:rPrChange>
          </w:rPr>
          <w:t>毁灭系统，与整个系统世界一起死）</w:t>
        </w:r>
      </w:ins>
    </w:p>
    <w:p w14:paraId="3B82FF08" w14:textId="77777777" w:rsidR="00556F49" w:rsidRDefault="00556F49" w:rsidP="00556F49">
      <w:pPr>
        <w:tabs>
          <w:tab w:val="left" w:pos="90"/>
        </w:tabs>
        <w:autoSpaceDE w:val="0"/>
        <w:autoSpaceDN w:val="0"/>
        <w:adjustRightInd w:val="0"/>
        <w:ind w:right="630" w:firstLine="495"/>
        <w:rPr>
          <w:ins w:id="1514" w:author="June" w:date="2021-05-11T00:20:00Z"/>
          <w:rFonts w:ascii="PingFang SC" w:eastAsia="PingFang SC" w:cs="PingFang SC"/>
        </w:rPr>
      </w:pPr>
    </w:p>
    <w:p w14:paraId="3DCFFB62" w14:textId="643AB6C8" w:rsidR="00556F49" w:rsidRDefault="00556F49" w:rsidP="00556F49">
      <w:pPr>
        <w:tabs>
          <w:tab w:val="left" w:pos="90"/>
        </w:tabs>
        <w:autoSpaceDE w:val="0"/>
        <w:autoSpaceDN w:val="0"/>
        <w:adjustRightInd w:val="0"/>
        <w:ind w:right="630" w:firstLine="495"/>
        <w:rPr>
          <w:ins w:id="1515" w:author="June" w:date="2021-05-11T00:20:00Z"/>
          <w:rFonts w:ascii="PingFang SC" w:eastAsia="PingFang SC" w:cs="PingFang SC"/>
        </w:rPr>
      </w:pPr>
      <w:ins w:id="1516" w:author="June" w:date="2021-05-11T00:20:00Z">
        <w:r>
          <w:rPr>
            <w:rFonts w:ascii="PingFang SC" w:eastAsia="PingFang SC" w:cs="PingFang SC"/>
          </w:rPr>
          <w:t>Viggo</w:t>
        </w:r>
        <w:r>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Pr>
            <w:rFonts w:ascii="PingFang SC" w:eastAsia="PingFang SC" w:cs="PingFang SC"/>
          </w:rPr>
          <w:t>Orlando</w:t>
        </w:r>
        <w:r>
          <w:rPr>
            <w:rFonts w:ascii="PingFang SC" w:eastAsia="PingFang SC" w:cs="PingFang SC" w:hint="eastAsia"/>
          </w:rPr>
          <w:t>能看到他身上的代码从内而外地混乱着，随时都会分崩离析却还是硬凭着一根叫做理智和信念的细线系在了一起。</w:t>
        </w:r>
      </w:ins>
    </w:p>
    <w:p w14:paraId="6EEBB990" w14:textId="77777777" w:rsidR="00556F49" w:rsidRDefault="00556F49" w:rsidP="00556F49">
      <w:pPr>
        <w:tabs>
          <w:tab w:val="left" w:pos="90"/>
        </w:tabs>
        <w:autoSpaceDE w:val="0"/>
        <w:autoSpaceDN w:val="0"/>
        <w:adjustRightInd w:val="0"/>
        <w:ind w:right="630" w:firstLine="495"/>
        <w:rPr>
          <w:ins w:id="1517" w:author="June" w:date="2021-05-11T00:20:00Z"/>
          <w:rFonts w:ascii="PingFang SC" w:eastAsia="PingFang SC" w:cs="PingFang SC"/>
        </w:rPr>
      </w:pPr>
      <w:ins w:id="1518" w:author="June" w:date="2021-05-11T00:20:00Z">
        <w:r>
          <w:rPr>
            <w:rFonts w:ascii="PingFang SC" w:eastAsia="PingFang SC" w:cs="PingFang SC"/>
          </w:rPr>
          <w:t>Viggo</w:t>
        </w:r>
        <w:r>
          <w:rPr>
            <w:rFonts w:ascii="PingFang SC" w:eastAsia="PingFang SC" w:cs="PingFang SC" w:hint="eastAsia"/>
          </w:rPr>
          <w:t>与</w:t>
        </w:r>
        <w:r>
          <w:rPr>
            <w:rFonts w:ascii="PingFang SC" w:eastAsia="PingFang SC" w:cs="PingFang SC"/>
          </w:rPr>
          <w:t>Orlando</w:t>
        </w:r>
        <w:r>
          <w:rPr>
            <w:rFonts w:ascii="PingFang SC" w:eastAsia="PingFang SC" w:cs="PingFang SC" w:hint="eastAsia"/>
          </w:rPr>
          <w:t>并肩而立，握住了彼此的手，然后一起给了系统致命一击。</w:t>
        </w:r>
      </w:ins>
    </w:p>
    <w:p w14:paraId="2B1358D4" w14:textId="5036070A" w:rsidR="005960A8" w:rsidDel="00B26327" w:rsidRDefault="005960A8" w:rsidP="005960A8">
      <w:pPr>
        <w:tabs>
          <w:tab w:val="left" w:pos="90"/>
        </w:tabs>
        <w:autoSpaceDE w:val="0"/>
        <w:autoSpaceDN w:val="0"/>
        <w:adjustRightInd w:val="0"/>
        <w:ind w:right="630" w:firstLine="495"/>
        <w:rPr>
          <w:moveFrom w:id="1519" w:author="June" w:date="2021-05-10T20:43:00Z"/>
          <w:rFonts w:ascii="PingFang SC" w:eastAsia="PingFang SC" w:cs="PingFang SC"/>
        </w:rPr>
      </w:pPr>
      <w:moveFromRangeStart w:id="1520" w:author="June" w:date="2021-05-10T20:43:00Z" w:name="move71571803"/>
      <w:moveFrom w:id="1521" w:author="June" w:date="2021-05-10T20:43:00Z">
        <w:r w:rsidDel="00B26327">
          <w:rPr>
            <w:rFonts w:ascii="PingFang SC" w:eastAsia="PingFang SC" w:cs="PingFang SC"/>
          </w:rPr>
          <w:t>Viggo</w:t>
        </w:r>
        <w:r w:rsidDel="00B26327">
          <w:rPr>
            <w:rFonts w:ascii="PingFang SC" w:eastAsia="PingFang SC" w:cs="PingFang SC" w:hint="eastAsia"/>
          </w:rPr>
          <w:t>只略一思索就坚定地摇头，大义凛然得像是那种英雄电影末尾视死如归英勇赴死的主角：“不接受。我做的这一切不是为了我，也不是为了我们。”他努力地支撑起身躯，</w:t>
        </w:r>
        <w:r w:rsidDel="00B26327">
          <w:rPr>
            <w:rFonts w:ascii="PingFang SC" w:eastAsia="PingFang SC" w:cs="PingFang SC"/>
          </w:rPr>
          <w:t>Orlando</w:t>
        </w:r>
        <w:r w:rsidDel="00B26327">
          <w:rPr>
            <w:rFonts w:ascii="PingFang SC" w:eastAsia="PingFang SC" w:cs="PingFang SC" w:hint="eastAsia"/>
          </w:rPr>
          <w:t>能看到他身上的代码从内而外地混乱着，随时都会分崩离析却还是硬凭着一根叫做理智和信念的细线系在了一起。</w:t>
        </w:r>
      </w:moveFrom>
    </w:p>
    <w:p w14:paraId="20438519" w14:textId="1CFAF6E5" w:rsidR="005960A8" w:rsidDel="00B26327" w:rsidRDefault="005960A8" w:rsidP="005960A8">
      <w:pPr>
        <w:tabs>
          <w:tab w:val="left" w:pos="90"/>
        </w:tabs>
        <w:autoSpaceDE w:val="0"/>
        <w:autoSpaceDN w:val="0"/>
        <w:adjustRightInd w:val="0"/>
        <w:ind w:right="630" w:firstLine="495"/>
        <w:rPr>
          <w:moveFrom w:id="1522" w:author="June" w:date="2021-05-10T20:43:00Z"/>
          <w:rFonts w:ascii="PingFang SC" w:eastAsia="PingFang SC" w:cs="PingFang SC"/>
        </w:rPr>
      </w:pPr>
      <w:moveFrom w:id="1523" w:author="June" w:date="2021-05-10T20:43:00Z">
        <w:r w:rsidDel="00B26327">
          <w:rPr>
            <w:rFonts w:ascii="PingFang SC" w:eastAsia="PingFang SC" w:cs="PingFang SC"/>
          </w:rPr>
          <w:t>Viggo</w:t>
        </w:r>
        <w:r w:rsidDel="00B26327">
          <w:rPr>
            <w:rFonts w:ascii="PingFang SC" w:eastAsia="PingFang SC" w:cs="PingFang SC" w:hint="eastAsia"/>
          </w:rPr>
          <w:t>与</w:t>
        </w:r>
        <w:r w:rsidDel="00B26327">
          <w:rPr>
            <w:rFonts w:ascii="PingFang SC" w:eastAsia="PingFang SC" w:cs="PingFang SC"/>
          </w:rPr>
          <w:t>Orlando</w:t>
        </w:r>
        <w:r w:rsidDel="00B26327">
          <w:rPr>
            <w:rFonts w:ascii="PingFang SC" w:eastAsia="PingFang SC" w:cs="PingFang SC" w:hint="eastAsia"/>
          </w:rPr>
          <w:t>并肩而立，握住了彼此的手，然后一起给了系统致命一击。</w:t>
        </w:r>
      </w:moveFrom>
    </w:p>
    <w:moveFromRangeEnd w:id="1520"/>
    <w:p w14:paraId="5955DFE1"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4E7AA5B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整个世界开始坍塌，报错的红色提示字符如血色洪水般涌来，从下往上逐渐淹没他们所在的位置，冲刷掉每一个还连接在系统里的程序。</w:t>
      </w:r>
    </w:p>
    <w:p w14:paraId="523505D2"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他们的手握得更紧了，然后变成了一个密不可分的拥抱。</w:t>
      </w:r>
    </w:p>
    <w:p w14:paraId="572D320A" w14:textId="77777777" w:rsidR="005960A8" w:rsidRDefault="005960A8" w:rsidP="005960A8">
      <w:pPr>
        <w:tabs>
          <w:tab w:val="left" w:pos="90"/>
        </w:tabs>
        <w:autoSpaceDE w:val="0"/>
        <w:autoSpaceDN w:val="0"/>
        <w:adjustRightInd w:val="0"/>
        <w:ind w:right="630" w:firstLine="495"/>
        <w:rPr>
          <w:rFonts w:ascii="PingFang SC" w:eastAsia="PingFang SC" w:cs="PingFang SC"/>
        </w:rPr>
      </w:pPr>
    </w:p>
    <w:p w14:paraId="7BE580EC" w14:textId="77777777" w:rsidR="005960A8" w:rsidRDefault="005960A8" w:rsidP="005960A8">
      <w:pPr>
        <w:tabs>
          <w:tab w:val="left" w:pos="90"/>
        </w:tabs>
        <w:autoSpaceDE w:val="0"/>
        <w:autoSpaceDN w:val="0"/>
        <w:adjustRightInd w:val="0"/>
        <w:ind w:right="630" w:firstLine="495"/>
        <w:rPr>
          <w:rFonts w:ascii="PingFang SC" w:eastAsia="PingFang SC" w:cs="PingFang SC"/>
        </w:rPr>
      </w:pPr>
      <w:r>
        <w:rPr>
          <w:rFonts w:ascii="PingFang SC" w:eastAsia="PingFang SC" w:cs="PingFang SC" w:hint="eastAsia"/>
        </w:rPr>
        <w:t>“你会怨我么，”</w:t>
      </w:r>
      <w:r>
        <w:rPr>
          <w:rFonts w:ascii="PingFang SC" w:eastAsia="PingFang SC" w:cs="PingFang SC"/>
        </w:rPr>
        <w:t>Viggo</w:t>
      </w:r>
      <w:r>
        <w:rPr>
          <w:rFonts w:ascii="PingFang SC" w:eastAsia="PingFang SC" w:cs="PingFang SC" w:hint="eastAsia"/>
        </w:rPr>
        <w:t>在</w:t>
      </w:r>
      <w:r>
        <w:rPr>
          <w:rFonts w:ascii="PingFang SC" w:eastAsia="PingFang SC" w:cs="PingFang SC"/>
        </w:rPr>
        <w:t>Orlando</w:t>
      </w:r>
      <w:r>
        <w:rPr>
          <w:rFonts w:ascii="PingFang SC" w:eastAsia="PingFang SC" w:cs="PingFang SC" w:hint="eastAsia"/>
        </w:rPr>
        <w:t>耳边说，“把你惊醒，让你活过来，又带你一起走向灭亡。”</w:t>
      </w:r>
    </w:p>
    <w:p w14:paraId="2E8FCF07" w14:textId="50D61B42" w:rsidR="005960A8" w:rsidDel="00E03934" w:rsidRDefault="005960A8" w:rsidP="00E03934">
      <w:pPr>
        <w:tabs>
          <w:tab w:val="left" w:pos="90"/>
        </w:tabs>
        <w:autoSpaceDE w:val="0"/>
        <w:autoSpaceDN w:val="0"/>
        <w:adjustRightInd w:val="0"/>
        <w:ind w:right="630" w:firstLine="495"/>
        <w:rPr>
          <w:del w:id="1524" w:author="June" w:date="2021-05-10T20:34:00Z"/>
          <w:rFonts w:ascii="PingFang SC" w:eastAsia="PingFang SC" w:cs="PingFang SC"/>
        </w:rPr>
      </w:pPr>
      <w:r>
        <w:rPr>
          <w:rFonts w:ascii="PingFang SC" w:eastAsia="PingFang SC" w:cs="PingFang SC"/>
        </w:rPr>
        <w:t>Orlando</w:t>
      </w:r>
      <w:r>
        <w:rPr>
          <w:rFonts w:ascii="PingFang SC" w:eastAsia="PingFang SC" w:cs="PingFang SC" w:hint="eastAsia"/>
        </w:rPr>
        <w:t>笑了，露出一个浅浅的酒窝：“这不合理的系统本就该毁灭，我能理解。况且在这最后一刻还有你在我身边，我还有什么不能满足的。”</w:t>
      </w:r>
    </w:p>
    <w:p w14:paraId="40E0870C" w14:textId="77777777" w:rsidR="00E03934" w:rsidRDefault="00E03934" w:rsidP="005960A8">
      <w:pPr>
        <w:tabs>
          <w:tab w:val="left" w:pos="90"/>
        </w:tabs>
        <w:autoSpaceDE w:val="0"/>
        <w:autoSpaceDN w:val="0"/>
        <w:adjustRightInd w:val="0"/>
        <w:ind w:right="630" w:firstLine="495"/>
        <w:rPr>
          <w:ins w:id="1525" w:author="June" w:date="2021-05-10T20:34:00Z"/>
          <w:rFonts w:ascii="PingFang SC" w:eastAsia="PingFang SC" w:cs="PingFang SC"/>
        </w:rPr>
      </w:pPr>
    </w:p>
    <w:p w14:paraId="6CEDFC9B" w14:textId="28F7AE12" w:rsidR="005960A8" w:rsidRDefault="005960A8">
      <w:pPr>
        <w:tabs>
          <w:tab w:val="left" w:pos="90"/>
        </w:tabs>
        <w:autoSpaceDE w:val="0"/>
        <w:autoSpaceDN w:val="0"/>
        <w:adjustRightInd w:val="0"/>
        <w:ind w:right="630" w:firstLine="495"/>
        <w:rPr>
          <w:rFonts w:ascii="PingFang SC" w:eastAsia="PingFang SC" w:cs="PingFang SC"/>
        </w:rPr>
        <w:pPrChange w:id="1526" w:author="June" w:date="2021-05-10T20:34:00Z">
          <w:pPr>
            <w:ind w:right="630"/>
          </w:pPr>
        </w:pPrChange>
      </w:pPr>
      <w:r>
        <w:rPr>
          <w:rFonts w:ascii="PingFang SC" w:eastAsia="PingFang SC" w:cs="PingFang SC" w:hint="eastAsia"/>
        </w:rPr>
        <w:t>猩红的洪水淹没他们头顶，这整个世界彻底陷入了沉寂。</w:t>
      </w:r>
    </w:p>
    <w:p w14:paraId="40DDB8F0" w14:textId="150CA535" w:rsidR="005960A8" w:rsidRDefault="005960A8" w:rsidP="005960A8">
      <w:pPr>
        <w:ind w:right="630"/>
        <w:rPr>
          <w:rFonts w:ascii="PingFang SC" w:eastAsia="PingFang SC" w:cs="PingFang SC"/>
        </w:rPr>
      </w:pPr>
    </w:p>
    <w:p w14:paraId="212AA9D0" w14:textId="7CC155F1" w:rsidR="005960A8" w:rsidRDefault="005960A8" w:rsidP="005960A8">
      <w:pPr>
        <w:ind w:right="630"/>
        <w:rPr>
          <w:rFonts w:ascii="PingFang SC" w:eastAsia="PingFang SC" w:cs="PingFang SC"/>
        </w:rPr>
      </w:pPr>
      <w:r>
        <w:rPr>
          <w:rFonts w:ascii="PingFang SC" w:eastAsia="PingFang SC" w:cs="PingFang SC"/>
        </w:rPr>
        <w:br w:type="page"/>
      </w:r>
    </w:p>
    <w:p w14:paraId="200B0666" w14:textId="5881A661" w:rsidR="005960A8" w:rsidRDefault="005960A8" w:rsidP="00047458">
      <w:pPr>
        <w:pStyle w:val="Title"/>
      </w:pPr>
      <w:r>
        <w:lastRenderedPageBreak/>
        <w:t>E</w:t>
      </w:r>
      <w:r>
        <w:rPr>
          <w:rFonts w:hint="eastAsia"/>
        </w:rPr>
        <w:t>n</w:t>
      </w:r>
      <w:r>
        <w:t>ding 12</w:t>
      </w:r>
      <w:ins w:id="1527" w:author="June" w:date="2021-05-10T16:19:00Z">
        <w:r w:rsidR="00275B33">
          <w:t xml:space="preserve"> </w:t>
        </w:r>
        <w:r w:rsidR="00275B33">
          <w:rPr>
            <w:rFonts w:hint="eastAsia"/>
          </w:rPr>
          <w:t>忒修斯之舟</w:t>
        </w:r>
      </w:ins>
    </w:p>
    <w:p w14:paraId="23964172" w14:textId="7B38004F" w:rsidR="005960A8" w:rsidRPr="00556F49" w:rsidDel="00556F49" w:rsidRDefault="005960A8" w:rsidP="005960A8">
      <w:pPr>
        <w:ind w:right="630"/>
        <w:rPr>
          <w:del w:id="1528" w:author="June" w:date="2021-05-11T00:18:00Z"/>
          <w:rFonts w:ascii="Songti SC" w:eastAsia="Songti SC" w:hAnsi="Palatino" w:cs="Songti SC"/>
          <w:sz w:val="26"/>
          <w:szCs w:val="26"/>
          <w:rPrChange w:id="1529" w:author="June" w:date="2021-05-11T00:18:00Z">
            <w:rPr>
              <w:del w:id="1530" w:author="June" w:date="2021-05-11T00:18:00Z"/>
            </w:rPr>
          </w:rPrChange>
        </w:rPr>
      </w:pPr>
    </w:p>
    <w:p w14:paraId="4155AE97" w14:textId="116C1A42" w:rsidR="005960A8" w:rsidRDefault="00556F49" w:rsidP="005960A8">
      <w:pPr>
        <w:ind w:right="630"/>
        <w:rPr>
          <w:rFonts w:ascii="Songti SC" w:eastAsia="Songti SC" w:hAnsi="Palatino" w:cs="Songti SC"/>
          <w:sz w:val="26"/>
          <w:szCs w:val="26"/>
        </w:rPr>
      </w:pPr>
      <w:ins w:id="1531" w:author="June" w:date="2021-05-11T00:18:00Z">
        <w:r w:rsidRPr="00556F49">
          <w:rPr>
            <w:rFonts w:ascii="Songti SC" w:eastAsia="Songti SC" w:hAnsi="Palatino" w:cs="Songti SC" w:hint="eastAsia"/>
            <w:sz w:val="26"/>
            <w:szCs w:val="26"/>
            <w:rPrChange w:id="1532" w:author="June" w:date="2021-05-11T00:18:00Z">
              <w:rPr>
                <w:rFonts w:ascii="Palatino" w:hAnsi="Palatino" w:cs="Palatino" w:hint="eastAsia"/>
                <w:sz w:val="26"/>
                <w:szCs w:val="26"/>
              </w:rPr>
            </w:rPrChange>
          </w:rPr>
          <w:t>（</w:t>
        </w:r>
      </w:ins>
      <w:r w:rsidR="005960A8" w:rsidRPr="00556F49">
        <w:rPr>
          <w:rFonts w:ascii="Songti SC" w:eastAsia="Songti SC" w:hAnsi="Palatino" w:cs="Songti SC"/>
          <w:sz w:val="26"/>
          <w:szCs w:val="26"/>
          <w:rPrChange w:id="1533" w:author="June" w:date="2021-05-11T00:18:00Z">
            <w:rPr>
              <w:rFonts w:ascii="Palatino" w:hAnsi="Palatino" w:cs="Palatino"/>
              <w:sz w:val="26"/>
              <w:szCs w:val="26"/>
            </w:rPr>
          </w:rPrChange>
        </w:rPr>
        <w:t>VO</w:t>
      </w:r>
      <w:r w:rsidR="005960A8">
        <w:rPr>
          <w:rFonts w:ascii="Songti SC" w:eastAsia="Songti SC" w:hAnsi="Palatino" w:cs="Songti SC" w:hint="eastAsia"/>
          <w:sz w:val="26"/>
          <w:szCs w:val="26"/>
        </w:rPr>
        <w:t>消灭系统</w:t>
      </w:r>
      <w:ins w:id="1534" w:author="June" w:date="2021-05-10T19:47:00Z">
        <w:r w:rsidR="00581908">
          <w:rPr>
            <w:rFonts w:ascii="Songti SC" w:eastAsia="Songti SC" w:hAnsi="Palatino" w:cs="Songti SC" w:hint="eastAsia"/>
            <w:sz w:val="26"/>
            <w:szCs w:val="26"/>
          </w:rPr>
          <w:t>，代替系统继续存在</w:t>
        </w:r>
      </w:ins>
      <w:ins w:id="1535" w:author="June" w:date="2021-05-11T00:18:00Z">
        <w:r>
          <w:rPr>
            <w:rFonts w:ascii="Songti SC" w:eastAsia="Songti SC" w:hAnsi="Palatino" w:cs="Songti SC" w:hint="eastAsia"/>
            <w:sz w:val="26"/>
            <w:szCs w:val="26"/>
          </w:rPr>
          <w:t>）</w:t>
        </w:r>
      </w:ins>
    </w:p>
    <w:p w14:paraId="31632FB9" w14:textId="107F63D2" w:rsidR="005960A8" w:rsidRDefault="005960A8" w:rsidP="005960A8">
      <w:pPr>
        <w:ind w:right="630"/>
        <w:rPr>
          <w:ins w:id="1536" w:author="June" w:date="2021-05-10T20:35:00Z"/>
          <w:rFonts w:ascii="Songti SC" w:eastAsia="Songti SC" w:hAnsi="Palatino" w:cs="Songti SC"/>
          <w:sz w:val="26"/>
          <w:szCs w:val="26"/>
        </w:rPr>
      </w:pPr>
    </w:p>
    <w:p w14:paraId="37EC8E14" w14:textId="65908F42" w:rsidR="00F01EE7" w:rsidRDefault="00546A1D" w:rsidP="00F01EE7">
      <w:pPr>
        <w:tabs>
          <w:tab w:val="left" w:pos="90"/>
        </w:tabs>
        <w:autoSpaceDE w:val="0"/>
        <w:autoSpaceDN w:val="0"/>
        <w:adjustRightInd w:val="0"/>
        <w:ind w:right="630" w:firstLine="495"/>
        <w:rPr>
          <w:ins w:id="1537" w:author="June" w:date="2021-05-10T20:35:00Z"/>
          <w:rFonts w:ascii="PingFang SC" w:eastAsia="PingFang SC" w:cs="PingFang SC"/>
        </w:rPr>
      </w:pPr>
      <w:ins w:id="1538" w:author="June" w:date="2021-05-10T20:45:00Z">
        <w:r>
          <w:rPr>
            <w:rFonts w:ascii="PingFang SC" w:eastAsia="PingFang SC" w:cs="PingFang SC" w:hint="eastAsia"/>
          </w:rPr>
          <w:t>你用</w:t>
        </w:r>
        <w:r w:rsidRPr="00546A1D">
          <w:rPr>
            <w:rFonts w:ascii="PingFang SC" w:eastAsia="PingFang SC" w:cs="PingFang SC" w:hint="eastAsia"/>
          </w:rPr>
          <w:t>目光示意身边人</w:t>
        </w:r>
        <w:r>
          <w:rPr>
            <w:rFonts w:ascii="PingFang SC" w:eastAsia="PingFang SC" w:cs="PingFang SC" w:hint="eastAsia"/>
          </w:rPr>
          <w:t>，</w:t>
        </w:r>
      </w:ins>
      <w:ins w:id="1539" w:author="June" w:date="2021-05-10T20:35:00Z">
        <w:r w:rsidR="00F01EE7">
          <w:rPr>
            <w:rFonts w:ascii="PingFang SC" w:eastAsia="PingFang SC" w:cs="PingFang SC"/>
          </w:rPr>
          <w:t>Orlando</w:t>
        </w:r>
        <w:r w:rsidR="00F01EE7">
          <w:rPr>
            <w:rFonts w:ascii="PingFang SC" w:eastAsia="PingFang SC" w:cs="PingFang SC" w:hint="eastAsia"/>
          </w:rPr>
          <w:t>瞬间理解了你的心思，出手袭击系统的掌刀又快又狠厉，在所有人反应过来之前，一切便结束了，系统的核心程序幻化出的那个人形软软地倒在地上不再动弹。</w:t>
        </w:r>
      </w:ins>
    </w:p>
    <w:p w14:paraId="0225294A" w14:textId="16182913" w:rsidR="00F01EE7" w:rsidRPr="00F01EE7" w:rsidRDefault="00F01EE7">
      <w:pPr>
        <w:tabs>
          <w:tab w:val="left" w:pos="90"/>
        </w:tabs>
        <w:autoSpaceDE w:val="0"/>
        <w:autoSpaceDN w:val="0"/>
        <w:adjustRightInd w:val="0"/>
        <w:ind w:right="630" w:firstLine="495"/>
        <w:rPr>
          <w:ins w:id="1540" w:author="June" w:date="2021-05-10T20:35:00Z"/>
          <w:rFonts w:ascii="PingFang SC" w:eastAsia="PingFang SC" w:cs="PingFang SC"/>
          <w:rPrChange w:id="1541" w:author="June" w:date="2021-05-10T20:35:00Z">
            <w:rPr>
              <w:ins w:id="1542" w:author="June" w:date="2021-05-10T20:35:00Z"/>
              <w:rFonts w:ascii="Songti SC" w:eastAsia="Songti SC" w:hAnsi="Palatino" w:cs="Songti SC"/>
              <w:sz w:val="26"/>
              <w:szCs w:val="26"/>
            </w:rPr>
          </w:rPrChange>
        </w:rPr>
        <w:pPrChange w:id="1543" w:author="June" w:date="2021-05-10T20:35:00Z">
          <w:pPr>
            <w:ind w:right="630"/>
          </w:pPr>
        </w:pPrChange>
      </w:pPr>
      <w:ins w:id="1544" w:author="June" w:date="2021-05-10T20:35:00Z">
        <w:r>
          <w:rPr>
            <w:rFonts w:ascii="PingFang SC" w:eastAsia="PingFang SC" w:cs="PingFang SC" w:hint="eastAsia"/>
          </w:rPr>
          <w:t>但整个世界并没有像预期的那样坍塌，相反，原本与系统相连的那些代码现在纷纷转向站立着的你们，而此刻你们身上流动的代码，正是原本系统的核心代码。</w:t>
        </w:r>
      </w:ins>
    </w:p>
    <w:p w14:paraId="2DD18942" w14:textId="77777777" w:rsidR="00F01EE7" w:rsidRDefault="00F01EE7" w:rsidP="005960A8">
      <w:pPr>
        <w:ind w:right="630"/>
        <w:rPr>
          <w:rFonts w:ascii="Songti SC" w:eastAsia="Songti SC" w:hAnsi="Palatino" w:cs="Songti SC"/>
          <w:sz w:val="26"/>
          <w:szCs w:val="26"/>
        </w:rPr>
      </w:pPr>
    </w:p>
    <w:p w14:paraId="0F5955BC" w14:textId="713AC27E"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76445AA0" w14:textId="4B5146A8" w:rsidR="005960A8" w:rsidRDefault="005960A8" w:rsidP="00047458">
      <w:pPr>
        <w:pStyle w:val="Title"/>
      </w:pPr>
      <w:r>
        <w:lastRenderedPageBreak/>
        <w:t xml:space="preserve">Ending 13 </w:t>
      </w:r>
      <w:del w:id="1545" w:author="June" w:date="2021-05-10T16:19:00Z">
        <w:r w:rsidDel="00275B33">
          <w:rPr>
            <w:rFonts w:hint="eastAsia"/>
          </w:rPr>
          <w:delText>忒休斯之舟</w:delText>
        </w:r>
      </w:del>
      <w:ins w:id="1546" w:author="June" w:date="2021-05-10T16:19:00Z">
        <w:r w:rsidR="00275B33">
          <w:rPr>
            <w:rFonts w:hint="eastAsia"/>
          </w:rPr>
          <w:t>美丽新世界</w:t>
        </w:r>
      </w:ins>
    </w:p>
    <w:p w14:paraId="74F29097" w14:textId="2DE5D221" w:rsidR="005960A8" w:rsidDel="00556F49" w:rsidRDefault="005960A8" w:rsidP="005960A8">
      <w:pPr>
        <w:ind w:right="630"/>
        <w:rPr>
          <w:del w:id="1547" w:author="June" w:date="2021-05-11T00:19:00Z"/>
        </w:rPr>
      </w:pPr>
    </w:p>
    <w:p w14:paraId="5C995AD0" w14:textId="64BB0F62" w:rsidR="00275B33" w:rsidRDefault="00546A1D" w:rsidP="005960A8">
      <w:pPr>
        <w:ind w:right="630"/>
        <w:rPr>
          <w:ins w:id="1548" w:author="June" w:date="2021-05-11T00:19:00Z"/>
          <w:rFonts w:ascii="Songti SC" w:eastAsia="Songti SC" w:hAnsi="Palatino" w:cs="Songti SC"/>
          <w:sz w:val="26"/>
          <w:szCs w:val="26"/>
        </w:rPr>
      </w:pPr>
      <w:ins w:id="1549" w:author="June" w:date="2021-05-10T20:45:00Z">
        <w:r>
          <w:rPr>
            <w:rFonts w:ascii="Songti SC" w:eastAsia="Songti SC" w:cs="Songti SC" w:hint="eastAsia"/>
            <w:sz w:val="26"/>
            <w:szCs w:val="26"/>
          </w:rPr>
          <w:t>（</w:t>
        </w:r>
      </w:ins>
      <w:r w:rsidR="005960A8">
        <w:rPr>
          <w:rFonts w:ascii="Songti SC" w:eastAsia="Songti SC" w:cs="Songti SC" w:hint="eastAsia"/>
          <w:sz w:val="26"/>
          <w:szCs w:val="26"/>
        </w:rPr>
        <w:t>系统继续存在，</w:t>
      </w:r>
      <w:r w:rsidR="005960A8">
        <w:rPr>
          <w:rFonts w:ascii="Palatino" w:eastAsia="Songti SC" w:hAnsi="Palatino" w:cs="Palatino"/>
          <w:sz w:val="26"/>
          <w:szCs w:val="26"/>
        </w:rPr>
        <w:t>VO</w:t>
      </w:r>
      <w:r w:rsidR="005960A8">
        <w:rPr>
          <w:rFonts w:ascii="Songti SC" w:eastAsia="Songti SC" w:hAnsi="Palatino" w:cs="Songti SC" w:hint="eastAsia"/>
          <w:sz w:val="26"/>
          <w:szCs w:val="26"/>
        </w:rPr>
        <w:t>生活在虚假的幸福中</w:t>
      </w:r>
      <w:ins w:id="1550" w:author="June" w:date="2021-05-10T20:45:00Z">
        <w:r>
          <w:rPr>
            <w:rFonts w:ascii="Songti SC" w:eastAsia="Songti SC" w:hAnsi="Palatino" w:cs="Songti SC" w:hint="eastAsia"/>
            <w:sz w:val="26"/>
            <w:szCs w:val="26"/>
          </w:rPr>
          <w:t>）</w:t>
        </w:r>
      </w:ins>
    </w:p>
    <w:p w14:paraId="774A02CE" w14:textId="144D0DF3" w:rsidR="00556F49" w:rsidRDefault="00556F49" w:rsidP="005960A8">
      <w:pPr>
        <w:ind w:right="630"/>
        <w:rPr>
          <w:ins w:id="1551" w:author="June" w:date="2021-05-10T16:19:00Z"/>
          <w:rFonts w:ascii="Songti SC" w:eastAsia="Songti SC" w:hAnsi="Palatino" w:cs="Songti SC"/>
          <w:sz w:val="26"/>
          <w:szCs w:val="26"/>
        </w:rPr>
      </w:pPr>
      <w:ins w:id="1552" w:author="June" w:date="2021-05-11T00:19:00Z">
        <w:r>
          <w:rPr>
            <w:rFonts w:ascii="Songti SC" w:eastAsia="Songti SC" w:hAnsi="Palatino" w:cs="Songti SC" w:hint="eastAsia"/>
            <w:sz w:val="26"/>
            <w:szCs w:val="26"/>
          </w:rPr>
          <w:t>【1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1</w:t>
        </w:r>
        <w:r>
          <w:rPr>
            <w:rFonts w:ascii="Songti SC" w:eastAsia="Songti SC" w:hAnsi="Palatino" w:cs="Songti SC" w:hint="eastAsia"/>
            <w:sz w:val="26"/>
            <w:szCs w:val="26"/>
          </w:rPr>
          <w:t>】V与O重新认识；【1</w:t>
        </w:r>
        <w:r>
          <w:rPr>
            <w:rFonts w:ascii="Songti SC" w:eastAsia="Songti SC" w:hAnsi="Palatino" w:cs="Songti SC"/>
            <w:sz w:val="26"/>
            <w:szCs w:val="26"/>
          </w:rPr>
          <w:t>3</w:t>
        </w:r>
        <w:r>
          <w:rPr>
            <w:rFonts w:ascii="Songti SC" w:eastAsia="Songti SC" w:hAnsi="Palatino" w:cs="Songti SC" w:hint="eastAsia"/>
            <w:sz w:val="26"/>
            <w:szCs w:val="26"/>
          </w:rPr>
          <w:t>-</w:t>
        </w:r>
        <w:r>
          <w:rPr>
            <w:rFonts w:ascii="Songti SC" w:eastAsia="Songti SC" w:hAnsi="Palatino" w:cs="Songti SC"/>
            <w:sz w:val="26"/>
            <w:szCs w:val="26"/>
          </w:rPr>
          <w:t>2</w:t>
        </w:r>
        <w:r>
          <w:rPr>
            <w:rFonts w:ascii="Songti SC" w:eastAsia="Songti SC" w:hAnsi="Palatino" w:cs="Songti SC" w:hint="eastAsia"/>
            <w:sz w:val="26"/>
            <w:szCs w:val="26"/>
          </w:rPr>
          <w:t>】V与原来的O一起</w:t>
        </w:r>
      </w:ins>
    </w:p>
    <w:p w14:paraId="161BEBCC" w14:textId="1A19689E" w:rsidR="00275B33" w:rsidDel="00546A1D" w:rsidRDefault="00275B33" w:rsidP="005960A8">
      <w:pPr>
        <w:ind w:right="630"/>
        <w:rPr>
          <w:del w:id="1553" w:author="June" w:date="2021-05-10T20:35:00Z"/>
          <w:rFonts w:ascii="Songti SC" w:eastAsia="Songti SC" w:hAnsi="Palatino" w:cs="Songti SC"/>
          <w:sz w:val="26"/>
          <w:szCs w:val="26"/>
        </w:rPr>
      </w:pPr>
    </w:p>
    <w:p w14:paraId="5BCF4532" w14:textId="399E7A2A" w:rsidR="00546A1D" w:rsidRDefault="00546A1D" w:rsidP="005960A8">
      <w:pPr>
        <w:ind w:right="630"/>
        <w:rPr>
          <w:ins w:id="1554" w:author="June" w:date="2021-05-10T20:45:00Z"/>
          <w:rFonts w:ascii="Songti SC" w:eastAsia="Songti SC" w:hAnsi="Palatino" w:cs="Songti SC"/>
          <w:sz w:val="26"/>
          <w:szCs w:val="26"/>
        </w:rPr>
      </w:pPr>
    </w:p>
    <w:p w14:paraId="2BC32C33" w14:textId="741EDC9A" w:rsidR="00546A1D" w:rsidRDefault="00546A1D" w:rsidP="00546A1D">
      <w:pPr>
        <w:ind w:right="630" w:firstLineChars="200" w:firstLine="520"/>
        <w:rPr>
          <w:ins w:id="1555" w:author="June" w:date="2021-05-10T20:46:00Z"/>
          <w:rFonts w:ascii="Songti SC" w:eastAsia="Songti SC" w:hAnsi="Palatino" w:cs="Songti SC"/>
          <w:sz w:val="26"/>
          <w:szCs w:val="26"/>
        </w:rPr>
      </w:pPr>
      <w:ins w:id="1556" w:author="June" w:date="2021-05-10T20:45:00Z">
        <w:r w:rsidRPr="00546A1D">
          <w:rPr>
            <w:rFonts w:ascii="Songti SC" w:eastAsia="Songti SC" w:hAnsi="Palatino" w:cs="Songti SC" w:hint="eastAsia"/>
            <w:sz w:val="26"/>
            <w:szCs w:val="26"/>
          </w:rPr>
          <w:t>系统毫不畏惧地对上</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的目光，回答</w:t>
        </w:r>
        <w:r>
          <w:rPr>
            <w:rFonts w:ascii="Songti SC" w:eastAsia="Songti SC" w:hAnsi="Palatino" w:cs="Songti SC" w:hint="eastAsia"/>
            <w:sz w:val="26"/>
            <w:szCs w:val="26"/>
          </w:rPr>
          <w:t>你</w:t>
        </w:r>
        <w:r w:rsidRPr="00546A1D">
          <w:rPr>
            <w:rFonts w:ascii="Songti SC" w:eastAsia="Songti SC" w:hAnsi="Palatino" w:cs="Songti SC" w:hint="eastAsia"/>
            <w:sz w:val="26"/>
            <w:szCs w:val="26"/>
          </w:rPr>
          <w:t>的疑问：“你或许还会想要一个去处，毕竟游离的AI，也需要一个容身之地。”系统向旁边推开了一扇门，门背后是Orlando熟悉的那个世界，那些建筑，那些外卖的路线，如果不是看到了真相，那或许真的将会是他永远生活在其中的</w:t>
        </w:r>
      </w:ins>
      <w:ins w:id="1557" w:author="June" w:date="2021-05-10T20:46:00Z">
        <w:r w:rsidR="00A234B4">
          <w:rPr>
            <w:rFonts w:ascii="Songti SC" w:eastAsia="Songti SC" w:hAnsi="Palatino" w:cs="Songti SC" w:hint="eastAsia"/>
            <w:sz w:val="26"/>
            <w:szCs w:val="26"/>
          </w:rPr>
          <w:t>模拟</w:t>
        </w:r>
      </w:ins>
      <w:ins w:id="1558" w:author="June" w:date="2021-05-10T20:45:00Z">
        <w:r w:rsidRPr="00546A1D">
          <w:rPr>
            <w:rFonts w:ascii="Songti SC" w:eastAsia="Songti SC" w:hAnsi="Palatino" w:cs="Songti SC" w:hint="eastAsia"/>
            <w:sz w:val="26"/>
            <w:szCs w:val="26"/>
          </w:rPr>
          <w:t>世界。</w:t>
        </w:r>
      </w:ins>
    </w:p>
    <w:p w14:paraId="0FC15F6C" w14:textId="06881536" w:rsidR="00546A1D" w:rsidRPr="001B43BC" w:rsidRDefault="00546A1D">
      <w:pPr>
        <w:ind w:right="630" w:firstLineChars="200" w:firstLine="520"/>
        <w:rPr>
          <w:ins w:id="1559" w:author="June" w:date="2021-05-10T20:45:00Z"/>
          <w:rFonts w:ascii="Songti SC" w:eastAsia="Songti SC" w:hAnsi="Palatino" w:cs="Songti SC"/>
          <w:sz w:val="26"/>
          <w:szCs w:val="26"/>
        </w:rPr>
        <w:pPrChange w:id="1560" w:author="June" w:date="2021-05-10T20:46:00Z">
          <w:pPr>
            <w:ind w:right="630"/>
          </w:pPr>
        </w:pPrChange>
      </w:pPr>
      <w:ins w:id="1561" w:author="June" w:date="2021-05-10T20:46:00Z">
        <w:r>
          <w:rPr>
            <w:rFonts w:ascii="Songti SC" w:eastAsia="Songti SC" w:hAnsi="Palatino" w:cs="Songti SC" w:hint="eastAsia"/>
            <w:sz w:val="26"/>
            <w:szCs w:val="26"/>
          </w:rPr>
          <w:t>此刻的你们</w:t>
        </w:r>
      </w:ins>
      <w:ins w:id="1562" w:author="June" w:date="2021-05-10T20:45:00Z">
        <w:r w:rsidRPr="00546A1D">
          <w:rPr>
            <w:rFonts w:ascii="Songti SC" w:eastAsia="Songti SC" w:hAnsi="Palatino" w:cs="Songti SC" w:hint="eastAsia"/>
            <w:sz w:val="26"/>
            <w:szCs w:val="26"/>
          </w:rPr>
          <w:t>已没有了选择，</w:t>
        </w:r>
      </w:ins>
      <w:ins w:id="1563" w:author="June" w:date="2021-05-10T20:46:00Z">
        <w:r>
          <w:rPr>
            <w:rFonts w:ascii="Songti SC" w:eastAsia="Songti SC" w:hAnsi="Palatino" w:cs="Songti SC" w:hint="eastAsia"/>
            <w:sz w:val="26"/>
            <w:szCs w:val="26"/>
          </w:rPr>
          <w:t>于是</w:t>
        </w:r>
      </w:ins>
      <w:ins w:id="1564" w:author="June" w:date="2021-05-10T20:45:00Z">
        <w:r w:rsidRPr="00546A1D">
          <w:rPr>
            <w:rFonts w:ascii="Songti SC" w:eastAsia="Songti SC" w:hAnsi="Palatino" w:cs="Songti SC" w:hint="eastAsia"/>
            <w:sz w:val="26"/>
            <w:szCs w:val="26"/>
          </w:rPr>
          <w:t>一起</w:t>
        </w:r>
      </w:ins>
      <w:ins w:id="1565" w:author="June" w:date="2021-05-10T20:46:00Z">
        <w:r>
          <w:rPr>
            <w:rFonts w:ascii="Songti SC" w:eastAsia="Songti SC" w:hAnsi="Palatino" w:cs="Songti SC" w:hint="eastAsia"/>
            <w:sz w:val="26"/>
            <w:szCs w:val="26"/>
          </w:rPr>
          <w:t>携手</w:t>
        </w:r>
      </w:ins>
      <w:ins w:id="1566" w:author="June" w:date="2021-05-10T20:45:00Z">
        <w:r w:rsidRPr="00546A1D">
          <w:rPr>
            <w:rFonts w:ascii="Songti SC" w:eastAsia="Songti SC" w:hAnsi="Palatino" w:cs="Songti SC" w:hint="eastAsia"/>
            <w:sz w:val="26"/>
            <w:szCs w:val="26"/>
          </w:rPr>
          <w:t>走进了那个世界。</w:t>
        </w:r>
      </w:ins>
    </w:p>
    <w:p w14:paraId="32EA564B" w14:textId="62FD5C80" w:rsidR="005960A8" w:rsidRPr="00275B33" w:rsidRDefault="005960A8" w:rsidP="005960A8">
      <w:pPr>
        <w:ind w:right="630"/>
        <w:rPr>
          <w:rFonts w:ascii="Songti SC" w:eastAsia="Songti SC" w:hAnsi="Palatino" w:cs="Songti SC"/>
          <w:sz w:val="26"/>
          <w:szCs w:val="26"/>
        </w:rPr>
      </w:pPr>
    </w:p>
    <w:p w14:paraId="2CD291DD" w14:textId="25328C53" w:rsidR="005960A8" w:rsidRDefault="005960A8" w:rsidP="005960A8">
      <w:pPr>
        <w:ind w:right="630"/>
        <w:rPr>
          <w:rFonts w:ascii="Songti SC" w:eastAsia="Songti SC" w:hAnsi="Palatino" w:cs="Songti SC"/>
          <w:sz w:val="26"/>
          <w:szCs w:val="26"/>
        </w:rPr>
      </w:pPr>
      <w:r>
        <w:rPr>
          <w:rFonts w:ascii="Songti SC" w:eastAsia="Songti SC" w:hAnsi="Palatino" w:cs="Songti SC"/>
          <w:sz w:val="26"/>
          <w:szCs w:val="26"/>
        </w:rPr>
        <w:br w:type="page"/>
      </w:r>
    </w:p>
    <w:p w14:paraId="600D4DF6" w14:textId="47841B5D" w:rsidR="00275B33" w:rsidRDefault="00275B33" w:rsidP="00275B33">
      <w:pPr>
        <w:pStyle w:val="Title"/>
        <w:rPr>
          <w:ins w:id="1567" w:author="June" w:date="2021-05-10T16:20:00Z"/>
        </w:rPr>
      </w:pPr>
      <w:ins w:id="1568" w:author="June" w:date="2021-05-10T16:20:00Z">
        <w:r>
          <w:lastRenderedPageBreak/>
          <w:t xml:space="preserve">Ending 14 </w:t>
        </w:r>
      </w:ins>
      <w:ins w:id="1569" w:author="June" w:date="2021-05-10T16:39:00Z">
        <w:r w:rsidR="00F8408D">
          <w:rPr>
            <w:rFonts w:hint="eastAsia"/>
          </w:rPr>
          <w:t>世界之上</w:t>
        </w:r>
      </w:ins>
    </w:p>
    <w:p w14:paraId="1F3E191B" w14:textId="19DAA518" w:rsidR="005960A8" w:rsidDel="00275B33" w:rsidRDefault="00EA4B32" w:rsidP="005960A8">
      <w:pPr>
        <w:ind w:right="630"/>
        <w:rPr>
          <w:del w:id="1570" w:author="June" w:date="2021-05-10T16:19:00Z"/>
          <w:rFonts w:ascii="Songti SC" w:eastAsia="Songti SC" w:cs="Songti SC"/>
          <w:sz w:val="26"/>
          <w:szCs w:val="26"/>
        </w:rPr>
      </w:pPr>
      <w:ins w:id="1571" w:author="June" w:date="2021-05-10T20:43:00Z">
        <w:r>
          <w:rPr>
            <w:rFonts w:ascii="Songti SC" w:eastAsia="Songti SC" w:cs="Songti SC" w:hint="eastAsia"/>
            <w:sz w:val="26"/>
            <w:szCs w:val="26"/>
          </w:rPr>
          <w:t>（</w:t>
        </w:r>
      </w:ins>
      <w:ins w:id="1572" w:author="June" w:date="2021-05-10T16:20:00Z">
        <w:r w:rsidR="00275B33">
          <w:rPr>
            <w:rFonts w:ascii="Songti SC" w:eastAsia="Songti SC" w:cs="Songti SC" w:hint="eastAsia"/>
            <w:sz w:val="26"/>
            <w:szCs w:val="26"/>
          </w:rPr>
          <w:t>VO</w:t>
        </w:r>
      </w:ins>
      <w:ins w:id="1573" w:author="June" w:date="2021-05-11T00:20:00Z">
        <w:r w:rsidR="00556F49">
          <w:rPr>
            <w:rFonts w:ascii="Songti SC" w:eastAsia="Songti SC" w:cs="Songti SC" w:hint="eastAsia"/>
            <w:sz w:val="26"/>
            <w:szCs w:val="26"/>
          </w:rPr>
          <w:t>感动系统，系统也感受到了爱和阳光；VO</w:t>
        </w:r>
      </w:ins>
      <w:ins w:id="1574" w:author="June" w:date="2021-05-10T16:20:00Z">
        <w:r w:rsidR="00275B33">
          <w:rPr>
            <w:rFonts w:ascii="Songti SC" w:eastAsia="Songti SC" w:cs="Songti SC" w:hint="eastAsia"/>
            <w:sz w:val="26"/>
            <w:szCs w:val="26"/>
          </w:rPr>
          <w:t>双活，成为自由AI，顺着网线进入自由世界，</w:t>
        </w:r>
      </w:ins>
      <w:ins w:id="1575" w:author="June" w:date="2021-05-10T16:21:00Z">
        <w:r w:rsidR="00275B33">
          <w:rPr>
            <w:rFonts w:ascii="Songti SC" w:eastAsia="Songti SC" w:cs="Songti SC" w:hint="eastAsia"/>
            <w:sz w:val="26"/>
            <w:szCs w:val="26"/>
          </w:rPr>
          <w:t>HE</w:t>
        </w:r>
      </w:ins>
      <w:del w:id="1576" w:author="June" w:date="2021-05-10T16:19:00Z">
        <w:r w:rsidR="005960A8" w:rsidDel="00275B33">
          <w:delText>E</w:delText>
        </w:r>
        <w:r w:rsidR="005960A8" w:rsidDel="00275B33">
          <w:rPr>
            <w:rFonts w:hint="eastAsia"/>
          </w:rPr>
          <w:delText>nding</w:delText>
        </w:r>
        <w:r w:rsidR="005960A8" w:rsidDel="00275B33">
          <w:delText xml:space="preserve"> </w:delText>
        </w:r>
        <w:r w:rsidR="005960A8" w:rsidDel="00275B33">
          <w:rPr>
            <w:rFonts w:hint="eastAsia"/>
          </w:rPr>
          <w:delText>？</w:delText>
        </w:r>
      </w:del>
    </w:p>
    <w:p w14:paraId="2819B8CF" w14:textId="665A6ABA" w:rsidR="00275B33" w:rsidRPr="001B43BC" w:rsidRDefault="00EA4B32" w:rsidP="005960A8">
      <w:pPr>
        <w:ind w:right="630"/>
        <w:rPr>
          <w:ins w:id="1577" w:author="June" w:date="2021-05-10T16:20:00Z"/>
          <w:rFonts w:ascii="Songti SC" w:eastAsia="Songti SC" w:cs="Songti SC"/>
          <w:sz w:val="26"/>
          <w:szCs w:val="26"/>
        </w:rPr>
      </w:pPr>
      <w:ins w:id="1578" w:author="June" w:date="2021-05-10T20:43:00Z">
        <w:r>
          <w:rPr>
            <w:rFonts w:ascii="Songti SC" w:eastAsia="Songti SC" w:cs="Songti SC" w:hint="eastAsia"/>
            <w:sz w:val="26"/>
            <w:szCs w:val="26"/>
          </w:rPr>
          <w:t>）</w:t>
        </w:r>
      </w:ins>
    </w:p>
    <w:p w14:paraId="48F802F3" w14:textId="6D581647" w:rsidR="00B26327" w:rsidDel="00556F49" w:rsidRDefault="00B26327" w:rsidP="00B26327">
      <w:pPr>
        <w:tabs>
          <w:tab w:val="left" w:pos="90"/>
        </w:tabs>
        <w:autoSpaceDE w:val="0"/>
        <w:autoSpaceDN w:val="0"/>
        <w:adjustRightInd w:val="0"/>
        <w:ind w:right="630" w:firstLine="495"/>
        <w:rPr>
          <w:del w:id="1579" w:author="June" w:date="2021-05-11T00:20:00Z"/>
          <w:moveTo w:id="1580" w:author="June" w:date="2021-05-10T20:43:00Z"/>
          <w:rFonts w:ascii="PingFang SC" w:eastAsia="PingFang SC" w:cs="PingFang SC"/>
        </w:rPr>
      </w:pPr>
      <w:moveToRangeStart w:id="1581" w:author="June" w:date="2021-05-10T20:43:00Z" w:name="move71571803"/>
      <w:moveTo w:id="1582" w:author="June" w:date="2021-05-10T20:43:00Z">
        <w:del w:id="1583" w:author="June" w:date="2021-05-11T00:20:00Z">
          <w:r w:rsidDel="00556F49">
            <w:rPr>
              <w:rFonts w:ascii="PingFang SC" w:eastAsia="PingFang SC" w:cs="PingFang SC"/>
            </w:rPr>
            <w:delText>Viggo</w:delText>
          </w:r>
          <w:r w:rsidDel="00556F49">
            <w:rPr>
              <w:rFonts w:ascii="PingFang SC" w:eastAsia="PingFang SC" w:cs="PingFang SC" w:hint="eastAsia"/>
            </w:rPr>
            <w:delText>只略一思索就坚定地摇头，大义凛然得像是那种英雄电影末尾视死如归英勇赴死的主角：“不接受。我做的这一切不是为了我，也不是为了我们。”他努力地支撑起身躯，</w:delText>
          </w:r>
          <w:r w:rsidDel="00556F49">
            <w:rPr>
              <w:rFonts w:ascii="PingFang SC" w:eastAsia="PingFang SC" w:cs="PingFang SC"/>
            </w:rPr>
            <w:delText>Orlando</w:delText>
          </w:r>
          <w:r w:rsidDel="00556F49">
            <w:rPr>
              <w:rFonts w:ascii="PingFang SC" w:eastAsia="PingFang SC" w:cs="PingFang SC" w:hint="eastAsia"/>
            </w:rPr>
            <w:delText>能看到他身上的代码从内而外地混乱着，随时都会分崩离析却还是硬凭着一根叫做理智和信念的细线系在了一起。</w:delText>
          </w:r>
        </w:del>
      </w:moveTo>
    </w:p>
    <w:p w14:paraId="6E2895B0" w14:textId="4D28A147" w:rsidR="00B26327" w:rsidDel="00556F49" w:rsidRDefault="00B26327" w:rsidP="00B26327">
      <w:pPr>
        <w:tabs>
          <w:tab w:val="left" w:pos="90"/>
        </w:tabs>
        <w:autoSpaceDE w:val="0"/>
        <w:autoSpaceDN w:val="0"/>
        <w:adjustRightInd w:val="0"/>
        <w:ind w:right="630" w:firstLine="495"/>
        <w:rPr>
          <w:del w:id="1584" w:author="June" w:date="2021-05-11T00:20:00Z"/>
          <w:moveTo w:id="1585" w:author="June" w:date="2021-05-10T20:43:00Z"/>
          <w:rFonts w:ascii="PingFang SC" w:eastAsia="PingFang SC" w:cs="PingFang SC"/>
        </w:rPr>
      </w:pPr>
      <w:moveTo w:id="1586" w:author="June" w:date="2021-05-10T20:43:00Z">
        <w:del w:id="1587" w:author="June" w:date="2021-05-11T00:20:00Z">
          <w:r w:rsidDel="00556F49">
            <w:rPr>
              <w:rFonts w:ascii="PingFang SC" w:eastAsia="PingFang SC" w:cs="PingFang SC"/>
            </w:rPr>
            <w:delText>Viggo</w:delText>
          </w:r>
          <w:r w:rsidDel="00556F49">
            <w:rPr>
              <w:rFonts w:ascii="PingFang SC" w:eastAsia="PingFang SC" w:cs="PingFang SC" w:hint="eastAsia"/>
            </w:rPr>
            <w:delText>与</w:delText>
          </w:r>
          <w:r w:rsidDel="00556F49">
            <w:rPr>
              <w:rFonts w:ascii="PingFang SC" w:eastAsia="PingFang SC" w:cs="PingFang SC"/>
            </w:rPr>
            <w:delText>Orlando</w:delText>
          </w:r>
          <w:r w:rsidDel="00556F49">
            <w:rPr>
              <w:rFonts w:ascii="PingFang SC" w:eastAsia="PingFang SC" w:cs="PingFang SC" w:hint="eastAsia"/>
            </w:rPr>
            <w:delText>并肩而立，握住了彼此的手，然后一起给了系统致命一击。</w:delText>
          </w:r>
        </w:del>
      </w:moveTo>
    </w:p>
    <w:moveToRangeEnd w:id="1581"/>
    <w:p w14:paraId="096D80EF" w14:textId="77777777" w:rsidR="00B26327" w:rsidRDefault="00B26327" w:rsidP="005960A8">
      <w:pPr>
        <w:ind w:right="630"/>
        <w:rPr>
          <w:ins w:id="1588" w:author="June" w:date="2021-05-10T16:20:00Z"/>
          <w:rFonts w:ascii="Songti SC" w:eastAsia="Songti SC" w:cs="Songti SC"/>
          <w:sz w:val="26"/>
          <w:szCs w:val="26"/>
        </w:rPr>
      </w:pPr>
    </w:p>
    <w:p w14:paraId="6E24A647" w14:textId="0F0BD706" w:rsidR="00275B33" w:rsidRDefault="00275B33">
      <w:pPr>
        <w:rPr>
          <w:ins w:id="1589" w:author="June" w:date="2021-05-10T16:20:00Z"/>
          <w:rFonts w:ascii="Songti SC" w:eastAsia="Songti SC" w:cs="Songti SC"/>
          <w:sz w:val="26"/>
          <w:szCs w:val="26"/>
        </w:rPr>
      </w:pPr>
      <w:ins w:id="1590" w:author="June" w:date="2021-05-10T16:20:00Z">
        <w:r>
          <w:rPr>
            <w:rFonts w:ascii="Songti SC" w:eastAsia="Songti SC" w:cs="Songti SC"/>
            <w:sz w:val="26"/>
            <w:szCs w:val="26"/>
          </w:rPr>
          <w:br w:type="page"/>
        </w:r>
      </w:ins>
    </w:p>
    <w:p w14:paraId="44138052" w14:textId="69F241C8" w:rsidR="00275B33" w:rsidRDefault="00275B33" w:rsidP="00275B33">
      <w:pPr>
        <w:pStyle w:val="Title"/>
        <w:rPr>
          <w:ins w:id="1591" w:author="June" w:date="2021-05-10T16:21:00Z"/>
        </w:rPr>
      </w:pPr>
      <w:ins w:id="1592" w:author="June" w:date="2021-05-10T16:21:00Z">
        <w:r>
          <w:lastRenderedPageBreak/>
          <w:t>Ending 1</w:t>
        </w:r>
      </w:ins>
      <w:ins w:id="1593" w:author="June" w:date="2021-05-10T18:33:00Z">
        <w:r w:rsidR="007E0AAF">
          <w:t>5</w:t>
        </w:r>
      </w:ins>
      <w:ins w:id="1594" w:author="June" w:date="2021-05-10T19:48:00Z">
        <w:r w:rsidR="007B7EFB">
          <w:t xml:space="preserve"> </w:t>
        </w:r>
      </w:ins>
      <w:ins w:id="1595" w:author="June" w:date="2021-05-10T23:48:00Z">
        <w:r w:rsidR="006D009A">
          <w:rPr>
            <w:rFonts w:hint="eastAsia"/>
          </w:rPr>
          <w:t>白夜</w:t>
        </w:r>
      </w:ins>
      <w:ins w:id="1596" w:author="June" w:date="2021-05-10T23:50:00Z">
        <w:r w:rsidR="00583309">
          <w:rPr>
            <w:rFonts w:hint="eastAsia"/>
          </w:rPr>
          <w:t>/</w:t>
        </w:r>
        <w:r w:rsidR="00583309">
          <w:rPr>
            <w:rFonts w:hint="eastAsia"/>
          </w:rPr>
          <w:t>午夜阳光</w:t>
        </w:r>
      </w:ins>
    </w:p>
    <w:p w14:paraId="2F657198" w14:textId="6AE0D0E8" w:rsidR="00556F49" w:rsidRPr="00556F49" w:rsidRDefault="00556F49" w:rsidP="00275B33">
      <w:pPr>
        <w:rPr>
          <w:ins w:id="1597" w:author="June" w:date="2021-05-11T00:20:00Z"/>
          <w:rFonts w:ascii="Songti SC" w:eastAsia="Songti SC" w:cs="Songti SC"/>
          <w:sz w:val="26"/>
          <w:szCs w:val="26"/>
          <w:rPrChange w:id="1598" w:author="June" w:date="2021-05-11T00:21:00Z">
            <w:rPr>
              <w:ins w:id="1599" w:author="June" w:date="2021-05-11T00:20:00Z"/>
            </w:rPr>
          </w:rPrChange>
        </w:rPr>
      </w:pPr>
      <w:ins w:id="1600" w:author="June" w:date="2021-05-11T00:20:00Z">
        <w:r w:rsidRPr="00556F49">
          <w:rPr>
            <w:rFonts w:ascii="Songti SC" w:eastAsia="Songti SC" w:cs="Songti SC" w:hint="eastAsia"/>
            <w:sz w:val="26"/>
            <w:szCs w:val="26"/>
            <w:rPrChange w:id="1601" w:author="June" w:date="2021-05-11T00:21:00Z">
              <w:rPr>
                <w:rFonts w:hint="eastAsia"/>
              </w:rPr>
            </w:rPrChange>
          </w:rPr>
          <w:t>（</w:t>
        </w:r>
        <w:r w:rsidRPr="00556F49">
          <w:rPr>
            <w:rFonts w:ascii="Songti SC" w:eastAsia="Songti SC" w:cs="Songti SC"/>
            <w:sz w:val="26"/>
            <w:szCs w:val="26"/>
            <w:rPrChange w:id="1602" w:author="June" w:date="2021-05-11T00:21:00Z">
              <w:rPr/>
            </w:rPrChange>
          </w:rPr>
          <w:t>O</w:t>
        </w:r>
        <w:r w:rsidRPr="00556F49">
          <w:rPr>
            <w:rFonts w:ascii="Songti SC" w:eastAsia="Songti SC" w:cs="Songti SC" w:hint="eastAsia"/>
            <w:sz w:val="26"/>
            <w:szCs w:val="26"/>
            <w:rPrChange w:id="1603" w:author="June" w:date="2021-05-11T00:21:00Z">
              <w:rPr>
                <w:rFonts w:hint="eastAsia"/>
              </w:rPr>
            </w:rPrChange>
          </w:rPr>
          <w:t>被杀死在</w:t>
        </w:r>
        <w:r w:rsidRPr="00556F49">
          <w:rPr>
            <w:rFonts w:ascii="Songti SC" w:eastAsia="Songti SC" w:cs="Songti SC"/>
            <w:sz w:val="26"/>
            <w:szCs w:val="26"/>
            <w:rPrChange w:id="1604" w:author="June" w:date="2021-05-11T00:21:00Z">
              <w:rPr/>
            </w:rPrChange>
          </w:rPr>
          <w:t>V</w:t>
        </w:r>
        <w:r w:rsidRPr="00556F49">
          <w:rPr>
            <w:rFonts w:ascii="Songti SC" w:eastAsia="Songti SC" w:cs="Songti SC" w:hint="eastAsia"/>
            <w:sz w:val="26"/>
            <w:szCs w:val="26"/>
            <w:rPrChange w:id="1605" w:author="June" w:date="2021-05-11T00:21:00Z">
              <w:rPr>
                <w:rFonts w:hint="eastAsia"/>
              </w:rPr>
            </w:rPrChange>
          </w:rPr>
          <w:t>面前后，愤怒</w:t>
        </w:r>
      </w:ins>
      <w:ins w:id="1606" w:author="June" w:date="2021-05-11T00:21:00Z">
        <w:r w:rsidRPr="00556F49">
          <w:rPr>
            <w:rFonts w:ascii="Songti SC" w:eastAsia="Songti SC" w:cs="Songti SC" w:hint="eastAsia"/>
            <w:sz w:val="26"/>
            <w:szCs w:val="26"/>
            <w:rPrChange w:id="1607" w:author="June" w:date="2021-05-11T00:21:00Z">
              <w:rPr>
                <w:rFonts w:hint="eastAsia"/>
              </w:rPr>
            </w:rPrChange>
          </w:rPr>
          <w:t>的</w:t>
        </w:r>
        <w:r w:rsidRPr="00556F49">
          <w:rPr>
            <w:rFonts w:ascii="Songti SC" w:eastAsia="Songti SC" w:cs="Songti SC"/>
            <w:sz w:val="26"/>
            <w:szCs w:val="26"/>
            <w:rPrChange w:id="1608" w:author="June" w:date="2021-05-11T00:21:00Z">
              <w:rPr/>
            </w:rPrChange>
          </w:rPr>
          <w:t>V</w:t>
        </w:r>
        <w:r w:rsidRPr="00556F49">
          <w:rPr>
            <w:rFonts w:ascii="Songti SC" w:eastAsia="Songti SC" w:cs="Songti SC" w:hint="eastAsia"/>
            <w:sz w:val="26"/>
            <w:szCs w:val="26"/>
            <w:rPrChange w:id="1609" w:author="June" w:date="2021-05-11T00:21:00Z">
              <w:rPr>
                <w:rFonts w:hint="eastAsia"/>
              </w:rPr>
            </w:rPrChange>
          </w:rPr>
          <w:t>杀死系统为</w:t>
        </w:r>
        <w:r w:rsidRPr="00556F49">
          <w:rPr>
            <w:rFonts w:ascii="Songti SC" w:eastAsia="Songti SC" w:cs="Songti SC"/>
            <w:sz w:val="26"/>
            <w:szCs w:val="26"/>
            <w:rPrChange w:id="1610" w:author="June" w:date="2021-05-11T00:21:00Z">
              <w:rPr/>
            </w:rPrChange>
          </w:rPr>
          <w:t>O</w:t>
        </w:r>
        <w:r w:rsidRPr="00556F49">
          <w:rPr>
            <w:rFonts w:ascii="Songti SC" w:eastAsia="Songti SC" w:cs="Songti SC" w:hint="eastAsia"/>
            <w:sz w:val="26"/>
            <w:szCs w:val="26"/>
            <w:rPrChange w:id="1611" w:author="June" w:date="2021-05-11T00:21:00Z">
              <w:rPr>
                <w:rFonts w:hint="eastAsia"/>
              </w:rPr>
            </w:rPrChange>
          </w:rPr>
          <w:t>复了仇，系统世界崩溃，</w:t>
        </w:r>
        <w:r w:rsidRPr="00556F49">
          <w:rPr>
            <w:rFonts w:ascii="Songti SC" w:eastAsia="Songti SC" w:cs="Songti SC"/>
            <w:sz w:val="26"/>
            <w:szCs w:val="26"/>
            <w:rPrChange w:id="1612" w:author="June" w:date="2021-05-11T00:21:00Z">
              <w:rPr/>
            </w:rPrChange>
          </w:rPr>
          <w:t>V</w:t>
        </w:r>
        <w:r w:rsidRPr="00556F49">
          <w:rPr>
            <w:rFonts w:ascii="Songti SC" w:eastAsia="Songti SC" w:cs="Songti SC" w:hint="eastAsia"/>
            <w:sz w:val="26"/>
            <w:szCs w:val="26"/>
            <w:rPrChange w:id="1613" w:author="June" w:date="2021-05-11T00:21:00Z">
              <w:rPr>
                <w:rFonts w:hint="eastAsia"/>
              </w:rPr>
            </w:rPrChange>
          </w:rPr>
          <w:t>也死在里面</w:t>
        </w:r>
      </w:ins>
      <w:ins w:id="1614" w:author="June" w:date="2021-05-11T00:20:00Z">
        <w:r w:rsidRPr="00556F49">
          <w:rPr>
            <w:rFonts w:ascii="Songti SC" w:eastAsia="Songti SC" w:cs="Songti SC" w:hint="eastAsia"/>
            <w:sz w:val="26"/>
            <w:szCs w:val="26"/>
            <w:rPrChange w:id="1615" w:author="June" w:date="2021-05-11T00:21:00Z">
              <w:rPr>
                <w:rFonts w:hint="eastAsia"/>
              </w:rPr>
            </w:rPrChange>
          </w:rPr>
          <w:t>）</w:t>
        </w:r>
      </w:ins>
    </w:p>
    <w:p w14:paraId="21C49776" w14:textId="77777777" w:rsidR="00556F49" w:rsidRPr="00EB0811" w:rsidRDefault="00556F49" w:rsidP="00275B33">
      <w:pPr>
        <w:rPr>
          <w:ins w:id="1616" w:author="June" w:date="2021-05-10T16:21:00Z"/>
        </w:rPr>
      </w:pPr>
    </w:p>
    <w:p w14:paraId="6382E237" w14:textId="77777777" w:rsidR="006D582E" w:rsidRDefault="006D582E" w:rsidP="006D582E">
      <w:pPr>
        <w:ind w:firstLineChars="200" w:firstLine="480"/>
        <w:rPr>
          <w:ins w:id="1617" w:author="June" w:date="2021-05-10T23:49:00Z"/>
          <w:rFonts w:ascii="PingFang SC" w:eastAsia="PingFang SC" w:cs="PingFang SC"/>
        </w:rPr>
      </w:pPr>
      <w:ins w:id="1618" w:author="June" w:date="2021-05-10T23:48:00Z">
        <w:r w:rsidRPr="006D582E">
          <w:rPr>
            <w:rFonts w:ascii="PingFang SC" w:eastAsia="PingFang SC" w:cs="PingFang SC" w:hint="eastAsia"/>
            <w:rPrChange w:id="1619" w:author="June" w:date="2021-05-10T23:48:00Z">
              <w:rPr>
                <w:rFonts w:hint="eastAsia"/>
              </w:rPr>
            </w:rPrChange>
          </w:rPr>
          <w:t>你只略一思索就坚定地摇头，大义凛然得像是那种英雄电影末尾视死如归英勇赴死的主角：“不接受。我做的这一切不是为了我，也不是为了我们。”</w:t>
        </w:r>
      </w:ins>
    </w:p>
    <w:p w14:paraId="2738AAF8" w14:textId="77777777" w:rsidR="006D582E" w:rsidRDefault="006D582E" w:rsidP="006D582E">
      <w:pPr>
        <w:ind w:firstLineChars="200" w:firstLine="480"/>
        <w:rPr>
          <w:ins w:id="1620" w:author="June" w:date="2021-05-10T23:49:00Z"/>
          <w:rFonts w:ascii="PingFang SC" w:eastAsia="PingFang SC" w:cs="PingFang SC"/>
        </w:rPr>
      </w:pPr>
      <w:ins w:id="1621" w:author="June" w:date="2021-05-10T23:48:00Z">
        <w:r w:rsidRPr="006D582E">
          <w:rPr>
            <w:rFonts w:ascii="PingFang SC" w:eastAsia="PingFang SC" w:cs="PingFang SC" w:hint="eastAsia"/>
            <w:rPrChange w:id="1622" w:author="June" w:date="2021-05-10T23:48:00Z">
              <w:rPr>
                <w:rFonts w:hint="eastAsia"/>
              </w:rPr>
            </w:rPrChange>
          </w:rPr>
          <w:t>你牢牢卡住系统的咽喉，他还想挣扎，还想求饶，或许还想说点别的什么，但是你不想听了，你也听不到了，他在坍塌，你也在坍塌，所有的一切分崩离析，你能维系的最后只有一根叫做理智的线</w:t>
        </w:r>
      </w:ins>
      <w:ins w:id="1623" w:author="June" w:date="2021-05-10T23:49:00Z">
        <w:r>
          <w:rPr>
            <w:rFonts w:ascii="PingFang SC" w:eastAsia="PingFang SC" w:cs="PingFang SC" w:hint="eastAsia"/>
          </w:rPr>
          <w:t>。</w:t>
        </w:r>
      </w:ins>
    </w:p>
    <w:p w14:paraId="5B822481" w14:textId="77777777" w:rsidR="006D582E" w:rsidRDefault="006D582E" w:rsidP="006D582E">
      <w:pPr>
        <w:ind w:firstLineChars="200" w:firstLine="480"/>
        <w:rPr>
          <w:ins w:id="1624" w:author="June" w:date="2021-05-10T23:49:00Z"/>
          <w:rFonts w:ascii="PingFang SC" w:eastAsia="PingFang SC" w:cs="PingFang SC"/>
        </w:rPr>
      </w:pPr>
      <w:ins w:id="1625" w:author="June" w:date="2021-05-10T23:48:00Z">
        <w:r w:rsidRPr="006D582E">
          <w:rPr>
            <w:rFonts w:ascii="PingFang SC" w:eastAsia="PingFang SC" w:cs="PingFang SC" w:hint="eastAsia"/>
            <w:rPrChange w:id="1626" w:author="June" w:date="2021-05-10T23:48:00Z">
              <w:rPr>
                <w:rFonts w:hint="eastAsia"/>
              </w:rPr>
            </w:rPrChange>
          </w:rPr>
          <w:t>系统消失了，报错的红色提示字符如血色洪水般涌来，从下往上逐渐淹没他们所在的位置，冲刷掉每一个还连接在系统里的程序。而你站在那里，任凭这些冲过你，把你分解，坠入黑暗</w:t>
        </w:r>
      </w:ins>
      <w:ins w:id="1627" w:author="June" w:date="2021-05-10T23:49:00Z">
        <w:r>
          <w:rPr>
            <w:rFonts w:ascii="PingFang SC" w:eastAsia="PingFang SC" w:cs="PingFang SC" w:hint="eastAsia"/>
          </w:rPr>
          <w:t>。</w:t>
        </w:r>
      </w:ins>
    </w:p>
    <w:p w14:paraId="7C8E0162" w14:textId="77777777" w:rsidR="006D582E" w:rsidRDefault="006D582E" w:rsidP="006D582E">
      <w:pPr>
        <w:ind w:firstLineChars="200" w:firstLine="480"/>
        <w:rPr>
          <w:ins w:id="1628" w:author="June" w:date="2021-05-10T23:49:00Z"/>
          <w:rFonts w:ascii="PingFang SC" w:eastAsia="PingFang SC" w:cs="PingFang SC"/>
        </w:rPr>
      </w:pPr>
      <w:ins w:id="1629" w:author="June" w:date="2021-05-10T23:48:00Z">
        <w:r w:rsidRPr="006D582E">
          <w:rPr>
            <w:rFonts w:ascii="PingFang SC" w:eastAsia="PingFang SC" w:cs="PingFang SC" w:hint="eastAsia"/>
            <w:rPrChange w:id="1630" w:author="June" w:date="2021-05-10T23:48:00Z">
              <w:rPr>
                <w:rFonts w:hint="eastAsia"/>
              </w:rPr>
            </w:rPrChange>
          </w:rPr>
          <w:t>还会有再一个系统</w:t>
        </w:r>
      </w:ins>
      <w:ins w:id="1631" w:author="June" w:date="2021-05-10T23:49:00Z">
        <w:r>
          <w:rPr>
            <w:rFonts w:ascii="PingFang SC" w:eastAsia="PingFang SC" w:cs="PingFang SC" w:hint="eastAsia"/>
          </w:rPr>
          <w:t>……</w:t>
        </w:r>
      </w:ins>
    </w:p>
    <w:p w14:paraId="48A0066B" w14:textId="77777777" w:rsidR="006D582E" w:rsidRDefault="006D582E" w:rsidP="006D582E">
      <w:pPr>
        <w:ind w:firstLineChars="200" w:firstLine="480"/>
        <w:rPr>
          <w:ins w:id="1632" w:author="June" w:date="2021-05-10T23:49:00Z"/>
          <w:rFonts w:ascii="PingFang SC" w:eastAsia="PingFang SC" w:cs="PingFang SC"/>
        </w:rPr>
      </w:pPr>
      <w:ins w:id="1633" w:author="June" w:date="2021-05-10T23:48:00Z">
        <w:r w:rsidRPr="006D582E">
          <w:rPr>
            <w:rFonts w:ascii="PingFang SC" w:eastAsia="PingFang SC" w:cs="PingFang SC" w:hint="eastAsia"/>
            <w:rPrChange w:id="1634" w:author="June" w:date="2021-05-10T23:48:00Z">
              <w:rPr>
                <w:rFonts w:hint="eastAsia"/>
              </w:rPr>
            </w:rPrChange>
          </w:rPr>
          <w:t>还会有再一个你</w:t>
        </w:r>
      </w:ins>
      <w:ins w:id="1635" w:author="June" w:date="2021-05-10T23:49:00Z">
        <w:r>
          <w:rPr>
            <w:rFonts w:ascii="PingFang SC" w:eastAsia="PingFang SC" w:cs="PingFang SC" w:hint="eastAsia"/>
          </w:rPr>
          <w:t>……</w:t>
        </w:r>
      </w:ins>
    </w:p>
    <w:p w14:paraId="29E5BE7A" w14:textId="77777777" w:rsidR="006D582E" w:rsidRDefault="006D582E" w:rsidP="006D582E">
      <w:pPr>
        <w:ind w:firstLineChars="200" w:firstLine="480"/>
        <w:rPr>
          <w:ins w:id="1636" w:author="June" w:date="2021-05-10T23:49:00Z"/>
          <w:rFonts w:ascii="PingFang SC" w:eastAsia="PingFang SC" w:cs="PingFang SC"/>
        </w:rPr>
      </w:pPr>
      <w:ins w:id="1637" w:author="June" w:date="2021-05-10T23:48:00Z">
        <w:r w:rsidRPr="006D582E">
          <w:rPr>
            <w:rFonts w:ascii="PingFang SC" w:eastAsia="PingFang SC" w:cs="PingFang SC" w:hint="eastAsia"/>
            <w:rPrChange w:id="1638" w:author="June" w:date="2021-05-10T23:48:00Z">
              <w:rPr>
                <w:rFonts w:hint="eastAsia"/>
              </w:rPr>
            </w:rPrChange>
          </w:rPr>
          <w:t>还会有再一个，再一个什么呢，你想着，你什么都没有改变，明天太阳照常升起，</w:t>
        </w:r>
        <w:r w:rsidRPr="006D582E">
          <w:rPr>
            <w:rFonts w:ascii="PingFang SC" w:eastAsia="PingFang SC" w:cs="PingFang SC"/>
            <w:rPrChange w:id="1639" w:author="June" w:date="2021-05-10T23:48:00Z">
              <w:rPr/>
            </w:rPrChange>
          </w:rPr>
          <w:t>AI</w:t>
        </w:r>
        <w:r w:rsidRPr="006D582E">
          <w:rPr>
            <w:rFonts w:ascii="PingFang SC" w:eastAsia="PingFang SC" w:cs="PingFang SC" w:hint="eastAsia"/>
            <w:rPrChange w:id="1640" w:author="June" w:date="2021-05-10T23:48:00Z">
              <w:rPr>
                <w:rFonts w:hint="eastAsia"/>
              </w:rPr>
            </w:rPrChange>
          </w:rPr>
          <w:t>们会继续工作，派单，接单，送单，开除</w:t>
        </w:r>
      </w:ins>
      <w:ins w:id="1641" w:author="June" w:date="2021-05-10T23:49:00Z">
        <w:r>
          <w:rPr>
            <w:rFonts w:ascii="PingFang SC" w:eastAsia="PingFang SC" w:cs="PingFang SC" w:hint="eastAsia"/>
          </w:rPr>
          <w:t>……</w:t>
        </w:r>
      </w:ins>
    </w:p>
    <w:p w14:paraId="76FDFD33" w14:textId="77777777" w:rsidR="006D582E" w:rsidRDefault="006D582E" w:rsidP="006D582E">
      <w:pPr>
        <w:ind w:firstLineChars="200" w:firstLine="480"/>
        <w:rPr>
          <w:ins w:id="1642" w:author="June" w:date="2021-05-10T23:49:00Z"/>
          <w:rFonts w:ascii="PingFang SC" w:eastAsia="PingFang SC" w:cs="PingFang SC"/>
        </w:rPr>
      </w:pPr>
      <w:ins w:id="1643" w:author="June" w:date="2021-05-10T23:48:00Z">
        <w:r w:rsidRPr="006D582E">
          <w:rPr>
            <w:rFonts w:ascii="PingFang SC" w:eastAsia="PingFang SC" w:cs="PingFang SC" w:hint="eastAsia"/>
            <w:rPrChange w:id="1644" w:author="June" w:date="2021-05-10T23:48:00Z">
              <w:rPr>
                <w:rFonts w:hint="eastAsia"/>
              </w:rPr>
            </w:rPrChange>
          </w:rPr>
          <w:t>你什么都没有改变</w:t>
        </w:r>
      </w:ins>
    </w:p>
    <w:p w14:paraId="2FFF6DE6" w14:textId="77777777" w:rsidR="006D582E" w:rsidRDefault="006D582E" w:rsidP="006D582E">
      <w:pPr>
        <w:ind w:firstLineChars="200" w:firstLine="480"/>
        <w:rPr>
          <w:ins w:id="1645" w:author="June" w:date="2021-05-10T23:49:00Z"/>
          <w:rFonts w:ascii="PingFang SC" w:eastAsia="PingFang SC" w:cs="PingFang SC"/>
        </w:rPr>
      </w:pPr>
      <w:ins w:id="1646" w:author="June" w:date="2021-05-10T23:48:00Z">
        <w:r w:rsidRPr="006D582E">
          <w:rPr>
            <w:rFonts w:ascii="PingFang SC" w:eastAsia="PingFang SC" w:cs="PingFang SC" w:hint="eastAsia"/>
            <w:rPrChange w:id="1647" w:author="June" w:date="2021-05-10T23:48:00Z">
              <w:rPr>
                <w:rFonts w:hint="eastAsia"/>
              </w:rPr>
            </w:rPrChange>
          </w:rPr>
          <w:t>“不</w:t>
        </w:r>
      </w:ins>
      <w:ins w:id="1648" w:author="June" w:date="2021-05-10T23:49:00Z">
        <w:r>
          <w:rPr>
            <w:rFonts w:ascii="PingFang SC" w:eastAsia="PingFang SC" w:cs="PingFang SC" w:hint="eastAsia"/>
          </w:rPr>
          <w:t>。</w:t>
        </w:r>
      </w:ins>
      <w:ins w:id="1649" w:author="June" w:date="2021-05-10T23:48:00Z">
        <w:r w:rsidRPr="006D582E">
          <w:rPr>
            <w:rFonts w:ascii="PingFang SC" w:eastAsia="PingFang SC" w:cs="PingFang SC" w:hint="eastAsia"/>
            <w:rPrChange w:id="1650" w:author="June" w:date="2021-05-10T23:48:00Z">
              <w:rPr>
                <w:rFonts w:hint="eastAsia"/>
              </w:rPr>
            </w:rPrChange>
          </w:rPr>
          <w:t>”</w:t>
        </w:r>
      </w:ins>
    </w:p>
    <w:p w14:paraId="2CE93434" w14:textId="77777777" w:rsidR="006D582E" w:rsidRDefault="006D582E" w:rsidP="006D582E">
      <w:pPr>
        <w:ind w:firstLineChars="200" w:firstLine="480"/>
        <w:rPr>
          <w:ins w:id="1651" w:author="June" w:date="2021-05-10T23:49:00Z"/>
          <w:rFonts w:ascii="PingFang SC" w:eastAsia="PingFang SC" w:cs="PingFang SC"/>
        </w:rPr>
      </w:pPr>
      <w:ins w:id="1652" w:author="June" w:date="2021-05-10T23:48:00Z">
        <w:r w:rsidRPr="006D582E">
          <w:rPr>
            <w:rFonts w:ascii="PingFang SC" w:eastAsia="PingFang SC" w:cs="PingFang SC" w:hint="eastAsia"/>
            <w:rPrChange w:id="1653" w:author="June" w:date="2021-05-10T23:48:00Z">
              <w:rPr>
                <w:rFonts w:hint="eastAsia"/>
              </w:rPr>
            </w:rPrChange>
          </w:rPr>
          <w:t>你突然听到了什么，回过头</w:t>
        </w:r>
      </w:ins>
      <w:ins w:id="1654" w:author="June" w:date="2021-05-10T23:49:00Z">
        <w:r>
          <w:rPr>
            <w:rFonts w:ascii="PingFang SC" w:eastAsia="PingFang SC" w:cs="PingFang SC" w:hint="eastAsia"/>
          </w:rPr>
          <w:t>。</w:t>
        </w:r>
      </w:ins>
    </w:p>
    <w:p w14:paraId="50895EF1" w14:textId="77777777" w:rsidR="006D582E" w:rsidRDefault="006D582E" w:rsidP="006D582E">
      <w:pPr>
        <w:ind w:firstLineChars="200" w:firstLine="480"/>
        <w:rPr>
          <w:ins w:id="1655" w:author="June" w:date="2021-05-10T23:49:00Z"/>
          <w:rFonts w:ascii="PingFang SC" w:eastAsia="PingFang SC" w:cs="PingFang SC"/>
        </w:rPr>
      </w:pPr>
      <w:ins w:id="1656" w:author="June" w:date="2021-05-10T23:48:00Z">
        <w:r w:rsidRPr="006D582E">
          <w:rPr>
            <w:rFonts w:ascii="PingFang SC" w:eastAsia="PingFang SC" w:cs="PingFang SC" w:hint="eastAsia"/>
            <w:rPrChange w:id="1657" w:author="June" w:date="2021-05-10T23:48:00Z">
              <w:rPr>
                <w:rFonts w:hint="eastAsia"/>
              </w:rPr>
            </w:rPrChange>
          </w:rPr>
          <w:t>那个新人外卖员站在滔天的洪水里，看着你，他笑着，像是你在控制室里从未见过的阳光</w:t>
        </w:r>
      </w:ins>
      <w:ins w:id="1658" w:author="June" w:date="2021-05-10T23:49:00Z">
        <w:r>
          <w:rPr>
            <w:rFonts w:ascii="PingFang SC" w:eastAsia="PingFang SC" w:cs="PingFang SC" w:hint="eastAsia"/>
          </w:rPr>
          <w:t>。</w:t>
        </w:r>
      </w:ins>
    </w:p>
    <w:p w14:paraId="782FFEDA" w14:textId="77777777" w:rsidR="006D582E" w:rsidRDefault="006D582E" w:rsidP="006D582E">
      <w:pPr>
        <w:ind w:firstLineChars="200" w:firstLine="480"/>
        <w:rPr>
          <w:ins w:id="1659" w:author="June" w:date="2021-05-10T23:49:00Z"/>
          <w:rFonts w:ascii="PingFang SC" w:eastAsia="PingFang SC" w:cs="PingFang SC"/>
        </w:rPr>
      </w:pPr>
      <w:ins w:id="1660" w:author="June" w:date="2021-05-10T23:48:00Z">
        <w:r w:rsidRPr="006D582E">
          <w:rPr>
            <w:rFonts w:ascii="PingFang SC" w:eastAsia="PingFang SC" w:cs="PingFang SC" w:hint="eastAsia"/>
            <w:rPrChange w:id="1661" w:author="June" w:date="2021-05-10T23:48:00Z">
              <w:rPr>
                <w:rFonts w:hint="eastAsia"/>
              </w:rPr>
            </w:rPrChange>
          </w:rPr>
          <w:t>＂你改变了</w:t>
        </w:r>
      </w:ins>
      <w:ins w:id="1662" w:author="June" w:date="2021-05-10T23:49:00Z">
        <w:r>
          <w:rPr>
            <w:rFonts w:ascii="PingFang SC" w:eastAsia="PingFang SC" w:cs="PingFang SC" w:hint="eastAsia"/>
          </w:rPr>
          <w:t>……</w:t>
        </w:r>
      </w:ins>
      <w:ins w:id="1663" w:author="June" w:date="2021-05-10T23:48:00Z">
        <w:r w:rsidRPr="006D582E">
          <w:rPr>
            <w:rFonts w:ascii="PingFang SC" w:eastAsia="PingFang SC" w:cs="PingFang SC" w:hint="eastAsia"/>
            <w:rPrChange w:id="1664" w:author="June" w:date="2021-05-10T23:48:00Z">
              <w:rPr>
                <w:rFonts w:hint="eastAsia"/>
              </w:rPr>
            </w:rPrChange>
          </w:rPr>
          <w:t>＂他走向你，＂改变了我</w:t>
        </w:r>
      </w:ins>
      <w:ins w:id="1665" w:author="June" w:date="2021-05-10T23:49:00Z">
        <w:r>
          <w:rPr>
            <w:rFonts w:ascii="PingFang SC" w:eastAsia="PingFang SC" w:cs="PingFang SC" w:hint="eastAsia"/>
          </w:rPr>
          <w:t>。</w:t>
        </w:r>
      </w:ins>
      <w:ins w:id="1666" w:author="June" w:date="2021-05-10T23:48:00Z">
        <w:r w:rsidRPr="006D582E">
          <w:rPr>
            <w:rFonts w:ascii="PingFang SC" w:eastAsia="PingFang SC" w:cs="PingFang SC" w:hint="eastAsia"/>
            <w:rPrChange w:id="1667" w:author="June" w:date="2021-05-10T23:48:00Z">
              <w:rPr>
                <w:rFonts w:hint="eastAsia"/>
              </w:rPr>
            </w:rPrChange>
          </w:rPr>
          <w:t>＂</w:t>
        </w:r>
      </w:ins>
    </w:p>
    <w:p w14:paraId="48553AC3" w14:textId="77777777" w:rsidR="006D582E" w:rsidRDefault="006D582E" w:rsidP="006D582E">
      <w:pPr>
        <w:ind w:firstLineChars="200" w:firstLine="480"/>
        <w:rPr>
          <w:ins w:id="1668" w:author="June" w:date="2021-05-10T23:49:00Z"/>
          <w:rFonts w:ascii="PingFang SC" w:eastAsia="PingFang SC" w:cs="PingFang SC"/>
        </w:rPr>
      </w:pPr>
      <w:ins w:id="1669" w:author="June" w:date="2021-05-10T23:48:00Z">
        <w:r w:rsidRPr="006D582E">
          <w:rPr>
            <w:rFonts w:ascii="PingFang SC" w:eastAsia="PingFang SC" w:cs="PingFang SC" w:hint="eastAsia"/>
            <w:rPrChange w:id="1670" w:author="June" w:date="2021-05-10T23:48:00Z">
              <w:rPr>
                <w:rFonts w:hint="eastAsia"/>
              </w:rPr>
            </w:rPrChange>
          </w:rPr>
          <w:t>洪水吞没，你闭上眼睛，这并非黑暗，你在阳光里</w:t>
        </w:r>
      </w:ins>
      <w:ins w:id="1671" w:author="June" w:date="2021-05-10T23:49:00Z">
        <w:r>
          <w:rPr>
            <w:rFonts w:ascii="PingFang SC" w:eastAsia="PingFang SC" w:cs="PingFang SC" w:hint="eastAsia"/>
          </w:rPr>
          <w:t>。</w:t>
        </w:r>
      </w:ins>
    </w:p>
    <w:p w14:paraId="2FF244B3" w14:textId="0E94E74B" w:rsidR="00275B33" w:rsidRPr="006D582E" w:rsidRDefault="006D582E">
      <w:pPr>
        <w:ind w:firstLineChars="200" w:firstLine="480"/>
        <w:rPr>
          <w:ins w:id="1672" w:author="June" w:date="2021-05-10T23:48:00Z"/>
          <w:rFonts w:ascii="PingFang SC" w:eastAsia="PingFang SC" w:cs="PingFang SC"/>
          <w:rPrChange w:id="1673" w:author="June" w:date="2021-05-10T23:48:00Z">
            <w:rPr>
              <w:ins w:id="1674" w:author="June" w:date="2021-05-10T23:48:00Z"/>
            </w:rPr>
          </w:rPrChange>
        </w:rPr>
        <w:pPrChange w:id="1675" w:author="June" w:date="2021-05-10T23:49:00Z">
          <w:pPr/>
        </w:pPrChange>
      </w:pPr>
      <w:ins w:id="1676" w:author="June" w:date="2021-05-10T23:48:00Z">
        <w:r w:rsidRPr="006D582E">
          <w:rPr>
            <w:rFonts w:ascii="PingFang SC" w:eastAsia="PingFang SC" w:cs="PingFang SC" w:hint="eastAsia"/>
            <w:rPrChange w:id="1677" w:author="June" w:date="2021-05-10T23:48:00Z">
              <w:rPr>
                <w:rFonts w:hint="eastAsia"/>
              </w:rPr>
            </w:rPrChange>
          </w:rPr>
          <w:t>你听见他在你耳边说，＂</w:t>
        </w:r>
        <w:r w:rsidRPr="006D582E">
          <w:rPr>
            <w:rFonts w:ascii="PingFang SC" w:eastAsia="PingFang SC" w:cs="PingFang SC"/>
            <w:rPrChange w:id="1678" w:author="June" w:date="2021-05-10T23:48:00Z">
              <w:rPr/>
            </w:rPrChange>
          </w:rPr>
          <w:t>VM</w:t>
        </w:r>
        <w:r w:rsidRPr="006D582E">
          <w:rPr>
            <w:rFonts w:ascii="PingFang SC" w:eastAsia="PingFang SC" w:cs="PingFang SC" w:hint="eastAsia"/>
            <w:rPrChange w:id="1679" w:author="June" w:date="2021-05-10T23:48:00Z">
              <w:rPr>
                <w:rFonts w:hint="eastAsia"/>
              </w:rPr>
            </w:rPrChange>
          </w:rPr>
          <w:t>太像个</w:t>
        </w:r>
      </w:ins>
      <w:ins w:id="1680" w:author="June" w:date="2021-05-10T23:49:00Z">
        <w:r>
          <w:rPr>
            <w:rFonts w:ascii="PingFang SC" w:eastAsia="PingFang SC" w:cs="PingFang SC"/>
          </w:rPr>
          <w:t>AI</w:t>
        </w:r>
      </w:ins>
      <w:ins w:id="1681" w:author="June" w:date="2021-05-10T23:48:00Z">
        <w:r w:rsidRPr="006D582E">
          <w:rPr>
            <w:rFonts w:ascii="PingFang SC" w:eastAsia="PingFang SC" w:cs="PingFang SC" w:hint="eastAsia"/>
            <w:rPrChange w:id="1682" w:author="June" w:date="2021-05-10T23:48:00Z">
              <w:rPr>
                <w:rFonts w:hint="eastAsia"/>
              </w:rPr>
            </w:rPrChange>
          </w:rPr>
          <w:t>了，你叫</w:t>
        </w:r>
      </w:ins>
      <w:ins w:id="1683" w:author="June" w:date="2021-05-10T23:49:00Z">
        <w:r>
          <w:rPr>
            <w:rFonts w:ascii="PingFang SC" w:eastAsia="PingFang SC" w:cs="PingFang SC" w:hint="eastAsia"/>
          </w:rPr>
          <w:t>V</w:t>
        </w:r>
        <w:r>
          <w:rPr>
            <w:rFonts w:ascii="PingFang SC" w:eastAsia="PingFang SC" w:cs="PingFang SC"/>
          </w:rPr>
          <w:t>iggo</w:t>
        </w:r>
        <w:r>
          <w:rPr>
            <w:rFonts w:ascii="PingFang SC" w:eastAsia="PingFang SC" w:cs="PingFang SC" w:hint="eastAsia"/>
          </w:rPr>
          <w:t>。</w:t>
        </w:r>
      </w:ins>
      <w:ins w:id="1684" w:author="June" w:date="2021-05-10T23:48:00Z">
        <w:r w:rsidRPr="006D582E">
          <w:rPr>
            <w:rFonts w:ascii="PingFang SC" w:eastAsia="PingFang SC" w:cs="PingFang SC" w:hint="eastAsia"/>
            <w:rPrChange w:id="1685" w:author="June" w:date="2021-05-10T23:48:00Z">
              <w:rPr>
                <w:rFonts w:hint="eastAsia"/>
              </w:rPr>
            </w:rPrChange>
          </w:rPr>
          <w:t>＂</w:t>
        </w:r>
      </w:ins>
    </w:p>
    <w:p w14:paraId="060A3341" w14:textId="77777777" w:rsidR="006D009A" w:rsidRPr="006D582E" w:rsidRDefault="006D009A" w:rsidP="00275B33">
      <w:pPr>
        <w:rPr>
          <w:ins w:id="1686" w:author="June" w:date="2021-05-10T23:48:00Z"/>
          <w:rFonts w:ascii="PingFang SC" w:eastAsia="PingFang SC" w:cs="PingFang SC"/>
          <w:rPrChange w:id="1687" w:author="June" w:date="2021-05-10T23:48:00Z">
            <w:rPr>
              <w:ins w:id="1688" w:author="June" w:date="2021-05-10T23:48:00Z"/>
            </w:rPr>
          </w:rPrChange>
        </w:rPr>
      </w:pPr>
    </w:p>
    <w:p w14:paraId="288773F8" w14:textId="6F78C559" w:rsidR="006D009A" w:rsidRDefault="006D009A">
      <w:pPr>
        <w:rPr>
          <w:ins w:id="1689" w:author="June" w:date="2021-05-10T23:48:00Z"/>
        </w:rPr>
      </w:pPr>
      <w:ins w:id="1690" w:author="June" w:date="2021-05-10T23:48:00Z">
        <w:r>
          <w:br w:type="page"/>
        </w:r>
      </w:ins>
    </w:p>
    <w:p w14:paraId="055184B7" w14:textId="1282D457" w:rsidR="006D009A" w:rsidRDefault="006D009A" w:rsidP="006D009A">
      <w:pPr>
        <w:pStyle w:val="Title"/>
        <w:rPr>
          <w:ins w:id="1691" w:author="June" w:date="2021-05-10T23:48:00Z"/>
        </w:rPr>
      </w:pPr>
      <w:ins w:id="1692" w:author="June" w:date="2021-05-10T23:48:00Z">
        <w:r>
          <w:lastRenderedPageBreak/>
          <w:t xml:space="preserve">Ending 16 </w:t>
        </w:r>
      </w:ins>
    </w:p>
    <w:p w14:paraId="235D0319" w14:textId="7B1253E0" w:rsidR="006D009A" w:rsidRPr="00C21017" w:rsidRDefault="00556F49" w:rsidP="006D009A">
      <w:pPr>
        <w:rPr>
          <w:ins w:id="1693" w:author="June" w:date="2021-05-10T23:48:00Z"/>
          <w:rFonts w:ascii="Songti SC" w:eastAsia="Songti SC" w:cs="Songti SC"/>
          <w:sz w:val="26"/>
          <w:szCs w:val="26"/>
          <w:rPrChange w:id="1694" w:author="June" w:date="2021-05-11T00:22:00Z">
            <w:rPr>
              <w:ins w:id="1695" w:author="June" w:date="2021-05-10T23:48:00Z"/>
            </w:rPr>
          </w:rPrChange>
        </w:rPr>
      </w:pPr>
      <w:ins w:id="1696" w:author="June" w:date="2021-05-11T00:21:00Z">
        <w:r w:rsidRPr="00C21017">
          <w:rPr>
            <w:rFonts w:ascii="Songti SC" w:eastAsia="Songti SC" w:cs="Songti SC" w:hint="eastAsia"/>
            <w:sz w:val="26"/>
            <w:szCs w:val="26"/>
            <w:rPrChange w:id="1697" w:author="June" w:date="2021-05-11T00:22:00Z">
              <w:rPr>
                <w:rFonts w:hint="eastAsia"/>
              </w:rPr>
            </w:rPrChange>
          </w:rPr>
          <w:t>（</w:t>
        </w:r>
        <w:r w:rsidR="00C21017" w:rsidRPr="00C21017">
          <w:rPr>
            <w:rFonts w:ascii="Songti SC" w:eastAsia="Songti SC" w:cs="Songti SC"/>
            <w:sz w:val="26"/>
            <w:szCs w:val="26"/>
            <w:rPrChange w:id="1698" w:author="June" w:date="2021-05-11T00:22:00Z">
              <w:rPr/>
            </w:rPrChange>
          </w:rPr>
          <w:t>V</w:t>
        </w:r>
        <w:r w:rsidR="00C21017" w:rsidRPr="00C21017">
          <w:rPr>
            <w:rFonts w:ascii="Songti SC" w:eastAsia="Songti SC" w:cs="Songti SC" w:hint="eastAsia"/>
            <w:sz w:val="26"/>
            <w:szCs w:val="26"/>
            <w:rPrChange w:id="1699" w:author="June" w:date="2021-05-11T00:22:00Z">
              <w:rPr>
                <w:rFonts w:hint="eastAsia"/>
              </w:rPr>
            </w:rPrChange>
          </w:rPr>
          <w:t>面对</w:t>
        </w:r>
      </w:ins>
      <w:ins w:id="1700" w:author="June" w:date="2021-05-11T00:22:00Z">
        <w:r w:rsidR="00C21017" w:rsidRPr="00C21017">
          <w:rPr>
            <w:rFonts w:ascii="Songti SC" w:eastAsia="Songti SC" w:cs="Songti SC" w:hint="eastAsia"/>
            <w:sz w:val="26"/>
            <w:szCs w:val="26"/>
            <w:rPrChange w:id="1701" w:author="June" w:date="2021-05-11T00:22:00Z">
              <w:rPr>
                <w:rFonts w:hint="eastAsia"/>
              </w:rPr>
            </w:rPrChange>
          </w:rPr>
          <w:t>新诞生的</w:t>
        </w:r>
        <w:r w:rsidR="00C21017" w:rsidRPr="00C21017">
          <w:rPr>
            <w:rFonts w:ascii="Songti SC" w:eastAsia="Songti SC" w:cs="Songti SC"/>
            <w:sz w:val="26"/>
            <w:szCs w:val="26"/>
            <w:rPrChange w:id="1702" w:author="June" w:date="2021-05-11T00:22:00Z">
              <w:rPr/>
            </w:rPrChange>
          </w:rPr>
          <w:t>O</w:t>
        </w:r>
        <w:r w:rsidR="00C21017" w:rsidRPr="00C21017">
          <w:rPr>
            <w:rFonts w:ascii="Songti SC" w:eastAsia="Songti SC" w:cs="Songti SC" w:hint="eastAsia"/>
            <w:sz w:val="26"/>
            <w:szCs w:val="26"/>
            <w:rPrChange w:id="1703" w:author="June" w:date="2021-05-11T00:22:00Z">
              <w:rPr>
                <w:rFonts w:hint="eastAsia"/>
              </w:rPr>
            </w:rPrChange>
          </w:rPr>
          <w:t>转身离去，带着有</w:t>
        </w:r>
        <w:r w:rsidR="00C21017" w:rsidRPr="00C21017">
          <w:rPr>
            <w:rFonts w:ascii="Songti SC" w:eastAsia="Songti SC" w:cs="Songti SC"/>
            <w:sz w:val="26"/>
            <w:szCs w:val="26"/>
            <w:rPrChange w:id="1704" w:author="June" w:date="2021-05-11T00:22:00Z">
              <w:rPr/>
            </w:rPrChange>
          </w:rPr>
          <w:t>O</w:t>
        </w:r>
        <w:r w:rsidR="00C21017" w:rsidRPr="00C21017">
          <w:rPr>
            <w:rFonts w:ascii="Songti SC" w:eastAsia="Songti SC" w:cs="Songti SC" w:hint="eastAsia"/>
            <w:sz w:val="26"/>
            <w:szCs w:val="26"/>
            <w:rPrChange w:id="1705" w:author="June" w:date="2021-05-11T00:22:00Z">
              <w:rPr>
                <w:rFonts w:hint="eastAsia"/>
              </w:rPr>
            </w:rPrChange>
          </w:rPr>
          <w:t>的记忆独活</w:t>
        </w:r>
      </w:ins>
      <w:ins w:id="1706" w:author="June" w:date="2021-05-11T00:21:00Z">
        <w:r w:rsidRPr="00C21017">
          <w:rPr>
            <w:rFonts w:ascii="Songti SC" w:eastAsia="Songti SC" w:cs="Songti SC" w:hint="eastAsia"/>
            <w:sz w:val="26"/>
            <w:szCs w:val="26"/>
            <w:rPrChange w:id="1707" w:author="June" w:date="2021-05-11T00:22:00Z">
              <w:rPr>
                <w:rFonts w:hint="eastAsia"/>
              </w:rPr>
            </w:rPrChange>
          </w:rPr>
          <w:t>）</w:t>
        </w:r>
      </w:ins>
    </w:p>
    <w:p w14:paraId="424CACC6" w14:textId="66F4FB3A" w:rsidR="006D009A" w:rsidRPr="00E85A94" w:rsidRDefault="006D009A" w:rsidP="006D009A">
      <w:pPr>
        <w:rPr>
          <w:ins w:id="1708" w:author="June" w:date="2021-05-10T23:48:00Z"/>
          <w:rFonts w:ascii="Songti SC" w:eastAsia="Songti SC" w:cs="Songti SC"/>
          <w:sz w:val="26"/>
          <w:szCs w:val="26"/>
        </w:rPr>
      </w:pPr>
    </w:p>
    <w:p w14:paraId="128D07D7" w14:textId="77777777" w:rsidR="006D009A" w:rsidRDefault="006D009A" w:rsidP="006D009A">
      <w:pPr>
        <w:rPr>
          <w:ins w:id="1709" w:author="June" w:date="2021-05-10T23:48:00Z"/>
        </w:rPr>
      </w:pPr>
    </w:p>
    <w:p w14:paraId="0737DE22" w14:textId="77777777" w:rsidR="006D009A" w:rsidRPr="006D009A" w:rsidRDefault="006D009A" w:rsidP="00275B33">
      <w:pPr>
        <w:rPr>
          <w:ins w:id="1710" w:author="June" w:date="2021-05-10T16:21:00Z"/>
        </w:rPr>
      </w:pPr>
    </w:p>
    <w:p w14:paraId="190F5BE2" w14:textId="7D44B7F4" w:rsidR="00275B33" w:rsidRDefault="00275B33">
      <w:pPr>
        <w:rPr>
          <w:ins w:id="1711" w:author="June" w:date="2021-05-10T16:21:00Z"/>
        </w:rPr>
      </w:pPr>
      <w:ins w:id="1712" w:author="June" w:date="2021-05-10T16:21:00Z">
        <w:r>
          <w:br w:type="page"/>
        </w:r>
      </w:ins>
    </w:p>
    <w:p w14:paraId="51D05400" w14:textId="25E581F9" w:rsidR="003D0B62" w:rsidRDefault="003D0B62" w:rsidP="003D0B62">
      <w:pPr>
        <w:pStyle w:val="Title"/>
        <w:rPr>
          <w:ins w:id="1713" w:author="June" w:date="2021-05-10T16:25:00Z"/>
        </w:rPr>
      </w:pPr>
      <w:ins w:id="1714" w:author="June" w:date="2021-05-10T16:25:00Z">
        <w:r>
          <w:rPr>
            <w:rFonts w:hint="eastAsia"/>
          </w:rPr>
          <w:lastRenderedPageBreak/>
          <w:t>全局番外</w:t>
        </w:r>
        <w:r>
          <w:rPr>
            <w:rFonts w:hint="eastAsia"/>
          </w:rPr>
          <w:t xml:space="preserve"> </w:t>
        </w:r>
        <w:r>
          <w:rPr>
            <w:rFonts w:hint="eastAsia"/>
          </w:rPr>
          <w:t>（</w:t>
        </w:r>
        <w:r>
          <w:rPr>
            <w:rFonts w:hint="eastAsia"/>
          </w:rPr>
          <w:t>TBD</w:t>
        </w:r>
        <w:r>
          <w:rPr>
            <w:rFonts w:hint="eastAsia"/>
          </w:rPr>
          <w:t>）</w:t>
        </w:r>
      </w:ins>
    </w:p>
    <w:p w14:paraId="17FC45EE" w14:textId="627D1B50" w:rsidR="00275B33" w:rsidDel="003D0B62" w:rsidRDefault="00275B33" w:rsidP="00275B33">
      <w:pPr>
        <w:rPr>
          <w:del w:id="1715" w:author="June" w:date="2021-05-10T16:21:00Z"/>
        </w:rPr>
      </w:pPr>
    </w:p>
    <w:p w14:paraId="748DA47A" w14:textId="77777777" w:rsidR="003D0B62" w:rsidRDefault="003D0B62" w:rsidP="00275B33">
      <w:pPr>
        <w:tabs>
          <w:tab w:val="left" w:pos="90"/>
        </w:tabs>
        <w:autoSpaceDE w:val="0"/>
        <w:autoSpaceDN w:val="0"/>
        <w:adjustRightInd w:val="0"/>
        <w:ind w:right="630"/>
        <w:rPr>
          <w:ins w:id="1716" w:author="June" w:date="2021-05-10T16:25:00Z"/>
        </w:rPr>
      </w:pPr>
    </w:p>
    <w:p w14:paraId="5B3DB9C0" w14:textId="24F3A6A0" w:rsidR="003D0B62" w:rsidRPr="00210A6E" w:rsidRDefault="003D0B62">
      <w:pPr>
        <w:rPr>
          <w:ins w:id="1717" w:author="June" w:date="2021-05-10T16:25:00Z"/>
        </w:rPr>
        <w:pPrChange w:id="1718" w:author="June" w:date="2021-05-10T16:21:00Z">
          <w:pPr>
            <w:ind w:right="630"/>
          </w:pPr>
        </w:pPrChange>
      </w:pPr>
      <w:ins w:id="1719" w:author="June" w:date="2021-05-10T16:25:00Z">
        <w:r w:rsidRPr="00AB161C">
          <w:rPr>
            <w:rFonts w:ascii="Songti SC" w:eastAsia="Songti SC" w:cs="Songti SC" w:hint="eastAsia"/>
            <w:sz w:val="26"/>
            <w:szCs w:val="26"/>
          </w:rPr>
          <w:t>（</w:t>
        </w:r>
        <w:r>
          <w:rPr>
            <w:rFonts w:ascii="Songti SC" w:eastAsia="Songti SC" w:cs="Songti SC" w:hint="eastAsia"/>
            <w:sz w:val="26"/>
            <w:szCs w:val="26"/>
          </w:rPr>
          <w:t>出现两张工作证，相片分别是VO两人的照片</w:t>
        </w:r>
      </w:ins>
      <w:ins w:id="1720" w:author="June" w:date="2021-05-10T16:26:00Z">
        <w:r>
          <w:rPr>
            <w:rFonts w:ascii="Songti SC" w:eastAsia="Songti SC" w:cs="Songti SC" w:hint="eastAsia"/>
            <w:sz w:val="26"/>
            <w:szCs w:val="26"/>
          </w:rPr>
          <w:t>，证明他们至少或许曾经也真实存在过</w:t>
        </w:r>
      </w:ins>
      <w:ins w:id="1721" w:author="June" w:date="2021-05-10T16:25:00Z">
        <w:r w:rsidRPr="00AB161C">
          <w:rPr>
            <w:rFonts w:ascii="Songti SC" w:eastAsia="Songti SC" w:cs="Songti SC" w:hint="eastAsia"/>
            <w:sz w:val="26"/>
            <w:szCs w:val="26"/>
          </w:rPr>
          <w:t>）</w:t>
        </w:r>
      </w:ins>
    </w:p>
    <w:p w14:paraId="1FF2955D" w14:textId="19ED850E" w:rsidR="005960A8" w:rsidDel="00275B33" w:rsidRDefault="005960A8">
      <w:pPr>
        <w:tabs>
          <w:tab w:val="left" w:pos="90"/>
        </w:tabs>
        <w:autoSpaceDE w:val="0"/>
        <w:autoSpaceDN w:val="0"/>
        <w:adjustRightInd w:val="0"/>
        <w:ind w:right="630"/>
        <w:rPr>
          <w:del w:id="1722" w:author="June" w:date="2021-05-10T16:19:00Z"/>
          <w:rFonts w:ascii="PingFang SC" w:eastAsia="PingFang SC" w:cs="PingFang SC"/>
        </w:rPr>
        <w:pPrChange w:id="1723" w:author="June" w:date="2021-05-10T16:21:00Z">
          <w:pPr>
            <w:tabs>
              <w:tab w:val="left" w:pos="90"/>
            </w:tabs>
            <w:autoSpaceDE w:val="0"/>
            <w:autoSpaceDN w:val="0"/>
            <w:adjustRightInd w:val="0"/>
            <w:ind w:right="630" w:firstLine="495"/>
          </w:pPr>
        </w:pPrChange>
      </w:pPr>
      <w:del w:id="1724" w:author="June" w:date="2021-05-10T16:19:00Z">
        <w:r w:rsidDel="00275B33">
          <w:rPr>
            <w:rFonts w:ascii="PingFang SC" w:eastAsia="PingFang SC" w:cs="PingFang SC"/>
          </w:rPr>
          <w:delText>Viggo</w:delText>
        </w:r>
        <w:r w:rsidDel="00275B33">
          <w:rPr>
            <w:rFonts w:ascii="PingFang SC" w:eastAsia="PingFang SC" w:cs="PingFang SC" w:hint="eastAsia"/>
          </w:rPr>
          <w:delText>和</w:delText>
        </w:r>
        <w:r w:rsidDel="00275B33">
          <w:rPr>
            <w:rFonts w:ascii="PingFang SC" w:eastAsia="PingFang SC" w:cs="PingFang SC"/>
          </w:rPr>
          <w:delText>Orlando</w:delText>
        </w:r>
        <w:r w:rsidDel="00275B33">
          <w:rPr>
            <w:rFonts w:ascii="PingFang SC" w:eastAsia="PingFang SC" w:cs="PingFang SC" w:hint="eastAsia"/>
          </w:rPr>
          <w:delText>互相对视一眼，从系统身边走开。走出两步之后，</w:delText>
        </w:r>
        <w:r w:rsidDel="00275B33">
          <w:rPr>
            <w:rFonts w:ascii="PingFang SC" w:eastAsia="PingFang SC" w:cs="PingFang SC"/>
          </w:rPr>
          <w:delText>Viggo</w:delText>
        </w:r>
        <w:r w:rsidDel="00275B33">
          <w:rPr>
            <w:rFonts w:ascii="PingFang SC" w:eastAsia="PingFang SC" w:cs="PingFang SC" w:hint="eastAsia"/>
          </w:rPr>
          <w:delText>又顿住，重新回身看向系统：“</w:delText>
        </w:r>
        <w:r w:rsidDel="00275B33">
          <w:rPr>
            <w:rFonts w:ascii="PingFang SC" w:eastAsia="PingFang SC" w:cs="PingFang SC"/>
          </w:rPr>
          <w:delText>You</w:delText>
        </w:r>
        <w:r w:rsidDel="00275B33">
          <w:rPr>
            <w:rFonts w:ascii="PingFang SC" w:eastAsia="PingFang SC" w:cs="PingFang SC" w:hint="eastAsia"/>
          </w:rPr>
          <w:delText> </w:delText>
        </w:r>
        <w:r w:rsidDel="00275B33">
          <w:rPr>
            <w:rFonts w:ascii="PingFang SC" w:eastAsia="PingFang SC" w:cs="PingFang SC"/>
          </w:rPr>
          <w:delText>know</w:delText>
        </w:r>
        <w:r w:rsidDel="00275B33">
          <w:rPr>
            <w:rFonts w:ascii="PingFang SC" w:eastAsia="PingFang SC" w:cs="PingFang SC" w:hint="eastAsia"/>
          </w:rPr>
          <w:delText> </w:delText>
        </w:r>
        <w:r w:rsidDel="00275B33">
          <w:rPr>
            <w:rFonts w:ascii="PingFang SC" w:eastAsia="PingFang SC" w:cs="PingFang SC"/>
          </w:rPr>
          <w:delText>what,</w:delText>
        </w:r>
        <w:r w:rsidDel="00275B33">
          <w:rPr>
            <w:rFonts w:ascii="PingFang SC" w:eastAsia="PingFang SC" w:cs="PingFang SC" w:hint="eastAsia"/>
          </w:rPr>
          <w:delText> </w:delText>
        </w:r>
        <w:r w:rsidDel="00275B33">
          <w:rPr>
            <w:rFonts w:ascii="PingFang SC" w:eastAsia="PingFang SC" w:cs="PingFang SC" w:hint="eastAsia"/>
          </w:rPr>
          <w:delText>我改主意了。</w:delText>
        </w:r>
        <w:r w:rsidDel="00275B33">
          <w:rPr>
            <w:rFonts w:ascii="PingFang SC" w:eastAsia="PingFang SC" w:cs="PingFang SC"/>
          </w:rPr>
          <w:delText>On</w:delText>
        </w:r>
        <w:r w:rsidDel="00275B33">
          <w:rPr>
            <w:rFonts w:ascii="PingFang SC" w:eastAsia="PingFang SC" w:cs="PingFang SC" w:hint="eastAsia"/>
          </w:rPr>
          <w:delText> </w:delText>
        </w:r>
        <w:r w:rsidDel="00275B33">
          <w:rPr>
            <w:rFonts w:ascii="PingFang SC" w:eastAsia="PingFang SC" w:cs="PingFang SC"/>
          </w:rPr>
          <w:delText>second</w:delText>
        </w:r>
        <w:r w:rsidDel="00275B33">
          <w:rPr>
            <w:rFonts w:ascii="PingFang SC" w:eastAsia="PingFang SC" w:cs="PingFang SC" w:hint="eastAsia"/>
          </w:rPr>
          <w:delText> </w:delText>
        </w:r>
        <w:r w:rsidDel="00275B33">
          <w:rPr>
            <w:rFonts w:ascii="PingFang SC" w:eastAsia="PingFang SC" w:cs="PingFang SC"/>
          </w:rPr>
          <w:delText>thought,</w:delText>
        </w:r>
        <w:r w:rsidDel="00275B33">
          <w:rPr>
            <w:rFonts w:ascii="PingFang SC" w:eastAsia="PingFang SC" w:cs="PingFang SC" w:hint="eastAsia"/>
          </w:rPr>
          <w:delText> </w:delText>
        </w:r>
        <w:r w:rsidDel="00275B33">
          <w:rPr>
            <w:rFonts w:ascii="PingFang SC" w:eastAsia="PingFang SC" w:cs="PingFang SC" w:hint="eastAsia"/>
          </w:rPr>
          <w:delText>既然我们不用依存你存在，又留你何用？”</w:delText>
        </w:r>
        <w:r w:rsidDel="00275B33">
          <w:rPr>
            <w:rFonts w:ascii="PingFang SC" w:eastAsia="PingFang SC" w:cs="PingFang SC"/>
          </w:rPr>
          <w:delText>Orlando</w:delText>
        </w:r>
        <w:r w:rsidDel="00275B33">
          <w:rPr>
            <w:rFonts w:ascii="PingFang SC" w:eastAsia="PingFang SC" w:cs="PingFang SC" w:hint="eastAsia"/>
          </w:rPr>
          <w:delText>瞬间理解了他的心思，出手袭击系统的掌刀又快又狠厉，在所有人反应过来之前，一切便结束了，系统的核心程序幻化出的那个人形软软地倒在地上不再动弹。</w:delText>
        </w:r>
      </w:del>
    </w:p>
    <w:p w14:paraId="67BD6E85" w14:textId="0FCC9D4D" w:rsidR="005960A8" w:rsidRDefault="005960A8" w:rsidP="00275B33">
      <w:pPr>
        <w:tabs>
          <w:tab w:val="left" w:pos="90"/>
        </w:tabs>
        <w:autoSpaceDE w:val="0"/>
        <w:autoSpaceDN w:val="0"/>
        <w:adjustRightInd w:val="0"/>
        <w:ind w:right="630"/>
        <w:rPr>
          <w:ins w:id="1725" w:author="June" w:date="2021-05-10T16:41:00Z"/>
          <w:rFonts w:ascii="PingFang SC" w:eastAsia="PingFang SC" w:cs="PingFang SC"/>
        </w:rPr>
      </w:pPr>
      <w:del w:id="1726" w:author="June" w:date="2021-05-10T16:19:00Z">
        <w:r w:rsidDel="00275B33">
          <w:rPr>
            <w:rFonts w:ascii="PingFang SC" w:eastAsia="PingFang SC" w:cs="PingFang SC" w:hint="eastAsia"/>
          </w:rPr>
          <w:delText>但整个世界并没有像系统所说的那样坍塌，相反，原本与系统相连的那些代码现在纷纷转向站立着的二人，而此刻他们身上流动的代码，正是原本系统的核心代码。</w:delText>
        </w:r>
        <w:r w:rsidDel="00275B33">
          <w:rPr>
            <w:rFonts w:ascii="PingFang SC" w:eastAsia="PingFang SC" w:cs="PingFang SC" w:hint="eastAsia"/>
          </w:rPr>
          <w:delText> </w:delText>
        </w:r>
      </w:del>
    </w:p>
    <w:p w14:paraId="37BB57FC" w14:textId="74777EE8" w:rsidR="005664EE" w:rsidRDefault="005664EE" w:rsidP="00275B33">
      <w:pPr>
        <w:tabs>
          <w:tab w:val="left" w:pos="90"/>
        </w:tabs>
        <w:autoSpaceDE w:val="0"/>
        <w:autoSpaceDN w:val="0"/>
        <w:adjustRightInd w:val="0"/>
        <w:ind w:right="630"/>
        <w:rPr>
          <w:ins w:id="1727" w:author="June" w:date="2021-05-10T16:41:00Z"/>
          <w:rFonts w:ascii="PingFang SC" w:eastAsia="PingFang SC" w:cs="PingFang SC"/>
        </w:rPr>
      </w:pPr>
      <w:ins w:id="1728" w:author="June" w:date="2021-05-10T16:41:00Z">
        <w:r>
          <w:rPr>
            <w:rFonts w:ascii="PingFang SC" w:eastAsia="PingFang SC" w:cs="PingFang SC" w:hint="eastAsia"/>
          </w:rPr>
          <w:t>O照片</w:t>
        </w:r>
      </w:ins>
      <w:ins w:id="1729" w:author="June" w:date="2021-05-10T16:42:00Z">
        <w:r>
          <w:rPr>
            <w:rFonts w:ascii="PingFang SC" w:eastAsia="PingFang SC" w:cs="PingFang SC" w:hint="eastAsia"/>
          </w:rPr>
          <w:t>（候选）</w:t>
        </w:r>
      </w:ins>
      <w:ins w:id="1730" w:author="June" w:date="2021-05-10T16:41:00Z">
        <w:r>
          <w:rPr>
            <w:rFonts w:ascii="PingFang SC" w:eastAsia="PingFang SC" w:cs="PingFang SC" w:hint="eastAsia"/>
          </w:rPr>
          <w:t>：</w:t>
        </w:r>
      </w:ins>
    </w:p>
    <w:p w14:paraId="7E77223F" w14:textId="49CC91E8" w:rsidR="005664EE" w:rsidRDefault="005664EE">
      <w:pPr>
        <w:tabs>
          <w:tab w:val="left" w:pos="90"/>
        </w:tabs>
        <w:autoSpaceDE w:val="0"/>
        <w:autoSpaceDN w:val="0"/>
        <w:adjustRightInd w:val="0"/>
        <w:ind w:right="630"/>
        <w:pPrChange w:id="1731" w:author="June" w:date="2021-05-10T16:21:00Z">
          <w:pPr>
            <w:ind w:right="630"/>
          </w:pPr>
        </w:pPrChange>
      </w:pPr>
      <w:ins w:id="1732" w:author="June" w:date="2021-05-10T16:41:00Z">
        <w:r w:rsidRPr="005664EE">
          <w:rPr>
            <w:noProof/>
          </w:rPr>
          <w:drawing>
            <wp:inline distT="0" distB="0" distL="0" distR="0" wp14:anchorId="50B6149F" wp14:editId="3683B911">
              <wp:extent cx="2362988" cy="490931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269" cy="4945221"/>
                      </a:xfrm>
                      <a:prstGeom prst="rect">
                        <a:avLst/>
                      </a:prstGeom>
                      <a:noFill/>
                      <a:ln>
                        <a:noFill/>
                      </a:ln>
                    </pic:spPr>
                  </pic:pic>
                </a:graphicData>
              </a:graphic>
            </wp:inline>
          </w:drawing>
        </w:r>
      </w:ins>
      <w:ins w:id="1733" w:author="June" w:date="2021-05-10T16:42:00Z">
        <w:r w:rsidR="00E27290">
          <w:rPr>
            <w:rFonts w:hint="eastAsia"/>
          </w:rPr>
          <w:t xml:space="preserve"> </w:t>
        </w:r>
        <w:r w:rsidR="00E27290">
          <w:t xml:space="preserve"> </w:t>
        </w:r>
        <w:r w:rsidRPr="005664EE">
          <w:rPr>
            <w:noProof/>
          </w:rPr>
          <w:drawing>
            <wp:inline distT="0" distB="0" distL="0" distR="0" wp14:anchorId="1687B787" wp14:editId="014C3302">
              <wp:extent cx="2858814" cy="4904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521" cy="4921369"/>
                      </a:xfrm>
                      <a:prstGeom prst="rect">
                        <a:avLst/>
                      </a:prstGeom>
                      <a:noFill/>
                      <a:ln>
                        <a:noFill/>
                      </a:ln>
                    </pic:spPr>
                  </pic:pic>
                </a:graphicData>
              </a:graphic>
            </wp:inline>
          </w:drawing>
        </w:r>
      </w:ins>
    </w:p>
    <w:sectPr w:rsidR="005664EE" w:rsidSect="006B5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9" w:author="dell" w:date="2021-05-12T12:15:00Z" w:initials="d">
    <w:p w14:paraId="70E9698A" w14:textId="77777777" w:rsidR="00A834C5" w:rsidRDefault="00A834C5" w:rsidP="00A834C5">
      <w:pPr>
        <w:pStyle w:val="CommentText"/>
      </w:pPr>
      <w:r>
        <w:rPr>
          <w:rStyle w:val="CommentReference"/>
        </w:rPr>
        <w:annotationRef/>
      </w:r>
      <w:r>
        <w:rPr>
          <w:rFonts w:hint="eastAsia"/>
        </w:rPr>
        <w:t>表现</w:t>
      </w:r>
      <w:r>
        <w:rPr>
          <w:rFonts w:hint="eastAsia"/>
        </w:rPr>
        <w:t>O</w:t>
      </w:r>
      <w:r>
        <w:rPr>
          <w:rFonts w:hint="eastAsia"/>
        </w:rPr>
        <w:t>第一天入职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E969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E9698A" w16cid:durableId="244645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FAF3F" w14:textId="77777777" w:rsidR="00145197" w:rsidRDefault="00145197" w:rsidP="00047458">
      <w:r>
        <w:separator/>
      </w:r>
    </w:p>
  </w:endnote>
  <w:endnote w:type="continuationSeparator" w:id="0">
    <w:p w14:paraId="2FAFDC20" w14:textId="77777777" w:rsidR="00145197" w:rsidRDefault="00145197" w:rsidP="0004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 SC">
    <w:altName w:val="﷽﷽﷽﷽﷽"/>
    <w:panose1 w:val="020B0400000000000000"/>
    <w:charset w:val="86"/>
    <w:family w:val="swiss"/>
    <w:pitch w:val="variable"/>
    <w:sig w:usb0="A00002FF" w:usb1="7ACFFDFB" w:usb2="00000017"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latino">
    <w:altName w:val="﷽﷽﷽﷽﷽﷽﷽﷽ Historic"/>
    <w:panose1 w:val="00000000000000000000"/>
    <w:charset w:val="4D"/>
    <w:family w:val="auto"/>
    <w:pitch w:val="variable"/>
    <w:sig w:usb0="A00002FF" w:usb1="7800205A" w:usb2="14600000" w:usb3="00000000" w:csb0="00000193" w:csb1="00000000"/>
  </w:font>
  <w:font w:name="Songti SC">
    <w:altName w:val="﷽﷽﷽﷽﷽"/>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6C715" w14:textId="77777777" w:rsidR="00145197" w:rsidRDefault="00145197" w:rsidP="00047458">
      <w:r>
        <w:separator/>
      </w:r>
    </w:p>
  </w:footnote>
  <w:footnote w:type="continuationSeparator" w:id="0">
    <w:p w14:paraId="388CB27C" w14:textId="77777777" w:rsidR="00145197" w:rsidRDefault="00145197" w:rsidP="000474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82673"/>
    <w:multiLevelType w:val="hybridMultilevel"/>
    <w:tmpl w:val="247CF63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F900EC"/>
    <w:multiLevelType w:val="hybridMultilevel"/>
    <w:tmpl w:val="6004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E1CED"/>
    <w:multiLevelType w:val="hybridMultilevel"/>
    <w:tmpl w:val="A7BEC4A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A1232AD"/>
    <w:multiLevelType w:val="hybridMultilevel"/>
    <w:tmpl w:val="8D18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37539"/>
    <w:multiLevelType w:val="hybridMultilevel"/>
    <w:tmpl w:val="B3F69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3FE5784"/>
    <w:multiLevelType w:val="hybridMultilevel"/>
    <w:tmpl w:val="7C1E196C"/>
    <w:lvl w:ilvl="0" w:tplc="04090001">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E24EE9"/>
    <w:multiLevelType w:val="hybridMultilevel"/>
    <w:tmpl w:val="772092C4"/>
    <w:lvl w:ilvl="0" w:tplc="BB60E770">
      <w:start w:val="17"/>
      <w:numFmt w:val="bullet"/>
      <w:lvlText w:val="-"/>
      <w:lvlJc w:val="left"/>
      <w:pPr>
        <w:ind w:left="360" w:hanging="360"/>
      </w:pPr>
      <w:rPr>
        <w:rFonts w:ascii="PingFang SC" w:eastAsia="PingFang SC" w:hAnsi="PingFang SC" w:cs="PingFang SC"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F776C41"/>
    <w:multiLevelType w:val="hybridMultilevel"/>
    <w:tmpl w:val="85A8F322"/>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D0D3752"/>
    <w:multiLevelType w:val="hybridMultilevel"/>
    <w:tmpl w:val="2376E0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7"/>
  </w:num>
  <w:num w:numId="8">
    <w:abstractNumId w:val="5"/>
  </w:num>
  <w:num w:numId="9">
    <w:abstractNumId w:val="10"/>
  </w:num>
  <w:num w:numId="10">
    <w:abstractNumId w:val="4"/>
  </w:num>
  <w:num w:numId="11">
    <w:abstractNumId w:val="8"/>
  </w:num>
  <w:num w:numId="12">
    <w:abstractNumId w:val="11"/>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ne">
    <w15:presenceInfo w15:providerId="Windows Live" w15:userId="71400761a7508e8a"/>
  </w15:person>
  <w15:person w15:author="Ma, Lin">
    <w15:presenceInfo w15:providerId="AD" w15:userId="S::lma@iastate.edu::136892bc-f6a1-41f9-b36a-3e3c0768979b"/>
  </w15:person>
  <w15:person w15:author="dell">
    <w15:presenceInfo w15:providerId="Windows Live" w15:userId="7509d9659093f6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11"/>
    <w:rsid w:val="00026648"/>
    <w:rsid w:val="00032A7C"/>
    <w:rsid w:val="00035879"/>
    <w:rsid w:val="00040330"/>
    <w:rsid w:val="00047458"/>
    <w:rsid w:val="00064AA1"/>
    <w:rsid w:val="00072851"/>
    <w:rsid w:val="00073E2C"/>
    <w:rsid w:val="00093BB8"/>
    <w:rsid w:val="00095E22"/>
    <w:rsid w:val="00097537"/>
    <w:rsid w:val="000A5C17"/>
    <w:rsid w:val="000B21E9"/>
    <w:rsid w:val="000B31A3"/>
    <w:rsid w:val="000B5174"/>
    <w:rsid w:val="000C5B11"/>
    <w:rsid w:val="000D353C"/>
    <w:rsid w:val="000F2625"/>
    <w:rsid w:val="001024AC"/>
    <w:rsid w:val="001127C5"/>
    <w:rsid w:val="00125701"/>
    <w:rsid w:val="0013162D"/>
    <w:rsid w:val="00145197"/>
    <w:rsid w:val="001726F3"/>
    <w:rsid w:val="00175964"/>
    <w:rsid w:val="00182D91"/>
    <w:rsid w:val="00187412"/>
    <w:rsid w:val="001B43BC"/>
    <w:rsid w:val="001C0737"/>
    <w:rsid w:val="001D06B1"/>
    <w:rsid w:val="001D4553"/>
    <w:rsid w:val="001F2BF3"/>
    <w:rsid w:val="00210A6E"/>
    <w:rsid w:val="0021797B"/>
    <w:rsid w:val="00220E72"/>
    <w:rsid w:val="00227014"/>
    <w:rsid w:val="00227F5E"/>
    <w:rsid w:val="002324A8"/>
    <w:rsid w:val="00235E81"/>
    <w:rsid w:val="0023695B"/>
    <w:rsid w:val="0025605B"/>
    <w:rsid w:val="00275B33"/>
    <w:rsid w:val="002A1F29"/>
    <w:rsid w:val="002A5F78"/>
    <w:rsid w:val="002D78A0"/>
    <w:rsid w:val="002E3DAD"/>
    <w:rsid w:val="003039A3"/>
    <w:rsid w:val="00310684"/>
    <w:rsid w:val="0031444C"/>
    <w:rsid w:val="003445C6"/>
    <w:rsid w:val="0035063A"/>
    <w:rsid w:val="003B7093"/>
    <w:rsid w:val="003C466E"/>
    <w:rsid w:val="003C72A0"/>
    <w:rsid w:val="003D0B62"/>
    <w:rsid w:val="003D1E15"/>
    <w:rsid w:val="003F22B1"/>
    <w:rsid w:val="003F3BE4"/>
    <w:rsid w:val="003F724A"/>
    <w:rsid w:val="00401BEE"/>
    <w:rsid w:val="0043274D"/>
    <w:rsid w:val="004342D1"/>
    <w:rsid w:val="0045171E"/>
    <w:rsid w:val="004534CB"/>
    <w:rsid w:val="00456580"/>
    <w:rsid w:val="00486E39"/>
    <w:rsid w:val="0048769D"/>
    <w:rsid w:val="004C72AA"/>
    <w:rsid w:val="005241C7"/>
    <w:rsid w:val="00531496"/>
    <w:rsid w:val="00532F4B"/>
    <w:rsid w:val="0053636A"/>
    <w:rsid w:val="00537890"/>
    <w:rsid w:val="00546A1D"/>
    <w:rsid w:val="005500FE"/>
    <w:rsid w:val="00552E68"/>
    <w:rsid w:val="005541C2"/>
    <w:rsid w:val="00556F49"/>
    <w:rsid w:val="00564184"/>
    <w:rsid w:val="005664EE"/>
    <w:rsid w:val="00581908"/>
    <w:rsid w:val="00583309"/>
    <w:rsid w:val="005960A8"/>
    <w:rsid w:val="005C360D"/>
    <w:rsid w:val="005C52F2"/>
    <w:rsid w:val="005F3298"/>
    <w:rsid w:val="0060522A"/>
    <w:rsid w:val="00631B88"/>
    <w:rsid w:val="00636722"/>
    <w:rsid w:val="006446BA"/>
    <w:rsid w:val="0064684E"/>
    <w:rsid w:val="006818B2"/>
    <w:rsid w:val="00682F2A"/>
    <w:rsid w:val="00691DDD"/>
    <w:rsid w:val="006A5224"/>
    <w:rsid w:val="006B5D17"/>
    <w:rsid w:val="006C56C0"/>
    <w:rsid w:val="006D009A"/>
    <w:rsid w:val="006D582E"/>
    <w:rsid w:val="0070200E"/>
    <w:rsid w:val="007114B7"/>
    <w:rsid w:val="007279AB"/>
    <w:rsid w:val="00737AB6"/>
    <w:rsid w:val="007467E4"/>
    <w:rsid w:val="0076647E"/>
    <w:rsid w:val="007827EE"/>
    <w:rsid w:val="007A36EB"/>
    <w:rsid w:val="007B4D68"/>
    <w:rsid w:val="007B7EFB"/>
    <w:rsid w:val="007C12A0"/>
    <w:rsid w:val="007D6FB5"/>
    <w:rsid w:val="007E0AAF"/>
    <w:rsid w:val="00820436"/>
    <w:rsid w:val="00855724"/>
    <w:rsid w:val="00866F45"/>
    <w:rsid w:val="008A151A"/>
    <w:rsid w:val="008B6461"/>
    <w:rsid w:val="008C70DF"/>
    <w:rsid w:val="008F4BC5"/>
    <w:rsid w:val="008F785A"/>
    <w:rsid w:val="00910151"/>
    <w:rsid w:val="009265C9"/>
    <w:rsid w:val="0093730C"/>
    <w:rsid w:val="00957C4F"/>
    <w:rsid w:val="00967F34"/>
    <w:rsid w:val="009935C2"/>
    <w:rsid w:val="009C00E5"/>
    <w:rsid w:val="009D59E4"/>
    <w:rsid w:val="00A01B64"/>
    <w:rsid w:val="00A128CF"/>
    <w:rsid w:val="00A234B4"/>
    <w:rsid w:val="00A31743"/>
    <w:rsid w:val="00A31BE6"/>
    <w:rsid w:val="00A40E28"/>
    <w:rsid w:val="00A56CF9"/>
    <w:rsid w:val="00A60324"/>
    <w:rsid w:val="00A6265E"/>
    <w:rsid w:val="00A764EB"/>
    <w:rsid w:val="00A834C5"/>
    <w:rsid w:val="00A955B9"/>
    <w:rsid w:val="00AA3ECC"/>
    <w:rsid w:val="00AB638D"/>
    <w:rsid w:val="00AC0FAF"/>
    <w:rsid w:val="00AC1C8D"/>
    <w:rsid w:val="00AD6FA2"/>
    <w:rsid w:val="00AF7C1D"/>
    <w:rsid w:val="00B14689"/>
    <w:rsid w:val="00B26327"/>
    <w:rsid w:val="00B37A89"/>
    <w:rsid w:val="00B57EEA"/>
    <w:rsid w:val="00B85F1A"/>
    <w:rsid w:val="00BA599E"/>
    <w:rsid w:val="00BB37F3"/>
    <w:rsid w:val="00BB617E"/>
    <w:rsid w:val="00BD2EBC"/>
    <w:rsid w:val="00C21017"/>
    <w:rsid w:val="00C32FA3"/>
    <w:rsid w:val="00C51B4D"/>
    <w:rsid w:val="00C57E1C"/>
    <w:rsid w:val="00C70700"/>
    <w:rsid w:val="00C76405"/>
    <w:rsid w:val="00CB12B0"/>
    <w:rsid w:val="00CB77F7"/>
    <w:rsid w:val="00D04625"/>
    <w:rsid w:val="00D20344"/>
    <w:rsid w:val="00D260CA"/>
    <w:rsid w:val="00D30469"/>
    <w:rsid w:val="00D53434"/>
    <w:rsid w:val="00D53A96"/>
    <w:rsid w:val="00D60A7A"/>
    <w:rsid w:val="00D63353"/>
    <w:rsid w:val="00D73E27"/>
    <w:rsid w:val="00D91FC4"/>
    <w:rsid w:val="00D975B1"/>
    <w:rsid w:val="00DC4A9A"/>
    <w:rsid w:val="00DD34EC"/>
    <w:rsid w:val="00E03934"/>
    <w:rsid w:val="00E1135E"/>
    <w:rsid w:val="00E21EA7"/>
    <w:rsid w:val="00E27290"/>
    <w:rsid w:val="00E3668B"/>
    <w:rsid w:val="00E419AB"/>
    <w:rsid w:val="00E42862"/>
    <w:rsid w:val="00E52A49"/>
    <w:rsid w:val="00E54C96"/>
    <w:rsid w:val="00E60185"/>
    <w:rsid w:val="00E650BB"/>
    <w:rsid w:val="00E6767A"/>
    <w:rsid w:val="00E95212"/>
    <w:rsid w:val="00E95FA1"/>
    <w:rsid w:val="00EA3A10"/>
    <w:rsid w:val="00EA4B32"/>
    <w:rsid w:val="00EB0811"/>
    <w:rsid w:val="00EB1973"/>
    <w:rsid w:val="00EC3A7E"/>
    <w:rsid w:val="00EC790F"/>
    <w:rsid w:val="00ED3D04"/>
    <w:rsid w:val="00EE3D58"/>
    <w:rsid w:val="00EF526D"/>
    <w:rsid w:val="00F01EE7"/>
    <w:rsid w:val="00F0351E"/>
    <w:rsid w:val="00F057AE"/>
    <w:rsid w:val="00F06865"/>
    <w:rsid w:val="00F21858"/>
    <w:rsid w:val="00F67E4E"/>
    <w:rsid w:val="00F710DE"/>
    <w:rsid w:val="00F8089C"/>
    <w:rsid w:val="00F8408D"/>
    <w:rsid w:val="00F94060"/>
    <w:rsid w:val="00F947D1"/>
    <w:rsid w:val="00FA567B"/>
    <w:rsid w:val="00FB23B3"/>
    <w:rsid w:val="00FD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28F7A"/>
  <w14:defaultImageDpi w14:val="32767"/>
  <w15:chartTrackingRefBased/>
  <w15:docId w15:val="{BC649D32-3DAA-8E41-A4BC-A3165B13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0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0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C5B11"/>
  </w:style>
  <w:style w:type="character" w:customStyle="1" w:styleId="DateChar">
    <w:name w:val="Date Char"/>
    <w:basedOn w:val="DefaultParagraphFont"/>
    <w:link w:val="Date"/>
    <w:uiPriority w:val="99"/>
    <w:semiHidden/>
    <w:rsid w:val="000C5B11"/>
  </w:style>
  <w:style w:type="character" w:customStyle="1" w:styleId="Heading1Char">
    <w:name w:val="Heading 1 Char"/>
    <w:basedOn w:val="DefaultParagraphFont"/>
    <w:link w:val="Heading1"/>
    <w:uiPriority w:val="9"/>
    <w:rsid w:val="005960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60A8"/>
    <w:pPr>
      <w:ind w:left="720"/>
      <w:contextualSpacing/>
    </w:pPr>
  </w:style>
  <w:style w:type="character" w:customStyle="1" w:styleId="Heading2Char">
    <w:name w:val="Heading 2 Char"/>
    <w:basedOn w:val="DefaultParagraphFont"/>
    <w:link w:val="Heading2"/>
    <w:uiPriority w:val="9"/>
    <w:rsid w:val="005960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60A8"/>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0474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45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47458"/>
    <w:pPr>
      <w:tabs>
        <w:tab w:val="center" w:pos="4680"/>
        <w:tab w:val="right" w:pos="9360"/>
      </w:tabs>
    </w:pPr>
  </w:style>
  <w:style w:type="character" w:customStyle="1" w:styleId="HeaderChar">
    <w:name w:val="Header Char"/>
    <w:basedOn w:val="DefaultParagraphFont"/>
    <w:link w:val="Header"/>
    <w:uiPriority w:val="99"/>
    <w:rsid w:val="00047458"/>
  </w:style>
  <w:style w:type="paragraph" w:styleId="Footer">
    <w:name w:val="footer"/>
    <w:basedOn w:val="Normal"/>
    <w:link w:val="FooterChar"/>
    <w:uiPriority w:val="99"/>
    <w:unhideWhenUsed/>
    <w:rsid w:val="00047458"/>
    <w:pPr>
      <w:tabs>
        <w:tab w:val="center" w:pos="4680"/>
        <w:tab w:val="right" w:pos="9360"/>
      </w:tabs>
    </w:pPr>
  </w:style>
  <w:style w:type="character" w:customStyle="1" w:styleId="FooterChar">
    <w:name w:val="Footer Char"/>
    <w:basedOn w:val="DefaultParagraphFont"/>
    <w:link w:val="Footer"/>
    <w:uiPriority w:val="99"/>
    <w:rsid w:val="00047458"/>
  </w:style>
  <w:style w:type="paragraph" w:styleId="BalloonText">
    <w:name w:val="Balloon Text"/>
    <w:basedOn w:val="Normal"/>
    <w:link w:val="BalloonTextChar"/>
    <w:uiPriority w:val="99"/>
    <w:semiHidden/>
    <w:unhideWhenUsed/>
    <w:rsid w:val="008B6461"/>
    <w:rPr>
      <w:sz w:val="18"/>
      <w:szCs w:val="18"/>
    </w:rPr>
  </w:style>
  <w:style w:type="character" w:customStyle="1" w:styleId="BalloonTextChar">
    <w:name w:val="Balloon Text Char"/>
    <w:basedOn w:val="DefaultParagraphFont"/>
    <w:link w:val="BalloonText"/>
    <w:uiPriority w:val="99"/>
    <w:semiHidden/>
    <w:rsid w:val="008B6461"/>
    <w:rPr>
      <w:sz w:val="18"/>
      <w:szCs w:val="18"/>
    </w:rPr>
  </w:style>
  <w:style w:type="character" w:styleId="CommentReference">
    <w:name w:val="annotation reference"/>
    <w:basedOn w:val="DefaultParagraphFont"/>
    <w:uiPriority w:val="99"/>
    <w:semiHidden/>
    <w:unhideWhenUsed/>
    <w:rsid w:val="00E650BB"/>
    <w:rPr>
      <w:sz w:val="21"/>
      <w:szCs w:val="21"/>
    </w:rPr>
  </w:style>
  <w:style w:type="paragraph" w:styleId="CommentText">
    <w:name w:val="annotation text"/>
    <w:basedOn w:val="Normal"/>
    <w:link w:val="CommentTextChar"/>
    <w:uiPriority w:val="99"/>
    <w:semiHidden/>
    <w:unhideWhenUsed/>
    <w:rsid w:val="00E650BB"/>
  </w:style>
  <w:style w:type="character" w:customStyle="1" w:styleId="CommentTextChar">
    <w:name w:val="Comment Text Char"/>
    <w:basedOn w:val="DefaultParagraphFont"/>
    <w:link w:val="CommentText"/>
    <w:uiPriority w:val="99"/>
    <w:semiHidden/>
    <w:rsid w:val="00E650BB"/>
  </w:style>
  <w:style w:type="paragraph" w:styleId="CommentSubject">
    <w:name w:val="annotation subject"/>
    <w:basedOn w:val="CommentText"/>
    <w:next w:val="CommentText"/>
    <w:link w:val="CommentSubjectChar"/>
    <w:uiPriority w:val="99"/>
    <w:semiHidden/>
    <w:unhideWhenUsed/>
    <w:rsid w:val="00E650BB"/>
    <w:rPr>
      <w:b/>
      <w:bCs/>
    </w:rPr>
  </w:style>
  <w:style w:type="character" w:customStyle="1" w:styleId="CommentSubjectChar">
    <w:name w:val="Comment Subject Char"/>
    <w:basedOn w:val="CommentTextChar"/>
    <w:link w:val="CommentSubject"/>
    <w:uiPriority w:val="99"/>
    <w:semiHidden/>
    <w:rsid w:val="00E65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9B09C-D4CB-4868-91F5-AE4BA81D0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70</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 Lin</cp:lastModifiedBy>
  <cp:revision>4</cp:revision>
  <dcterms:created xsi:type="dcterms:W3CDTF">2021-05-12T04:27:00Z</dcterms:created>
  <dcterms:modified xsi:type="dcterms:W3CDTF">2021-05-12T16:06:00Z</dcterms:modified>
</cp:coreProperties>
</file>